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EA3CF1" w:rsidR="00647801" w:rsidRDefault="00647801" w14:paraId="20C1DA46" w14:textId="77777777">
      <w:pPr>
        <w:pStyle w:val="BodyText"/>
        <w:jc w:val="both"/>
        <w:rPr>
          <w:rFonts w:asciiTheme="majorBidi" w:hAnsiTheme="majorBidi" w:cstheme="majorBidi"/>
          <w:rPrChange w:author="Kenneth Ssekimpi" w:date="2024-05-14T19:52:00Z" w:id="0">
            <w:rPr>
              <w:sz w:val="20"/>
            </w:rPr>
          </w:rPrChange>
        </w:rPr>
        <w:pPrChange w:author="Kenneth Ssekimpi" w:date="2024-05-14T19:52:00Z" w:id="1">
          <w:pPr>
            <w:pStyle w:val="BodyText"/>
          </w:pPr>
        </w:pPrChange>
      </w:pPr>
    </w:p>
    <w:p w:rsidRPr="00EA3CF1" w:rsidR="00647801" w:rsidRDefault="00647801" w14:paraId="47DF8466" w14:textId="77777777">
      <w:pPr>
        <w:pStyle w:val="BodyText"/>
        <w:jc w:val="both"/>
        <w:rPr>
          <w:rFonts w:asciiTheme="majorBidi" w:hAnsiTheme="majorBidi" w:cstheme="majorBidi"/>
          <w:rPrChange w:author="Kenneth Ssekimpi" w:date="2024-05-14T19:52:00Z" w:id="2">
            <w:rPr>
              <w:sz w:val="20"/>
            </w:rPr>
          </w:rPrChange>
        </w:rPr>
        <w:pPrChange w:author="Kenneth Ssekimpi" w:date="2024-05-14T19:52:00Z" w:id="3">
          <w:pPr>
            <w:pStyle w:val="BodyText"/>
          </w:pPr>
        </w:pPrChange>
      </w:pPr>
    </w:p>
    <w:p w:rsidRPr="00EA3CF1" w:rsidR="00647801" w:rsidRDefault="00647801" w14:paraId="64E71624" w14:textId="77777777">
      <w:pPr>
        <w:pStyle w:val="BodyText"/>
        <w:spacing w:before="46"/>
        <w:jc w:val="both"/>
        <w:rPr>
          <w:rFonts w:asciiTheme="majorBidi" w:hAnsiTheme="majorBidi" w:cstheme="majorBidi"/>
          <w:rPrChange w:author="Kenneth Ssekimpi" w:date="2024-05-14T19:52:00Z" w:id="4">
            <w:rPr>
              <w:sz w:val="20"/>
            </w:rPr>
          </w:rPrChange>
        </w:rPr>
        <w:pPrChange w:author="Kenneth Ssekimpi" w:date="2024-05-14T19:52:00Z" w:id="5">
          <w:pPr>
            <w:pStyle w:val="BodyText"/>
            <w:spacing w:before="46"/>
          </w:pPr>
        </w:pPrChange>
      </w:pPr>
    </w:p>
    <w:p w:rsidRPr="00EA3CF1" w:rsidR="00647801" w:rsidRDefault="00F92CD7" w14:paraId="10496229" w14:textId="77777777">
      <w:pPr>
        <w:pStyle w:val="BodyText"/>
        <w:ind w:left="2836"/>
        <w:jc w:val="both"/>
        <w:rPr>
          <w:rFonts w:asciiTheme="majorBidi" w:hAnsiTheme="majorBidi" w:cstheme="majorBidi"/>
          <w:rPrChange w:author="Kenneth Ssekimpi" w:date="2024-05-14T19:52:00Z" w:id="6">
            <w:rPr>
              <w:sz w:val="20"/>
            </w:rPr>
          </w:rPrChange>
        </w:rPr>
        <w:pPrChange w:author="Kenneth Ssekimpi" w:date="2024-05-14T19:52:00Z" w:id="7">
          <w:pPr>
            <w:pStyle w:val="BodyText"/>
            <w:ind w:left="2836"/>
          </w:pPr>
        </w:pPrChange>
      </w:pPr>
      <w:r w:rsidRPr="00EA3CF1">
        <w:rPr>
          <w:rFonts w:asciiTheme="majorBidi" w:hAnsiTheme="majorBidi" w:cstheme="majorBidi"/>
          <w:noProof/>
          <w:rPrChange w:author="Kenneth Ssekimpi" w:date="2024-05-14T19:52:00Z" w:id="8">
            <w:rPr>
              <w:noProof/>
              <w:sz w:val="20"/>
            </w:rPr>
          </w:rPrChange>
        </w:rPr>
        <w:drawing>
          <wp:inline distT="0" distB="0" distL="0" distR="0" wp14:anchorId="29102B6E" wp14:editId="6C5EEC7B">
            <wp:extent cx="2314575" cy="22860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2314575" cy="2286000"/>
                    </a:xfrm>
                    <a:prstGeom prst="rect">
                      <a:avLst/>
                    </a:prstGeom>
                  </pic:spPr>
                </pic:pic>
              </a:graphicData>
            </a:graphic>
          </wp:inline>
        </w:drawing>
      </w:r>
    </w:p>
    <w:p w:rsidRPr="00EA3CF1" w:rsidR="00647801" w:rsidRDefault="00647801" w14:paraId="6A4774C4" w14:textId="77777777">
      <w:pPr>
        <w:pStyle w:val="BodyText"/>
        <w:spacing w:before="1"/>
        <w:jc w:val="both"/>
        <w:rPr>
          <w:rFonts w:asciiTheme="majorBidi" w:hAnsiTheme="majorBidi" w:cstheme="majorBidi"/>
          <w:rPrChange w:author="Kenneth Ssekimpi" w:date="2024-05-14T19:52:00Z" w:id="9">
            <w:rPr>
              <w:sz w:val="41"/>
            </w:rPr>
          </w:rPrChange>
        </w:rPr>
        <w:pPrChange w:author="Kenneth Ssekimpi" w:date="2024-05-14T19:52:00Z" w:id="10">
          <w:pPr>
            <w:pStyle w:val="BodyText"/>
            <w:spacing w:before="1"/>
          </w:pPr>
        </w:pPrChange>
      </w:pPr>
    </w:p>
    <w:p w:rsidRPr="00EA3CF1" w:rsidR="00647801" w:rsidP="003F77D9" w:rsidRDefault="00F92CD7" w14:paraId="5257740B" w14:textId="77777777">
      <w:pPr>
        <w:ind w:left="2" w:right="1199"/>
        <w:jc w:val="center"/>
        <w:rPr>
          <w:rFonts w:asciiTheme="majorBidi" w:hAnsiTheme="majorBidi" w:cstheme="majorBidi"/>
          <w:sz w:val="24"/>
          <w:szCs w:val="24"/>
          <w:rPrChange w:author="Kenneth Ssekimpi" w:date="2024-05-14T19:52:00Z" w:id="11">
            <w:rPr>
              <w:sz w:val="41"/>
            </w:rPr>
          </w:rPrChange>
        </w:rPr>
      </w:pPr>
      <w:r w:rsidRPr="00EA3CF1">
        <w:rPr>
          <w:rFonts w:asciiTheme="majorBidi" w:hAnsiTheme="majorBidi" w:cstheme="majorBidi"/>
          <w:w w:val="130"/>
          <w:sz w:val="24"/>
          <w:szCs w:val="24"/>
          <w:rPrChange w:author="Kenneth Ssekimpi" w:date="2024-05-14T19:52:00Z" w:id="12">
            <w:rPr>
              <w:w w:val="130"/>
              <w:sz w:val="41"/>
            </w:rPr>
          </w:rPrChange>
        </w:rPr>
        <w:t>University</w:t>
      </w:r>
      <w:r w:rsidRPr="00EA3CF1">
        <w:rPr>
          <w:rFonts w:asciiTheme="majorBidi" w:hAnsiTheme="majorBidi" w:cstheme="majorBidi"/>
          <w:spacing w:val="15"/>
          <w:w w:val="130"/>
          <w:sz w:val="24"/>
          <w:szCs w:val="24"/>
          <w:rPrChange w:author="Kenneth Ssekimpi" w:date="2024-05-14T19:52:00Z" w:id="13">
            <w:rPr>
              <w:spacing w:val="15"/>
              <w:w w:val="130"/>
              <w:sz w:val="41"/>
            </w:rPr>
          </w:rPrChange>
        </w:rPr>
        <w:t xml:space="preserve"> </w:t>
      </w:r>
      <w:r w:rsidRPr="00EA3CF1">
        <w:rPr>
          <w:rFonts w:asciiTheme="majorBidi" w:hAnsiTheme="majorBidi" w:cstheme="majorBidi"/>
          <w:w w:val="130"/>
          <w:sz w:val="24"/>
          <w:szCs w:val="24"/>
          <w:rPrChange w:author="Kenneth Ssekimpi" w:date="2024-05-14T19:52:00Z" w:id="14">
            <w:rPr>
              <w:w w:val="130"/>
              <w:sz w:val="41"/>
            </w:rPr>
          </w:rPrChange>
        </w:rPr>
        <w:t>of</w:t>
      </w:r>
      <w:r w:rsidRPr="00EA3CF1">
        <w:rPr>
          <w:rFonts w:asciiTheme="majorBidi" w:hAnsiTheme="majorBidi" w:cstheme="majorBidi"/>
          <w:spacing w:val="15"/>
          <w:w w:val="130"/>
          <w:sz w:val="24"/>
          <w:szCs w:val="24"/>
          <w:rPrChange w:author="Kenneth Ssekimpi" w:date="2024-05-14T19:52:00Z" w:id="15">
            <w:rPr>
              <w:spacing w:val="15"/>
              <w:w w:val="130"/>
              <w:sz w:val="41"/>
            </w:rPr>
          </w:rPrChange>
        </w:rPr>
        <w:t xml:space="preserve"> </w:t>
      </w:r>
      <w:r w:rsidRPr="00EA3CF1">
        <w:rPr>
          <w:rFonts w:asciiTheme="majorBidi" w:hAnsiTheme="majorBidi" w:cstheme="majorBidi"/>
          <w:w w:val="130"/>
          <w:sz w:val="24"/>
          <w:szCs w:val="24"/>
          <w:rPrChange w:author="Kenneth Ssekimpi" w:date="2024-05-14T19:52:00Z" w:id="16">
            <w:rPr>
              <w:w w:val="130"/>
              <w:sz w:val="41"/>
            </w:rPr>
          </w:rPrChange>
        </w:rPr>
        <w:t>Cape</w:t>
      </w:r>
      <w:r w:rsidRPr="00EA3CF1">
        <w:rPr>
          <w:rFonts w:asciiTheme="majorBidi" w:hAnsiTheme="majorBidi" w:cstheme="majorBidi"/>
          <w:spacing w:val="15"/>
          <w:w w:val="130"/>
          <w:sz w:val="24"/>
          <w:szCs w:val="24"/>
          <w:rPrChange w:author="Kenneth Ssekimpi" w:date="2024-05-14T19:52:00Z" w:id="17">
            <w:rPr>
              <w:spacing w:val="15"/>
              <w:w w:val="130"/>
              <w:sz w:val="41"/>
            </w:rPr>
          </w:rPrChange>
        </w:rPr>
        <w:t xml:space="preserve"> </w:t>
      </w:r>
      <w:r w:rsidRPr="00EA3CF1">
        <w:rPr>
          <w:rFonts w:asciiTheme="majorBidi" w:hAnsiTheme="majorBidi" w:cstheme="majorBidi"/>
          <w:spacing w:val="-4"/>
          <w:w w:val="130"/>
          <w:sz w:val="24"/>
          <w:szCs w:val="24"/>
          <w:rPrChange w:author="Kenneth Ssekimpi" w:date="2024-05-14T19:52:00Z" w:id="18">
            <w:rPr>
              <w:spacing w:val="-4"/>
              <w:w w:val="130"/>
              <w:sz w:val="41"/>
            </w:rPr>
          </w:rPrChange>
        </w:rPr>
        <w:t>Town</w:t>
      </w:r>
    </w:p>
    <w:p w:rsidRPr="00EA3CF1" w:rsidR="00647801" w:rsidP="003F77D9" w:rsidRDefault="00F92CD7" w14:paraId="000BB8F8" w14:textId="77777777">
      <w:pPr>
        <w:spacing w:before="167"/>
        <w:ind w:left="1" w:right="1199"/>
        <w:jc w:val="center"/>
        <w:rPr>
          <w:rFonts w:asciiTheme="majorBidi" w:hAnsiTheme="majorBidi" w:cstheme="majorBidi"/>
          <w:b/>
          <w:sz w:val="24"/>
          <w:szCs w:val="24"/>
          <w:rPrChange w:author="Kenneth Ssekimpi" w:date="2024-05-14T19:52:00Z" w:id="19">
            <w:rPr>
              <w:b/>
              <w:sz w:val="34"/>
            </w:rPr>
          </w:rPrChange>
        </w:rPr>
      </w:pPr>
      <w:r w:rsidRPr="00EA3CF1">
        <w:rPr>
          <w:rFonts w:asciiTheme="majorBidi" w:hAnsiTheme="majorBidi" w:cstheme="majorBidi"/>
          <w:b/>
          <w:w w:val="115"/>
          <w:sz w:val="24"/>
          <w:szCs w:val="24"/>
          <w:rPrChange w:author="Kenneth Ssekimpi" w:date="2024-05-14T19:52:00Z" w:id="20">
            <w:rPr>
              <w:b/>
              <w:w w:val="115"/>
              <w:sz w:val="34"/>
            </w:rPr>
          </w:rPrChange>
        </w:rPr>
        <w:t>STA5093W:</w:t>
      </w:r>
      <w:r w:rsidRPr="00EA3CF1">
        <w:rPr>
          <w:rFonts w:asciiTheme="majorBidi" w:hAnsiTheme="majorBidi" w:cstheme="majorBidi"/>
          <w:b/>
          <w:spacing w:val="14"/>
          <w:w w:val="115"/>
          <w:sz w:val="24"/>
          <w:szCs w:val="24"/>
          <w:rPrChange w:author="Kenneth Ssekimpi" w:date="2024-05-14T19:52:00Z" w:id="21">
            <w:rPr>
              <w:b/>
              <w:spacing w:val="14"/>
              <w:w w:val="115"/>
              <w:sz w:val="34"/>
            </w:rPr>
          </w:rPrChange>
        </w:rPr>
        <w:t xml:space="preserve"> </w:t>
      </w:r>
      <w:r w:rsidRPr="00EA3CF1">
        <w:rPr>
          <w:rFonts w:asciiTheme="majorBidi" w:hAnsiTheme="majorBidi" w:cstheme="majorBidi"/>
          <w:b/>
          <w:w w:val="115"/>
          <w:sz w:val="24"/>
          <w:szCs w:val="24"/>
          <w:rPrChange w:author="Kenneth Ssekimpi" w:date="2024-05-14T19:52:00Z" w:id="22">
            <w:rPr>
              <w:b/>
              <w:w w:val="115"/>
              <w:sz w:val="34"/>
            </w:rPr>
          </w:rPrChange>
        </w:rPr>
        <w:t>Data</w:t>
      </w:r>
      <w:r w:rsidRPr="00EA3CF1">
        <w:rPr>
          <w:rFonts w:asciiTheme="majorBidi" w:hAnsiTheme="majorBidi" w:cstheme="majorBidi"/>
          <w:b/>
          <w:spacing w:val="14"/>
          <w:w w:val="115"/>
          <w:sz w:val="24"/>
          <w:szCs w:val="24"/>
          <w:rPrChange w:author="Kenneth Ssekimpi" w:date="2024-05-14T19:52:00Z" w:id="23">
            <w:rPr>
              <w:b/>
              <w:spacing w:val="14"/>
              <w:w w:val="115"/>
              <w:sz w:val="34"/>
            </w:rPr>
          </w:rPrChange>
        </w:rPr>
        <w:t xml:space="preserve"> </w:t>
      </w:r>
      <w:r w:rsidRPr="00EA3CF1">
        <w:rPr>
          <w:rFonts w:asciiTheme="majorBidi" w:hAnsiTheme="majorBidi" w:cstheme="majorBidi"/>
          <w:b/>
          <w:w w:val="115"/>
          <w:sz w:val="24"/>
          <w:szCs w:val="24"/>
          <w:rPrChange w:author="Kenneth Ssekimpi" w:date="2024-05-14T19:52:00Z" w:id="24">
            <w:rPr>
              <w:b/>
              <w:w w:val="115"/>
              <w:sz w:val="34"/>
            </w:rPr>
          </w:rPrChange>
        </w:rPr>
        <w:t>Science</w:t>
      </w:r>
      <w:r w:rsidRPr="00EA3CF1">
        <w:rPr>
          <w:rFonts w:asciiTheme="majorBidi" w:hAnsiTheme="majorBidi" w:cstheme="majorBidi"/>
          <w:b/>
          <w:spacing w:val="14"/>
          <w:w w:val="115"/>
          <w:sz w:val="24"/>
          <w:szCs w:val="24"/>
          <w:rPrChange w:author="Kenneth Ssekimpi" w:date="2024-05-14T19:52:00Z" w:id="25">
            <w:rPr>
              <w:b/>
              <w:spacing w:val="14"/>
              <w:w w:val="115"/>
              <w:sz w:val="34"/>
            </w:rPr>
          </w:rPrChange>
        </w:rPr>
        <w:t xml:space="preserve"> </w:t>
      </w:r>
      <w:r w:rsidRPr="00EA3CF1">
        <w:rPr>
          <w:rFonts w:asciiTheme="majorBidi" w:hAnsiTheme="majorBidi" w:cstheme="majorBidi"/>
          <w:b/>
          <w:w w:val="115"/>
          <w:sz w:val="24"/>
          <w:szCs w:val="24"/>
          <w:rPrChange w:author="Kenneth Ssekimpi" w:date="2024-05-14T19:52:00Z" w:id="26">
            <w:rPr>
              <w:b/>
              <w:w w:val="115"/>
              <w:sz w:val="34"/>
            </w:rPr>
          </w:rPrChange>
        </w:rPr>
        <w:t>Minor</w:t>
      </w:r>
      <w:r w:rsidRPr="00EA3CF1">
        <w:rPr>
          <w:rFonts w:asciiTheme="majorBidi" w:hAnsiTheme="majorBidi" w:cstheme="majorBidi"/>
          <w:b/>
          <w:spacing w:val="14"/>
          <w:w w:val="115"/>
          <w:sz w:val="24"/>
          <w:szCs w:val="24"/>
          <w:rPrChange w:author="Kenneth Ssekimpi" w:date="2024-05-14T19:52:00Z" w:id="27">
            <w:rPr>
              <w:b/>
              <w:spacing w:val="14"/>
              <w:w w:val="115"/>
              <w:sz w:val="34"/>
            </w:rPr>
          </w:rPrChange>
        </w:rPr>
        <w:t xml:space="preserve"> </w:t>
      </w:r>
      <w:r w:rsidRPr="00EA3CF1">
        <w:rPr>
          <w:rFonts w:asciiTheme="majorBidi" w:hAnsiTheme="majorBidi" w:cstheme="majorBidi"/>
          <w:b/>
          <w:spacing w:val="-2"/>
          <w:w w:val="115"/>
          <w:sz w:val="24"/>
          <w:szCs w:val="24"/>
          <w:rPrChange w:author="Kenneth Ssekimpi" w:date="2024-05-14T19:52:00Z" w:id="28">
            <w:rPr>
              <w:b/>
              <w:spacing w:val="-2"/>
              <w:w w:val="115"/>
              <w:sz w:val="34"/>
            </w:rPr>
          </w:rPrChange>
        </w:rPr>
        <w:t>Dissertation</w:t>
      </w:r>
    </w:p>
    <w:p w:rsidRPr="00EA3CF1" w:rsidR="00647801" w:rsidP="003F77D9" w:rsidRDefault="00F92CD7" w14:paraId="5CC3B5F1" w14:textId="77777777">
      <w:pPr>
        <w:spacing w:before="237"/>
        <w:ind w:right="1199"/>
        <w:jc w:val="center"/>
        <w:rPr>
          <w:rFonts w:asciiTheme="majorBidi" w:hAnsiTheme="majorBidi" w:cstheme="majorBidi"/>
          <w:b/>
          <w:sz w:val="24"/>
          <w:szCs w:val="24"/>
          <w:rPrChange w:author="Kenneth Ssekimpi" w:date="2024-05-14T19:52:00Z" w:id="29">
            <w:rPr>
              <w:b/>
              <w:sz w:val="28"/>
            </w:rPr>
          </w:rPrChange>
        </w:rPr>
      </w:pPr>
      <w:r w:rsidRPr="00EA3CF1">
        <w:rPr>
          <w:rFonts w:asciiTheme="majorBidi" w:hAnsiTheme="majorBidi" w:cstheme="majorBidi"/>
          <w:b/>
          <w:w w:val="115"/>
          <w:sz w:val="24"/>
          <w:szCs w:val="24"/>
          <w:rPrChange w:author="Kenneth Ssekimpi" w:date="2024-05-14T19:52:00Z" w:id="30">
            <w:rPr>
              <w:b/>
              <w:w w:val="115"/>
              <w:sz w:val="28"/>
            </w:rPr>
          </w:rPrChange>
        </w:rPr>
        <w:t>Research</w:t>
      </w:r>
      <w:r w:rsidRPr="00EA3CF1">
        <w:rPr>
          <w:rFonts w:asciiTheme="majorBidi" w:hAnsiTheme="majorBidi" w:cstheme="majorBidi"/>
          <w:b/>
          <w:spacing w:val="17"/>
          <w:w w:val="115"/>
          <w:sz w:val="24"/>
          <w:szCs w:val="24"/>
          <w:rPrChange w:author="Kenneth Ssekimpi" w:date="2024-05-14T19:52:00Z" w:id="31">
            <w:rPr>
              <w:b/>
              <w:spacing w:val="17"/>
              <w:w w:val="115"/>
              <w:sz w:val="28"/>
            </w:rPr>
          </w:rPrChange>
        </w:rPr>
        <w:t xml:space="preserve"> </w:t>
      </w:r>
      <w:r w:rsidRPr="00EA3CF1">
        <w:rPr>
          <w:rFonts w:asciiTheme="majorBidi" w:hAnsiTheme="majorBidi" w:cstheme="majorBidi"/>
          <w:b/>
          <w:spacing w:val="-2"/>
          <w:w w:val="115"/>
          <w:sz w:val="24"/>
          <w:szCs w:val="24"/>
          <w:rPrChange w:author="Kenneth Ssekimpi" w:date="2024-05-14T19:52:00Z" w:id="32">
            <w:rPr>
              <w:b/>
              <w:spacing w:val="-2"/>
              <w:w w:val="115"/>
              <w:sz w:val="28"/>
            </w:rPr>
          </w:rPrChange>
        </w:rPr>
        <w:t>Proposal</w:t>
      </w:r>
    </w:p>
    <w:p w:rsidRPr="00EA3CF1" w:rsidR="00647801" w:rsidRDefault="00647801" w14:paraId="5B27D310" w14:textId="77777777">
      <w:pPr>
        <w:pStyle w:val="BodyText"/>
        <w:jc w:val="both"/>
        <w:rPr>
          <w:rFonts w:asciiTheme="majorBidi" w:hAnsiTheme="majorBidi" w:cstheme="majorBidi"/>
          <w:b/>
          <w:rPrChange w:author="Kenneth Ssekimpi" w:date="2024-05-14T19:52:00Z" w:id="33">
            <w:rPr>
              <w:b/>
              <w:sz w:val="20"/>
            </w:rPr>
          </w:rPrChange>
        </w:rPr>
        <w:pPrChange w:author="Kenneth Ssekimpi" w:date="2024-05-14T19:52:00Z" w:id="34">
          <w:pPr>
            <w:pStyle w:val="BodyText"/>
          </w:pPr>
        </w:pPrChange>
      </w:pPr>
    </w:p>
    <w:p w:rsidRPr="00EA3CF1" w:rsidR="00647801" w:rsidRDefault="00F92CD7" w14:paraId="21D90599" w14:textId="77777777">
      <w:pPr>
        <w:pStyle w:val="BodyText"/>
        <w:spacing w:before="22"/>
        <w:jc w:val="both"/>
        <w:rPr>
          <w:rFonts w:asciiTheme="majorBidi" w:hAnsiTheme="majorBidi" w:cstheme="majorBidi"/>
          <w:b/>
          <w:rPrChange w:author="Kenneth Ssekimpi" w:date="2024-05-14T19:52:00Z" w:id="35">
            <w:rPr>
              <w:b/>
              <w:sz w:val="20"/>
            </w:rPr>
          </w:rPrChange>
        </w:rPr>
        <w:pPrChange w:author="Kenneth Ssekimpi" w:date="2024-05-14T19:52:00Z" w:id="36">
          <w:pPr>
            <w:pStyle w:val="BodyText"/>
            <w:spacing w:before="22"/>
          </w:pPr>
        </w:pPrChange>
      </w:pPr>
      <w:r w:rsidRPr="00EA3CF1">
        <w:rPr>
          <w:rFonts w:asciiTheme="majorBidi" w:hAnsiTheme="majorBidi" w:cstheme="majorBidi"/>
          <w:noProof/>
          <w:rPrChange w:author="Kenneth Ssekimpi" w:date="2024-05-14T19:52:00Z" w:id="37">
            <w:rPr>
              <w:noProof/>
            </w:rPr>
          </w:rPrChange>
        </w:rPr>
        <mc:AlternateContent>
          <mc:Choice Requires="wps">
            <w:drawing>
              <wp:anchor distT="0" distB="0" distL="0" distR="0" simplePos="0" relativeHeight="487587840" behindDoc="1" locked="0" layoutInCell="1" allowOverlap="1" wp14:anchorId="10A31C81" wp14:editId="5C89310A">
                <wp:simplePos x="0" y="0"/>
                <wp:positionH relativeFrom="page">
                  <wp:posOffset>899998</wp:posOffset>
                </wp:positionH>
                <wp:positionV relativeFrom="paragraph">
                  <wp:posOffset>175552</wp:posOffset>
                </wp:positionV>
                <wp:extent cx="576834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1270"/>
                        </a:xfrm>
                        <a:custGeom>
                          <a:avLst/>
                          <a:gdLst/>
                          <a:ahLst/>
                          <a:cxnLst/>
                          <a:rect l="l" t="t" r="r" b="b"/>
                          <a:pathLst>
                            <a:path w="5768340">
                              <a:moveTo>
                                <a:pt x="0" y="0"/>
                              </a:moveTo>
                              <a:lnTo>
                                <a:pt x="5768098"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xmlns:w16du="http://schemas.microsoft.com/office/word/2023/wordml/word16du">
            <w:pict w14:anchorId="115DAAAB">
              <v:shape id="Graphic 2" style="position:absolute;margin-left:70.85pt;margin-top:13.8pt;width:454.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8340,1270" o:spid="_x0000_s1026" filled="f" strokeweight=".2mm" path="m,l57680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" w14:anchorId="24E0989C">
                <v:path arrowok="t"/>
                <w10:wrap type="topAndBottom" anchorx="page"/>
              </v:shape>
            </w:pict>
          </mc:Fallback>
        </mc:AlternateContent>
      </w:r>
    </w:p>
    <w:p w:rsidRPr="003F77D9" w:rsidR="00647801" w:rsidRDefault="00F92CD7" w14:paraId="1DB890EE" w14:textId="0BF82FA4">
      <w:pPr>
        <w:pStyle w:val="Title"/>
        <w:spacing w:line="196" w:lineRule="auto"/>
        <w:jc w:val="center"/>
        <w:rPr>
          <w:rFonts w:asciiTheme="majorBidi" w:hAnsiTheme="majorBidi" w:cstheme="majorBidi"/>
          <w:sz w:val="36"/>
          <w:szCs w:val="36"/>
          <w:rPrChange w:author="Kenneth Ssekimpi" w:date="2024-05-14T19:53:00Z" w:id="38">
            <w:rPr/>
          </w:rPrChange>
        </w:rPr>
        <w:pPrChange w:author="Kenneth Ssekimpi" w:date="2024-05-14T19:53:00Z" w:id="39">
          <w:pPr>
            <w:pStyle w:val="Title"/>
            <w:spacing w:line="196" w:lineRule="auto"/>
          </w:pPr>
        </w:pPrChange>
      </w:pPr>
      <w:r w:rsidRPr="003F77D9">
        <w:rPr>
          <w:rFonts w:asciiTheme="majorBidi" w:hAnsiTheme="majorBidi" w:cstheme="majorBidi"/>
          <w:w w:val="115"/>
          <w:sz w:val="36"/>
          <w:szCs w:val="36"/>
          <w:rPrChange w:author="Kenneth Ssekimpi" w:date="2024-05-14T19:53:00Z" w:id="40">
            <w:rPr>
              <w:w w:val="115"/>
            </w:rPr>
          </w:rPrChange>
        </w:rPr>
        <w:t>Quantifying Pressing Effectiveness and Its Impact on Formations</w:t>
      </w:r>
      <w:r w:rsidRPr="003F77D9" w:rsidR="001D73A9">
        <w:rPr>
          <w:rFonts w:asciiTheme="majorBidi" w:hAnsiTheme="majorBidi" w:cstheme="majorBidi"/>
          <w:w w:val="115"/>
          <w:sz w:val="36"/>
          <w:szCs w:val="36"/>
          <w:rPrChange w:author="Kenneth Ssekimpi" w:date="2024-05-14T19:53:00Z" w:id="41">
            <w:rPr>
              <w:w w:val="115"/>
            </w:rPr>
          </w:rPrChange>
        </w:rPr>
        <w:t xml:space="preserve"> in Football</w:t>
      </w:r>
    </w:p>
    <w:p w:rsidRPr="00EA3CF1" w:rsidR="00647801" w:rsidRDefault="00F92CD7" w14:paraId="4C9CC5D7" w14:textId="77777777">
      <w:pPr>
        <w:pStyle w:val="BodyText"/>
        <w:spacing w:before="9"/>
        <w:jc w:val="both"/>
        <w:rPr>
          <w:rFonts w:asciiTheme="majorBidi" w:hAnsiTheme="majorBidi" w:cstheme="majorBidi"/>
          <w:b/>
          <w:rPrChange w:author="Kenneth Ssekimpi" w:date="2024-05-14T19:52:00Z" w:id="42">
            <w:rPr>
              <w:b/>
              <w:sz w:val="14"/>
            </w:rPr>
          </w:rPrChange>
        </w:rPr>
        <w:pPrChange w:author="Kenneth Ssekimpi" w:date="2024-05-14T19:52:00Z" w:id="43">
          <w:pPr>
            <w:pStyle w:val="BodyText"/>
            <w:spacing w:before="9"/>
          </w:pPr>
        </w:pPrChange>
      </w:pPr>
      <w:r w:rsidRPr="00EA3CF1">
        <w:rPr>
          <w:rFonts w:asciiTheme="majorBidi" w:hAnsiTheme="majorBidi" w:cstheme="majorBidi"/>
          <w:noProof/>
          <w:rPrChange w:author="Kenneth Ssekimpi" w:date="2024-05-14T19:52:00Z" w:id="44">
            <w:rPr>
              <w:noProof/>
            </w:rPr>
          </w:rPrChange>
        </w:rPr>
        <mc:AlternateContent>
          <mc:Choice Requires="wps">
            <w:drawing>
              <wp:anchor distT="0" distB="0" distL="0" distR="0" simplePos="0" relativeHeight="487588352" behindDoc="1" locked="0" layoutInCell="1" allowOverlap="1" wp14:anchorId="162B44F8" wp14:editId="1501ACFF">
                <wp:simplePos x="0" y="0"/>
                <wp:positionH relativeFrom="page">
                  <wp:posOffset>899998</wp:posOffset>
                </wp:positionH>
                <wp:positionV relativeFrom="paragraph">
                  <wp:posOffset>123652</wp:posOffset>
                </wp:positionV>
                <wp:extent cx="576834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1270"/>
                        </a:xfrm>
                        <a:custGeom>
                          <a:avLst/>
                          <a:gdLst/>
                          <a:ahLst/>
                          <a:cxnLst/>
                          <a:rect l="l" t="t" r="r" b="b"/>
                          <a:pathLst>
                            <a:path w="5768340">
                              <a:moveTo>
                                <a:pt x="0" y="0"/>
                              </a:moveTo>
                              <a:lnTo>
                                <a:pt x="5768098"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xmlns:w16du="http://schemas.microsoft.com/office/word/2023/wordml/word16du">
            <w:pict w14:anchorId="70C29C09">
              <v:shape id="Graphic 3" style="position:absolute;margin-left:70.85pt;margin-top:9.75pt;width:454.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68340,1270" o:spid="_x0000_s1026" filled="f" strokeweight=".2mm" path="m,l57680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" w14:anchorId="4677A82F">
                <v:path arrowok="t"/>
                <w10:wrap type="topAndBottom" anchorx="page"/>
              </v:shape>
            </w:pict>
          </mc:Fallback>
        </mc:AlternateContent>
      </w:r>
    </w:p>
    <w:p w:rsidRPr="00EA3CF1" w:rsidR="00647801" w:rsidRDefault="00647801" w14:paraId="355E989B" w14:textId="77777777">
      <w:pPr>
        <w:pStyle w:val="BodyText"/>
        <w:jc w:val="both"/>
        <w:rPr>
          <w:rFonts w:asciiTheme="majorBidi" w:hAnsiTheme="majorBidi" w:cstheme="majorBidi"/>
          <w:b/>
          <w:rPrChange w:author="Kenneth Ssekimpi" w:date="2024-05-14T19:52:00Z" w:id="45">
            <w:rPr>
              <w:b/>
              <w:sz w:val="20"/>
            </w:rPr>
          </w:rPrChange>
        </w:rPr>
        <w:pPrChange w:author="Kenneth Ssekimpi" w:date="2024-05-14T19:52:00Z" w:id="46">
          <w:pPr>
            <w:pStyle w:val="BodyText"/>
          </w:pPr>
        </w:pPrChange>
      </w:pPr>
    </w:p>
    <w:p w:rsidRPr="00EA3CF1" w:rsidR="00647801" w:rsidRDefault="00647801" w14:paraId="09114170" w14:textId="77777777">
      <w:pPr>
        <w:pStyle w:val="BodyText"/>
        <w:jc w:val="both"/>
        <w:rPr>
          <w:rFonts w:asciiTheme="majorBidi" w:hAnsiTheme="majorBidi" w:cstheme="majorBidi"/>
          <w:b/>
          <w:rPrChange w:author="Kenneth Ssekimpi" w:date="2024-05-14T19:52:00Z" w:id="47">
            <w:rPr>
              <w:b/>
              <w:sz w:val="20"/>
            </w:rPr>
          </w:rPrChange>
        </w:rPr>
        <w:pPrChange w:author="Kenneth Ssekimpi" w:date="2024-05-14T19:52:00Z" w:id="48">
          <w:pPr>
            <w:pStyle w:val="BodyText"/>
          </w:pPr>
        </w:pPrChange>
      </w:pPr>
    </w:p>
    <w:p w:rsidRPr="00EA3CF1" w:rsidR="00647801" w:rsidRDefault="00647801" w14:paraId="760811F8" w14:textId="77777777">
      <w:pPr>
        <w:pStyle w:val="BodyText"/>
        <w:spacing w:before="64"/>
        <w:jc w:val="both"/>
        <w:rPr>
          <w:rFonts w:asciiTheme="majorBidi" w:hAnsiTheme="majorBidi" w:cstheme="majorBidi"/>
          <w:b/>
          <w:rPrChange w:author="Kenneth Ssekimpi" w:date="2024-05-14T19:52:00Z" w:id="49">
            <w:rPr>
              <w:b/>
              <w:sz w:val="20"/>
            </w:rPr>
          </w:rPrChange>
        </w:rPr>
        <w:pPrChange w:author="Kenneth Ssekimpi" w:date="2024-05-14T19:52:00Z" w:id="50">
          <w:pPr>
            <w:pStyle w:val="BodyText"/>
            <w:spacing w:before="64"/>
          </w:pPr>
        </w:pPrChange>
      </w:pPr>
    </w:p>
    <w:p w:rsidRPr="00192B0D" w:rsidR="00192B0D" w:rsidP="00192B0D" w:rsidRDefault="00192B0D" w14:paraId="2EA63E59" w14:textId="77777777">
      <w:pPr>
        <w:jc w:val="both"/>
        <w:rPr>
          <w:rFonts w:asciiTheme="majorBidi" w:hAnsiTheme="majorBidi" w:cstheme="majorBidi"/>
          <w:sz w:val="24"/>
          <w:szCs w:val="24"/>
          <w:rPrChange w:author="Kenneth Ssekimpi" w:date="2024-05-14T19:52:00Z" w:id="51">
            <w:rPr>
              <w:sz w:val="20"/>
            </w:rPr>
          </w:rPrChange>
        </w:rPr>
        <w:sectPr w:rsidRPr="00192B0D" w:rsidR="00192B0D" w:rsidSect="009C238A">
          <w:type w:val="continuous"/>
          <w:pgSz w:w="11920" w:h="16860"/>
          <w:pgMar w:top="1920" w:right="100" w:bottom="280" w:left="1300" w:header="720" w:footer="720" w:gutter="0"/>
          <w:cols w:space="720"/>
        </w:sectPr>
        <w:pPrChange w:author="Kenneth Ssekimpi" w:date="2024-05-14T19:52:00Z" w:id="52">
          <w:pPr/>
        </w:pPrChange>
      </w:pPr>
    </w:p>
    <w:p w:rsidRPr="00EA3CF1" w:rsidR="00647801" w:rsidRDefault="00F92CD7" w14:paraId="3AB29B59" w14:textId="77777777">
      <w:pPr>
        <w:pStyle w:val="Heading4"/>
        <w:jc w:val="both"/>
        <w:rPr>
          <w:rFonts w:asciiTheme="majorBidi" w:hAnsiTheme="majorBidi" w:cstheme="majorBidi"/>
          <w:sz w:val="24"/>
          <w:szCs w:val="24"/>
          <w:rPrChange w:author="Kenneth Ssekimpi" w:date="2024-05-14T19:52:00Z" w:id="53">
            <w:rPr/>
          </w:rPrChange>
        </w:rPr>
        <w:pPrChange w:author="Kenneth Ssekimpi" w:date="2024-05-14T19:52:00Z" w:id="54">
          <w:pPr>
            <w:pStyle w:val="Heading4"/>
          </w:pPr>
        </w:pPrChange>
      </w:pPr>
      <w:r w:rsidRPr="00EA3CF1">
        <w:rPr>
          <w:rFonts w:asciiTheme="majorBidi" w:hAnsiTheme="majorBidi" w:cstheme="majorBidi"/>
          <w:spacing w:val="-2"/>
          <w:w w:val="110"/>
          <w:sz w:val="24"/>
          <w:szCs w:val="24"/>
          <w:rPrChange w:author="Kenneth Ssekimpi" w:date="2024-05-14T19:52:00Z" w:id="55">
            <w:rPr>
              <w:spacing w:val="-2"/>
              <w:w w:val="110"/>
            </w:rPr>
          </w:rPrChange>
        </w:rPr>
        <w:t>Student:</w:t>
      </w:r>
    </w:p>
    <w:p w:rsidRPr="00EA3CF1" w:rsidR="00647801" w:rsidRDefault="00F92CD7" w14:paraId="70FE75F4" w14:textId="77777777">
      <w:pPr>
        <w:pStyle w:val="Heading3"/>
        <w:jc w:val="both"/>
        <w:rPr>
          <w:rFonts w:asciiTheme="majorBidi" w:hAnsiTheme="majorBidi" w:cstheme="majorBidi"/>
          <w:sz w:val="24"/>
          <w:szCs w:val="24"/>
          <w:rPrChange w:author="Kenneth Ssekimpi" w:date="2024-05-14T19:52:00Z" w:id="56">
            <w:rPr/>
          </w:rPrChange>
        </w:rPr>
        <w:pPrChange w:author="Kenneth Ssekimpi" w:date="2024-05-14T19:52:00Z" w:id="57">
          <w:pPr>
            <w:pStyle w:val="Heading3"/>
          </w:pPr>
        </w:pPrChange>
      </w:pPr>
      <w:r w:rsidRPr="00EA3CF1">
        <w:rPr>
          <w:rFonts w:asciiTheme="majorBidi" w:hAnsiTheme="majorBidi" w:cstheme="majorBidi"/>
          <w:w w:val="105"/>
          <w:sz w:val="24"/>
          <w:szCs w:val="24"/>
          <w:rPrChange w:author="Kenneth Ssekimpi" w:date="2024-05-14T19:52:00Z" w:id="58">
            <w:rPr>
              <w:w w:val="105"/>
            </w:rPr>
          </w:rPrChange>
        </w:rPr>
        <w:t>Kenneth</w:t>
      </w:r>
      <w:r w:rsidRPr="00EA3CF1">
        <w:rPr>
          <w:rFonts w:asciiTheme="majorBidi" w:hAnsiTheme="majorBidi" w:cstheme="majorBidi"/>
          <w:spacing w:val="66"/>
          <w:w w:val="105"/>
          <w:sz w:val="24"/>
          <w:szCs w:val="24"/>
          <w:rPrChange w:author="Kenneth Ssekimpi" w:date="2024-05-14T19:52:00Z" w:id="59">
            <w:rPr>
              <w:spacing w:val="66"/>
              <w:w w:val="105"/>
            </w:rPr>
          </w:rPrChange>
        </w:rPr>
        <w:t xml:space="preserve"> </w:t>
      </w:r>
      <w:r w:rsidRPr="00EA3CF1">
        <w:rPr>
          <w:rFonts w:asciiTheme="majorBidi" w:hAnsiTheme="majorBidi" w:cstheme="majorBidi"/>
          <w:spacing w:val="-2"/>
          <w:w w:val="105"/>
          <w:sz w:val="24"/>
          <w:szCs w:val="24"/>
          <w:rPrChange w:author="Kenneth Ssekimpi" w:date="2024-05-14T19:52:00Z" w:id="60">
            <w:rPr>
              <w:spacing w:val="-2"/>
              <w:w w:val="105"/>
            </w:rPr>
          </w:rPrChange>
        </w:rPr>
        <w:t>Ssekimpi</w:t>
      </w:r>
    </w:p>
    <w:p w:rsidRPr="00EA3CF1" w:rsidR="00647801" w:rsidRDefault="00F92CD7" w14:paraId="6CFFFC90" w14:textId="77777777">
      <w:pPr>
        <w:pStyle w:val="Heading4"/>
        <w:spacing w:before="80"/>
        <w:ind w:left="1076"/>
        <w:jc w:val="both"/>
        <w:rPr>
          <w:rFonts w:asciiTheme="majorBidi" w:hAnsiTheme="majorBidi" w:cstheme="majorBidi"/>
          <w:sz w:val="24"/>
          <w:szCs w:val="24"/>
          <w:rPrChange w:author="Kenneth Ssekimpi" w:date="2024-05-14T19:52:00Z" w:id="61">
            <w:rPr/>
          </w:rPrChange>
        </w:rPr>
        <w:pPrChange w:author="Kenneth Ssekimpi" w:date="2024-05-14T19:52:00Z" w:id="62">
          <w:pPr>
            <w:pStyle w:val="Heading4"/>
            <w:spacing w:before="80"/>
            <w:ind w:left="1076"/>
          </w:pPr>
        </w:pPrChange>
      </w:pPr>
      <w:r w:rsidRPr="00EA3CF1">
        <w:rPr>
          <w:rFonts w:asciiTheme="majorBidi" w:hAnsiTheme="majorBidi" w:cstheme="majorBidi"/>
          <w:i w:val="0"/>
          <w:sz w:val="24"/>
          <w:szCs w:val="24"/>
          <w:rPrChange w:author="Kenneth Ssekimpi" w:date="2024-05-14T19:52:00Z" w:id="63">
            <w:rPr>
              <w:i w:val="0"/>
            </w:rPr>
          </w:rPrChange>
        </w:rPr>
        <w:br w:type="column"/>
      </w:r>
      <w:r w:rsidRPr="00EA3CF1">
        <w:rPr>
          <w:rFonts w:asciiTheme="majorBidi" w:hAnsiTheme="majorBidi" w:cstheme="majorBidi"/>
          <w:spacing w:val="-2"/>
          <w:w w:val="105"/>
          <w:sz w:val="24"/>
          <w:szCs w:val="24"/>
          <w:rPrChange w:author="Kenneth Ssekimpi" w:date="2024-05-14T19:52:00Z" w:id="64">
            <w:rPr>
              <w:spacing w:val="-2"/>
              <w:w w:val="105"/>
            </w:rPr>
          </w:rPrChange>
        </w:rPr>
        <w:t>Supervisor:</w:t>
      </w:r>
    </w:p>
    <w:p w:rsidRPr="00EA3CF1" w:rsidR="00647801" w:rsidRDefault="00F92CD7" w14:paraId="338901F2" w14:textId="77777777">
      <w:pPr>
        <w:pStyle w:val="Heading3"/>
        <w:jc w:val="both"/>
        <w:rPr>
          <w:rFonts w:asciiTheme="majorBidi" w:hAnsiTheme="majorBidi" w:cstheme="majorBidi"/>
          <w:sz w:val="24"/>
          <w:szCs w:val="24"/>
          <w:rPrChange w:author="Kenneth Ssekimpi" w:date="2024-05-14T19:52:00Z" w:id="65">
            <w:rPr/>
          </w:rPrChange>
        </w:rPr>
        <w:pPrChange w:author="Kenneth Ssekimpi" w:date="2024-05-14T19:52:00Z" w:id="66">
          <w:pPr>
            <w:pStyle w:val="Heading3"/>
          </w:pPr>
        </w:pPrChange>
      </w:pPr>
      <w:r w:rsidRPr="00EA3CF1">
        <w:rPr>
          <w:rFonts w:asciiTheme="majorBidi" w:hAnsiTheme="majorBidi" w:cstheme="majorBidi"/>
          <w:w w:val="105"/>
          <w:sz w:val="24"/>
          <w:szCs w:val="24"/>
          <w:rPrChange w:author="Kenneth Ssekimpi" w:date="2024-05-14T19:52:00Z" w:id="67">
            <w:rPr>
              <w:w w:val="105"/>
            </w:rPr>
          </w:rPrChange>
        </w:rPr>
        <w:t xml:space="preserve">Neil </w:t>
      </w:r>
      <w:r w:rsidRPr="00EA3CF1">
        <w:rPr>
          <w:rFonts w:asciiTheme="majorBidi" w:hAnsiTheme="majorBidi" w:cstheme="majorBidi"/>
          <w:spacing w:val="-2"/>
          <w:w w:val="105"/>
          <w:sz w:val="24"/>
          <w:szCs w:val="24"/>
          <w:rPrChange w:author="Kenneth Ssekimpi" w:date="2024-05-14T19:52:00Z" w:id="68">
            <w:rPr>
              <w:spacing w:val="-2"/>
              <w:w w:val="105"/>
            </w:rPr>
          </w:rPrChange>
        </w:rPr>
        <w:t>Watson</w:t>
      </w:r>
    </w:p>
    <w:p w:rsidRPr="00192B0D" w:rsidR="00192B0D" w:rsidP="00192B0D" w:rsidRDefault="00192B0D" w14:paraId="2A1C6E77" w14:textId="77777777">
      <w:pPr>
        <w:jc w:val="both"/>
        <w:rPr>
          <w:rFonts w:asciiTheme="majorBidi" w:hAnsiTheme="majorBidi" w:cstheme="majorBidi"/>
          <w:sz w:val="24"/>
          <w:szCs w:val="24"/>
          <w:rPrChange w:author="Kenneth Ssekimpi" w:date="2024-05-14T19:52:00Z" w:id="69">
            <w:rPr/>
          </w:rPrChange>
        </w:rPr>
        <w:sectPr w:rsidRPr="00192B0D" w:rsidR="00192B0D" w:rsidSect="009C238A">
          <w:type w:val="continuous"/>
          <w:pgSz w:w="11920" w:h="16860"/>
          <w:pgMar w:top="1920" w:right="100" w:bottom="280" w:left="1300" w:header="720" w:footer="720" w:gutter="0"/>
          <w:cols w:equalWidth="0" w:space="720" w:num="2">
            <w:col w:w="3215" w:space="2700"/>
            <w:col w:w="4605"/>
          </w:cols>
        </w:sectPr>
        <w:pPrChange w:author="Kenneth Ssekimpi" w:date="2024-05-14T19:52:00Z" w:id="70">
          <w:pPr/>
        </w:pPrChange>
      </w:pPr>
    </w:p>
    <w:p w:rsidRPr="00EA3CF1" w:rsidR="00647801" w:rsidRDefault="00647801" w14:paraId="1FC6A4FF" w14:textId="77777777">
      <w:pPr>
        <w:pStyle w:val="BodyText"/>
        <w:jc w:val="both"/>
        <w:rPr>
          <w:rFonts w:asciiTheme="majorBidi" w:hAnsiTheme="majorBidi" w:cstheme="majorBidi"/>
          <w:rPrChange w:author="Kenneth Ssekimpi" w:date="2024-05-14T19:52:00Z" w:id="71">
            <w:rPr/>
          </w:rPrChange>
        </w:rPr>
        <w:pPrChange w:author="Kenneth Ssekimpi" w:date="2024-05-14T19:52:00Z" w:id="72">
          <w:pPr>
            <w:pStyle w:val="BodyText"/>
          </w:pPr>
        </w:pPrChange>
      </w:pPr>
    </w:p>
    <w:p w:rsidRPr="00EA3CF1" w:rsidR="00647801" w:rsidRDefault="00647801" w14:paraId="22B49558" w14:textId="77777777">
      <w:pPr>
        <w:pStyle w:val="BodyText"/>
        <w:jc w:val="both"/>
        <w:rPr>
          <w:rFonts w:asciiTheme="majorBidi" w:hAnsiTheme="majorBidi" w:cstheme="majorBidi"/>
          <w:rPrChange w:author="Kenneth Ssekimpi" w:date="2024-05-14T19:52:00Z" w:id="73">
            <w:rPr/>
          </w:rPrChange>
        </w:rPr>
        <w:pPrChange w:author="Kenneth Ssekimpi" w:date="2024-05-14T19:52:00Z" w:id="74">
          <w:pPr>
            <w:pStyle w:val="BodyText"/>
          </w:pPr>
        </w:pPrChange>
      </w:pPr>
    </w:p>
    <w:p w:rsidRPr="00EA3CF1" w:rsidR="00647801" w:rsidRDefault="00647801" w14:paraId="04D2081F" w14:textId="77777777">
      <w:pPr>
        <w:pStyle w:val="BodyText"/>
        <w:spacing w:before="236"/>
        <w:jc w:val="both"/>
        <w:rPr>
          <w:rFonts w:asciiTheme="majorBidi" w:hAnsiTheme="majorBidi" w:cstheme="majorBidi"/>
          <w:rPrChange w:author="Kenneth Ssekimpi" w:date="2024-05-14T19:52:00Z" w:id="75">
            <w:rPr/>
          </w:rPrChange>
        </w:rPr>
        <w:pPrChange w:author="Kenneth Ssekimpi" w:date="2024-05-14T19:52:00Z" w:id="76">
          <w:pPr>
            <w:pStyle w:val="BodyText"/>
            <w:spacing w:before="236"/>
          </w:pPr>
        </w:pPrChange>
      </w:pPr>
    </w:p>
    <w:p w:rsidRPr="00EA3CF1" w:rsidR="00647801" w:rsidRDefault="00F92CD7" w14:paraId="088E34C1" w14:textId="40949687">
      <w:pPr>
        <w:pStyle w:val="BodyText"/>
        <w:spacing w:before="1" w:line="252" w:lineRule="auto"/>
        <w:ind w:left="3067" w:right="4309"/>
        <w:jc w:val="center"/>
        <w:rPr>
          <w:rFonts w:asciiTheme="majorBidi" w:hAnsiTheme="majorBidi" w:cstheme="majorBidi"/>
          <w:rPrChange w:author="Kenneth Ssekimpi" w:date="2024-05-14T19:52:00Z" w:id="77">
            <w:rPr/>
          </w:rPrChange>
        </w:rPr>
        <w:pPrChange w:author="Kenneth Ssekimpi" w:date="2024-05-14T19:54:00Z" w:id="78">
          <w:pPr>
            <w:pStyle w:val="BodyText"/>
            <w:spacing w:before="1" w:line="252" w:lineRule="auto"/>
            <w:ind w:left="3067" w:right="4309" w:firstLine="804"/>
          </w:pPr>
        </w:pPrChange>
      </w:pPr>
      <w:r w:rsidRPr="00EA3CF1">
        <w:rPr>
          <w:rFonts w:asciiTheme="majorBidi" w:hAnsiTheme="majorBidi" w:cstheme="majorBidi"/>
          <w:rPrChange w:author="Kenneth Ssekimpi" w:date="2024-05-14T19:52:00Z" w:id="79">
            <w:rPr/>
          </w:rPrChange>
        </w:rPr>
        <w:t>March</w:t>
      </w:r>
      <w:r w:rsidRPr="00EA3CF1">
        <w:rPr>
          <w:rFonts w:asciiTheme="majorBidi" w:hAnsiTheme="majorBidi" w:cstheme="majorBidi"/>
          <w:spacing w:val="40"/>
          <w:rPrChange w:author="Kenneth Ssekimpi" w:date="2024-05-14T19:52:00Z" w:id="80">
            <w:rPr>
              <w:spacing w:val="40"/>
            </w:rPr>
          </w:rPrChange>
        </w:rPr>
        <w:t xml:space="preserve"> </w:t>
      </w:r>
      <w:r w:rsidRPr="00EA3CF1">
        <w:rPr>
          <w:rFonts w:asciiTheme="majorBidi" w:hAnsiTheme="majorBidi" w:cstheme="majorBidi"/>
          <w:rPrChange w:author="Kenneth Ssekimpi" w:date="2024-05-14T19:52:00Z" w:id="81">
            <w:rPr/>
          </w:rPrChange>
        </w:rPr>
        <w:t>17,</w:t>
      </w:r>
      <w:r w:rsidRPr="00EA3CF1">
        <w:rPr>
          <w:rFonts w:asciiTheme="majorBidi" w:hAnsiTheme="majorBidi" w:cstheme="majorBidi"/>
          <w:spacing w:val="40"/>
          <w:rPrChange w:author="Kenneth Ssekimpi" w:date="2024-05-14T19:52:00Z" w:id="82">
            <w:rPr>
              <w:spacing w:val="40"/>
            </w:rPr>
          </w:rPrChange>
        </w:rPr>
        <w:t xml:space="preserve"> </w:t>
      </w:r>
      <w:r w:rsidRPr="00EA3CF1">
        <w:rPr>
          <w:rFonts w:asciiTheme="majorBidi" w:hAnsiTheme="majorBidi" w:cstheme="majorBidi"/>
          <w:rPrChange w:author="Kenneth Ssekimpi" w:date="2024-05-14T19:52:00Z" w:id="83">
            <w:rPr/>
          </w:rPrChange>
        </w:rPr>
        <w:t>2024</w:t>
      </w:r>
      <w:r w:rsidRPr="00EA3CF1">
        <w:rPr>
          <w:rFonts w:asciiTheme="majorBidi" w:hAnsiTheme="majorBidi" w:cstheme="majorBidi"/>
          <w:spacing w:val="40"/>
          <w:rPrChange w:author="Kenneth Ssekimpi" w:date="2024-05-14T19:52:00Z" w:id="84">
            <w:rPr>
              <w:spacing w:val="40"/>
            </w:rPr>
          </w:rPrChange>
        </w:rPr>
        <w:t xml:space="preserve"> </w:t>
      </w:r>
      <w:ins w:author="Kenneth Ssekimpi" w:date="2024-05-14T19:54:00Z" w:id="85">
        <w:r w:rsidR="003F77D9">
          <w:rPr>
            <w:rFonts w:asciiTheme="majorBidi" w:hAnsiTheme="majorBidi" w:cstheme="majorBidi"/>
            <w:spacing w:val="40"/>
          </w:rPr>
          <w:br/>
        </w:r>
      </w:ins>
      <w:r w:rsidRPr="00EA3CF1">
        <w:rPr>
          <w:rFonts w:asciiTheme="majorBidi" w:hAnsiTheme="majorBidi" w:cstheme="majorBidi"/>
          <w:rPrChange w:author="Kenneth Ssekimpi" w:date="2024-05-14T19:52:00Z" w:id="86">
            <w:rPr/>
          </w:rPrChange>
        </w:rPr>
        <w:t>Student Number:</w:t>
      </w:r>
      <w:r w:rsidRPr="00EA3CF1">
        <w:rPr>
          <w:rFonts w:asciiTheme="majorBidi" w:hAnsiTheme="majorBidi" w:cstheme="majorBidi"/>
          <w:spacing w:val="40"/>
          <w:rPrChange w:author="Kenneth Ssekimpi" w:date="2024-05-14T19:52:00Z" w:id="87">
            <w:rPr>
              <w:spacing w:val="40"/>
            </w:rPr>
          </w:rPrChange>
        </w:rPr>
        <w:t xml:space="preserve"> </w:t>
      </w:r>
      <w:r w:rsidRPr="00EA3CF1">
        <w:rPr>
          <w:rFonts w:asciiTheme="majorBidi" w:hAnsiTheme="majorBidi" w:cstheme="majorBidi"/>
          <w:rPrChange w:author="Kenneth Ssekimpi" w:date="2024-05-14T19:52:00Z" w:id="88">
            <w:rPr/>
          </w:rPrChange>
        </w:rPr>
        <w:t>SSKKEN001</w:t>
      </w:r>
    </w:p>
    <w:p w:rsidRPr="00192B0D" w:rsidR="00192B0D" w:rsidP="00192B0D" w:rsidRDefault="00192B0D" w14:paraId="528A7906" w14:textId="77777777">
      <w:pPr>
        <w:spacing w:line="252" w:lineRule="auto"/>
        <w:jc w:val="both"/>
        <w:rPr>
          <w:rFonts w:asciiTheme="majorBidi" w:hAnsiTheme="majorBidi" w:cstheme="majorBidi"/>
          <w:sz w:val="24"/>
          <w:szCs w:val="24"/>
          <w:rPrChange w:author="Kenneth Ssekimpi" w:date="2024-05-14T19:52:00Z" w:id="89">
            <w:rPr/>
          </w:rPrChange>
        </w:rPr>
        <w:sectPr w:rsidRPr="00192B0D" w:rsidR="00192B0D" w:rsidSect="009C238A">
          <w:type w:val="continuous"/>
          <w:pgSz w:w="11920" w:h="16860"/>
          <w:pgMar w:top="1920" w:right="100" w:bottom="280" w:left="1300" w:header="720" w:footer="720" w:gutter="0"/>
          <w:cols w:space="720"/>
        </w:sectPr>
        <w:pPrChange w:author="Kenneth Ssekimpi" w:date="2024-05-14T19:52:00Z" w:id="90">
          <w:pPr>
            <w:spacing w:line="252" w:lineRule="auto"/>
          </w:pPr>
        </w:pPrChange>
      </w:pPr>
    </w:p>
    <w:p w:rsidRPr="00EA3CF1" w:rsidR="00647801" w:rsidRDefault="00F92CD7" w14:paraId="2551BBC4" w14:textId="77777777">
      <w:pPr>
        <w:spacing w:before="31"/>
        <w:ind w:left="117"/>
        <w:jc w:val="both"/>
        <w:rPr>
          <w:rFonts w:asciiTheme="majorBidi" w:hAnsiTheme="majorBidi" w:cstheme="majorBidi"/>
          <w:b/>
          <w:sz w:val="24"/>
          <w:szCs w:val="24"/>
          <w:rPrChange w:author="Kenneth Ssekimpi" w:date="2024-05-14T19:52:00Z" w:id="91">
            <w:rPr>
              <w:b/>
              <w:sz w:val="34"/>
            </w:rPr>
          </w:rPrChange>
        </w:rPr>
        <w:pPrChange w:author="Kenneth Ssekimpi" w:date="2024-05-14T19:52:00Z" w:id="92">
          <w:pPr>
            <w:spacing w:before="31"/>
            <w:ind w:left="117"/>
          </w:pPr>
        </w:pPrChange>
      </w:pPr>
      <w:r w:rsidRPr="00EA3CF1">
        <w:rPr>
          <w:rFonts w:asciiTheme="majorBidi" w:hAnsiTheme="majorBidi" w:cstheme="majorBidi"/>
          <w:b/>
          <w:spacing w:val="-2"/>
          <w:w w:val="120"/>
          <w:sz w:val="24"/>
          <w:szCs w:val="24"/>
          <w:rPrChange w:author="Kenneth Ssekimpi" w:date="2024-05-14T19:52:00Z" w:id="93">
            <w:rPr>
              <w:b/>
              <w:spacing w:val="-2"/>
              <w:w w:val="120"/>
              <w:sz w:val="34"/>
            </w:rPr>
          </w:rPrChange>
        </w:rPr>
        <w:t>Contents</w:t>
      </w:r>
    </w:p>
    <w:sdt>
      <w:sdtPr>
        <w:rPr>
          <w:rFonts w:asciiTheme="majorBidi" w:hAnsiTheme="majorBidi" w:cstheme="majorBidi"/>
          <w:b w:val="0"/>
          <w:bCs w:val="0"/>
          <w:sz w:val="22"/>
          <w:szCs w:val="22"/>
        </w:rPr>
        <w:id w:val="1048640389"/>
        <w:docPartObj>
          <w:docPartGallery w:val="Table of Contents"/>
          <w:docPartUnique/>
        </w:docPartObj>
      </w:sdtPr>
      <w:sdtEndPr/>
      <w:sdtContent>
        <w:p w:rsidRPr="00EA3CF1" w:rsidR="00647801" w:rsidRDefault="00F92CD7" w14:paraId="4B9D06D9" w14:textId="77777777">
          <w:pPr>
            <w:pStyle w:val="TOC1"/>
            <w:numPr>
              <w:ilvl w:val="0"/>
              <w:numId w:val="3"/>
            </w:numPr>
            <w:tabs>
              <w:tab w:val="left" w:pos="468"/>
              <w:tab w:val="right" w:pos="9200"/>
            </w:tabs>
            <w:spacing w:before="228"/>
            <w:ind w:hanging="351"/>
            <w:jc w:val="both"/>
            <w:rPr>
              <w:rFonts w:asciiTheme="majorBidi" w:hAnsiTheme="majorBidi" w:cstheme="majorBidi"/>
              <w:rPrChange w:author="Kenneth Ssekimpi" w:date="2024-05-14T19:52:00Z" w:id="94">
                <w:rPr/>
              </w:rPrChange>
            </w:rPr>
            <w:pPrChange w:author="Kenneth Ssekimpi" w:date="2024-05-14T19:52:00Z" w:id="95">
              <w:pPr>
                <w:pStyle w:val="TOC1"/>
                <w:numPr>
                  <w:numId w:val="3"/>
                </w:numPr>
                <w:tabs>
                  <w:tab w:val="left" w:pos="468"/>
                  <w:tab w:val="right" w:pos="9200"/>
                </w:tabs>
                <w:spacing w:before="228"/>
                <w:ind w:hanging="352"/>
              </w:pPr>
            </w:pPrChange>
          </w:pPr>
          <w:r w:rsidRPr="00EA3CF1">
            <w:rPr>
              <w:rFonts w:asciiTheme="majorBidi" w:hAnsiTheme="majorBidi" w:cstheme="majorBidi"/>
              <w:rPrChange w:author="Kenneth Ssekimpi" w:date="2024-05-14T19:52:00Z" w:id="96">
                <w:rPr/>
              </w:rPrChange>
            </w:rPr>
            <w:fldChar w:fldCharType="begin"/>
          </w:r>
          <w:r w:rsidRPr="00EA3CF1">
            <w:rPr>
              <w:rFonts w:asciiTheme="majorBidi" w:hAnsiTheme="majorBidi" w:cstheme="majorBidi"/>
              <w:rPrChange w:author="Kenneth Ssekimpi" w:date="2024-05-14T19:52:00Z" w:id="97">
                <w:rPr/>
              </w:rPrChange>
            </w:rPr>
            <w:instrText xml:space="preserve">TOC \o "1-2" \h \z \u </w:instrText>
          </w:r>
          <w:r w:rsidRPr="00EA3CF1">
            <w:rPr>
              <w:rFonts w:asciiTheme="majorBidi" w:hAnsiTheme="majorBidi" w:cstheme="majorBidi"/>
              <w:rPrChange w:author="Kenneth Ssekimpi" w:date="2024-05-14T19:52:00Z" w:id="98">
                <w:rPr>
                  <w:b w:val="0"/>
                  <w:bCs w:val="0"/>
                  <w:sz w:val="22"/>
                  <w:szCs w:val="22"/>
                </w:rPr>
              </w:rPrChange>
            </w:rPr>
            <w:fldChar w:fldCharType="separate"/>
          </w:r>
          <w:r w:rsidRPr="00EA3CF1" w:rsidR="00F6171D">
            <w:rPr>
              <w:rFonts w:asciiTheme="majorBidi" w:hAnsiTheme="majorBidi" w:cstheme="majorBidi"/>
              <w:rPrChange w:author="Kenneth Ssekimpi" w:date="2024-05-14T19:52:00Z" w:id="99">
                <w:rPr/>
              </w:rPrChange>
            </w:rPr>
            <w:fldChar w:fldCharType="begin"/>
          </w:r>
          <w:r w:rsidRPr="00EA3CF1" w:rsidR="00F6171D">
            <w:rPr>
              <w:rFonts w:asciiTheme="majorBidi" w:hAnsiTheme="majorBidi" w:cstheme="majorBidi"/>
              <w:rPrChange w:author="Kenneth Ssekimpi" w:date="2024-05-14T19:52:00Z" w:id="100">
                <w:rPr/>
              </w:rPrChange>
            </w:rPr>
            <w:instrText>HYPERLINK \l "_TOC_250020"</w:instrText>
          </w:r>
          <w:r w:rsidRPr="00EA3CF1" w:rsidR="00F6171D">
            <w:rPr>
              <w:rFonts w:asciiTheme="majorBidi" w:hAnsiTheme="majorBidi" w:cstheme="majorBidi"/>
              <w:rPrChange w:author="Kenneth Ssekimpi" w:date="2024-05-14T19:52:00Z" w:id="101">
                <w:rPr>
                  <w:rFonts w:asciiTheme="majorBidi" w:hAnsiTheme="majorBidi" w:cstheme="majorBidi"/>
                </w:rPr>
              </w:rPrChange>
            </w:rPr>
          </w:r>
          <w:r w:rsidRPr="00EA3CF1" w:rsidR="00F6171D">
            <w:rPr>
              <w:rFonts w:asciiTheme="majorBidi" w:hAnsiTheme="majorBidi" w:cstheme="majorBidi"/>
              <w:rPrChange w:author="Kenneth Ssekimpi" w:date="2024-05-14T19:52:00Z" w:id="102">
                <w:rPr>
                  <w:spacing w:val="-10"/>
                  <w:w w:val="115"/>
                </w:rPr>
              </w:rPrChange>
            </w:rPr>
            <w:fldChar w:fldCharType="separate"/>
          </w:r>
          <w:r w:rsidRPr="00EA3CF1">
            <w:rPr>
              <w:rFonts w:asciiTheme="majorBidi" w:hAnsiTheme="majorBidi" w:cstheme="majorBidi"/>
              <w:spacing w:val="-4"/>
              <w:w w:val="115"/>
              <w:rPrChange w:author="Kenneth Ssekimpi" w:date="2024-05-14T19:52:00Z" w:id="103">
                <w:rPr>
                  <w:spacing w:val="-4"/>
                  <w:w w:val="115"/>
                </w:rPr>
              </w:rPrChange>
            </w:rPr>
            <w:t>Title</w:t>
          </w:r>
          <w:r w:rsidRPr="00EA3CF1">
            <w:rPr>
              <w:rFonts w:asciiTheme="majorBidi" w:hAnsiTheme="majorBidi" w:cstheme="majorBidi"/>
              <w:b w:val="0"/>
              <w:rPrChange w:author="Kenneth Ssekimpi" w:date="2024-05-14T19:52:00Z" w:id="104">
                <w:rPr>
                  <w:b w:val="0"/>
                </w:rPr>
              </w:rPrChange>
            </w:rPr>
            <w:tab/>
          </w:r>
          <w:r w:rsidRPr="00EA3CF1">
            <w:rPr>
              <w:rFonts w:asciiTheme="majorBidi" w:hAnsiTheme="majorBidi" w:cstheme="majorBidi"/>
              <w:spacing w:val="-10"/>
              <w:w w:val="115"/>
              <w:rPrChange w:author="Kenneth Ssekimpi" w:date="2024-05-14T19:52:00Z" w:id="105">
                <w:rPr>
                  <w:spacing w:val="-10"/>
                  <w:w w:val="115"/>
                </w:rPr>
              </w:rPrChange>
            </w:rPr>
            <w:t>2</w:t>
          </w:r>
          <w:r w:rsidRPr="00EA3CF1" w:rsidR="00F6171D">
            <w:rPr>
              <w:rFonts w:asciiTheme="majorBidi" w:hAnsiTheme="majorBidi" w:cstheme="majorBidi"/>
              <w:spacing w:val="-10"/>
              <w:w w:val="115"/>
              <w:rPrChange w:author="Kenneth Ssekimpi" w:date="2024-05-14T19:52:00Z" w:id="106">
                <w:rPr>
                  <w:spacing w:val="-10"/>
                  <w:w w:val="115"/>
                </w:rPr>
              </w:rPrChange>
            </w:rPr>
            <w:fldChar w:fldCharType="end"/>
          </w:r>
        </w:p>
        <w:p w:rsidRPr="00EA3CF1" w:rsidR="00647801" w:rsidRDefault="00F6171D" w14:paraId="621C98F5" w14:textId="77777777">
          <w:pPr>
            <w:pStyle w:val="TOC1"/>
            <w:numPr>
              <w:ilvl w:val="0"/>
              <w:numId w:val="3"/>
            </w:numPr>
            <w:tabs>
              <w:tab w:val="left" w:pos="468"/>
              <w:tab w:val="right" w:pos="9197"/>
            </w:tabs>
            <w:ind w:hanging="351"/>
            <w:jc w:val="both"/>
            <w:rPr>
              <w:rFonts w:asciiTheme="majorBidi" w:hAnsiTheme="majorBidi" w:cstheme="majorBidi"/>
              <w:rPrChange w:author="Kenneth Ssekimpi" w:date="2024-05-14T19:52:00Z" w:id="107">
                <w:rPr/>
              </w:rPrChange>
            </w:rPr>
            <w:pPrChange w:author="Kenneth Ssekimpi" w:date="2024-05-14T19:52:00Z" w:id="108">
              <w:pPr>
                <w:pStyle w:val="TOC1"/>
                <w:numPr>
                  <w:numId w:val="3"/>
                </w:numPr>
                <w:tabs>
                  <w:tab w:val="left" w:pos="468"/>
                  <w:tab w:val="right" w:pos="9197"/>
                </w:tabs>
                <w:ind w:hanging="352"/>
              </w:pPr>
            </w:pPrChange>
          </w:pPr>
          <w:r w:rsidRPr="00EA3CF1">
            <w:rPr>
              <w:rFonts w:asciiTheme="majorBidi" w:hAnsiTheme="majorBidi" w:cstheme="majorBidi"/>
              <w:rPrChange w:author="Kenneth Ssekimpi" w:date="2024-05-14T19:52:00Z" w:id="109">
                <w:rPr/>
              </w:rPrChange>
            </w:rPr>
            <w:fldChar w:fldCharType="begin"/>
          </w:r>
          <w:r w:rsidRPr="00EA3CF1">
            <w:rPr>
              <w:rFonts w:asciiTheme="majorBidi" w:hAnsiTheme="majorBidi" w:cstheme="majorBidi"/>
              <w:rPrChange w:author="Kenneth Ssekimpi" w:date="2024-05-14T19:52:00Z" w:id="110">
                <w:rPr/>
              </w:rPrChange>
            </w:rPr>
            <w:instrText>HYPERLINK \l "_TOC_250019"</w:instrText>
          </w:r>
          <w:r w:rsidRPr="00EA3CF1">
            <w:rPr>
              <w:rFonts w:asciiTheme="majorBidi" w:hAnsiTheme="majorBidi" w:cstheme="majorBidi"/>
              <w:rPrChange w:author="Kenneth Ssekimpi" w:date="2024-05-14T19:52:00Z" w:id="111">
                <w:rPr>
                  <w:rFonts w:asciiTheme="majorBidi" w:hAnsiTheme="majorBidi" w:cstheme="majorBidi"/>
                </w:rPr>
              </w:rPrChange>
            </w:rPr>
          </w:r>
          <w:r w:rsidRPr="00EA3CF1">
            <w:rPr>
              <w:rFonts w:asciiTheme="majorBidi" w:hAnsiTheme="majorBidi" w:cstheme="majorBidi"/>
              <w:rPrChange w:author="Kenneth Ssekimpi" w:date="2024-05-14T19:52:00Z" w:id="112">
                <w:rPr>
                  <w:spacing w:val="-10"/>
                  <w:w w:val="110"/>
                </w:rPr>
              </w:rPrChange>
            </w:rPr>
            <w:fldChar w:fldCharType="separate"/>
          </w:r>
          <w:r w:rsidRPr="00EA3CF1" w:rsidR="00F92CD7">
            <w:rPr>
              <w:rFonts w:asciiTheme="majorBidi" w:hAnsiTheme="majorBidi" w:cstheme="majorBidi"/>
              <w:spacing w:val="2"/>
              <w:w w:val="110"/>
              <w:rPrChange w:author="Kenneth Ssekimpi" w:date="2024-05-14T19:52:00Z" w:id="113">
                <w:rPr>
                  <w:spacing w:val="2"/>
                  <w:w w:val="110"/>
                </w:rPr>
              </w:rPrChange>
            </w:rPr>
            <w:t>Introduction/Background</w:t>
          </w:r>
          <w:r w:rsidRPr="00EA3CF1" w:rsidR="00F92CD7">
            <w:rPr>
              <w:rFonts w:asciiTheme="majorBidi" w:hAnsiTheme="majorBidi" w:cstheme="majorBidi"/>
              <w:spacing w:val="73"/>
              <w:w w:val="110"/>
              <w:rPrChange w:author="Kenneth Ssekimpi" w:date="2024-05-14T19:52:00Z" w:id="114">
                <w:rPr>
                  <w:spacing w:val="73"/>
                  <w:w w:val="110"/>
                </w:rPr>
              </w:rPrChange>
            </w:rPr>
            <w:t xml:space="preserve"> </w:t>
          </w:r>
          <w:r w:rsidRPr="00EA3CF1" w:rsidR="00F92CD7">
            <w:rPr>
              <w:rFonts w:asciiTheme="majorBidi" w:hAnsiTheme="majorBidi" w:cstheme="majorBidi"/>
              <w:spacing w:val="-2"/>
              <w:w w:val="110"/>
              <w:rPrChange w:author="Kenneth Ssekimpi" w:date="2024-05-14T19:52:00Z" w:id="115">
                <w:rPr>
                  <w:spacing w:val="-2"/>
                  <w:w w:val="110"/>
                </w:rPr>
              </w:rPrChange>
            </w:rPr>
            <w:t>Information</w:t>
          </w:r>
          <w:r w:rsidRPr="00EA3CF1" w:rsidR="00F92CD7">
            <w:rPr>
              <w:rFonts w:asciiTheme="majorBidi" w:hAnsiTheme="majorBidi" w:cstheme="majorBidi"/>
              <w:b w:val="0"/>
              <w:rPrChange w:author="Kenneth Ssekimpi" w:date="2024-05-14T19:52:00Z" w:id="116">
                <w:rPr>
                  <w:b w:val="0"/>
                </w:rPr>
              </w:rPrChange>
            </w:rPr>
            <w:tab/>
          </w:r>
          <w:r w:rsidRPr="00EA3CF1" w:rsidR="00F92CD7">
            <w:rPr>
              <w:rFonts w:asciiTheme="majorBidi" w:hAnsiTheme="majorBidi" w:cstheme="majorBidi"/>
              <w:spacing w:val="-10"/>
              <w:w w:val="110"/>
              <w:rPrChange w:author="Kenneth Ssekimpi" w:date="2024-05-14T19:52:00Z" w:id="117">
                <w:rPr>
                  <w:spacing w:val="-10"/>
                  <w:w w:val="110"/>
                </w:rPr>
              </w:rPrChange>
            </w:rPr>
            <w:t>2</w:t>
          </w:r>
          <w:r w:rsidRPr="00EA3CF1">
            <w:rPr>
              <w:rFonts w:asciiTheme="majorBidi" w:hAnsiTheme="majorBidi" w:cstheme="majorBidi"/>
              <w:spacing w:val="-10"/>
              <w:w w:val="110"/>
              <w:rPrChange w:author="Kenneth Ssekimpi" w:date="2024-05-14T19:52:00Z" w:id="118">
                <w:rPr>
                  <w:spacing w:val="-10"/>
                  <w:w w:val="110"/>
                </w:rPr>
              </w:rPrChange>
            </w:rPr>
            <w:fldChar w:fldCharType="end"/>
          </w:r>
        </w:p>
        <w:p w:rsidRPr="00EA3CF1" w:rsidR="00647801" w:rsidRDefault="00F6171D" w14:paraId="7E24DEF1" w14:textId="77777777">
          <w:pPr>
            <w:pStyle w:val="TOC1"/>
            <w:numPr>
              <w:ilvl w:val="0"/>
              <w:numId w:val="3"/>
            </w:numPr>
            <w:tabs>
              <w:tab w:val="left" w:pos="468"/>
              <w:tab w:val="right" w:pos="9201"/>
            </w:tabs>
            <w:ind w:hanging="351"/>
            <w:jc w:val="both"/>
            <w:rPr>
              <w:rFonts w:asciiTheme="majorBidi" w:hAnsiTheme="majorBidi" w:cstheme="majorBidi"/>
              <w:rPrChange w:author="Kenneth Ssekimpi" w:date="2024-05-14T19:52:00Z" w:id="119">
                <w:rPr/>
              </w:rPrChange>
            </w:rPr>
            <w:pPrChange w:author="Kenneth Ssekimpi" w:date="2024-05-14T19:52:00Z" w:id="120">
              <w:pPr>
                <w:pStyle w:val="TOC1"/>
                <w:numPr>
                  <w:numId w:val="3"/>
                </w:numPr>
                <w:tabs>
                  <w:tab w:val="left" w:pos="468"/>
                  <w:tab w:val="right" w:pos="9201"/>
                </w:tabs>
                <w:ind w:hanging="352"/>
              </w:pPr>
            </w:pPrChange>
          </w:pPr>
          <w:r w:rsidRPr="00EA3CF1">
            <w:rPr>
              <w:rFonts w:asciiTheme="majorBidi" w:hAnsiTheme="majorBidi" w:cstheme="majorBidi"/>
              <w:rPrChange w:author="Kenneth Ssekimpi" w:date="2024-05-14T19:52:00Z" w:id="121">
                <w:rPr/>
              </w:rPrChange>
            </w:rPr>
            <w:fldChar w:fldCharType="begin"/>
          </w:r>
          <w:r w:rsidRPr="00EA3CF1">
            <w:rPr>
              <w:rFonts w:asciiTheme="majorBidi" w:hAnsiTheme="majorBidi" w:cstheme="majorBidi"/>
              <w:rPrChange w:author="Kenneth Ssekimpi" w:date="2024-05-14T19:52:00Z" w:id="122">
                <w:rPr/>
              </w:rPrChange>
            </w:rPr>
            <w:instrText>HYPERLINK \l "_TOC_250018"</w:instrText>
          </w:r>
          <w:r w:rsidRPr="00EA3CF1">
            <w:rPr>
              <w:rFonts w:asciiTheme="majorBidi" w:hAnsiTheme="majorBidi" w:cstheme="majorBidi"/>
              <w:rPrChange w:author="Kenneth Ssekimpi" w:date="2024-05-14T19:52:00Z" w:id="123">
                <w:rPr>
                  <w:rFonts w:asciiTheme="majorBidi" w:hAnsiTheme="majorBidi" w:cstheme="majorBidi"/>
                </w:rPr>
              </w:rPrChange>
            </w:rPr>
          </w:r>
          <w:r w:rsidRPr="00EA3CF1">
            <w:rPr>
              <w:rFonts w:asciiTheme="majorBidi" w:hAnsiTheme="majorBidi" w:cstheme="majorBidi"/>
              <w:rPrChange w:author="Kenneth Ssekimpi" w:date="2024-05-14T19:52:00Z" w:id="124">
                <w:rPr>
                  <w:spacing w:val="-10"/>
                  <w:w w:val="105"/>
                </w:rPr>
              </w:rPrChange>
            </w:rPr>
            <w:fldChar w:fldCharType="separate"/>
          </w:r>
          <w:r w:rsidRPr="00EA3CF1" w:rsidR="00F92CD7">
            <w:rPr>
              <w:rFonts w:asciiTheme="majorBidi" w:hAnsiTheme="majorBidi" w:cstheme="majorBidi"/>
              <w:w w:val="110"/>
              <w:rPrChange w:author="Kenneth Ssekimpi" w:date="2024-05-14T19:52:00Z" w:id="125">
                <w:rPr>
                  <w:w w:val="110"/>
                </w:rPr>
              </w:rPrChange>
            </w:rPr>
            <w:t>Preliminary</w:t>
          </w:r>
          <w:r w:rsidRPr="00EA3CF1" w:rsidR="00F92CD7">
            <w:rPr>
              <w:rFonts w:asciiTheme="majorBidi" w:hAnsiTheme="majorBidi" w:cstheme="majorBidi"/>
              <w:spacing w:val="40"/>
              <w:w w:val="110"/>
              <w:rPrChange w:author="Kenneth Ssekimpi" w:date="2024-05-14T19:52:00Z" w:id="126">
                <w:rPr>
                  <w:spacing w:val="40"/>
                  <w:w w:val="110"/>
                </w:rPr>
              </w:rPrChange>
            </w:rPr>
            <w:t xml:space="preserve"> </w:t>
          </w:r>
          <w:r w:rsidRPr="00EA3CF1" w:rsidR="00F92CD7">
            <w:rPr>
              <w:rFonts w:asciiTheme="majorBidi" w:hAnsiTheme="majorBidi" w:cstheme="majorBidi"/>
              <w:w w:val="110"/>
              <w:rPrChange w:author="Kenneth Ssekimpi" w:date="2024-05-14T19:52:00Z" w:id="127">
                <w:rPr>
                  <w:w w:val="110"/>
                </w:rPr>
              </w:rPrChange>
            </w:rPr>
            <w:t>Literature</w:t>
          </w:r>
          <w:r w:rsidRPr="00EA3CF1" w:rsidR="00F92CD7">
            <w:rPr>
              <w:rFonts w:asciiTheme="majorBidi" w:hAnsiTheme="majorBidi" w:cstheme="majorBidi"/>
              <w:spacing w:val="41"/>
              <w:w w:val="110"/>
              <w:rPrChange w:author="Kenneth Ssekimpi" w:date="2024-05-14T19:52:00Z" w:id="128">
                <w:rPr>
                  <w:spacing w:val="41"/>
                  <w:w w:val="110"/>
                </w:rPr>
              </w:rPrChange>
            </w:rPr>
            <w:t xml:space="preserve"> </w:t>
          </w:r>
          <w:r w:rsidRPr="00EA3CF1" w:rsidR="00F92CD7">
            <w:rPr>
              <w:rFonts w:asciiTheme="majorBidi" w:hAnsiTheme="majorBidi" w:cstheme="majorBidi"/>
              <w:spacing w:val="-2"/>
              <w:w w:val="110"/>
              <w:rPrChange w:author="Kenneth Ssekimpi" w:date="2024-05-14T19:52:00Z" w:id="129">
                <w:rPr>
                  <w:spacing w:val="-2"/>
                  <w:w w:val="110"/>
                </w:rPr>
              </w:rPrChange>
            </w:rPr>
            <w:t>Review</w:t>
          </w:r>
          <w:r w:rsidRPr="00EA3CF1" w:rsidR="00F92CD7">
            <w:rPr>
              <w:rFonts w:asciiTheme="majorBidi" w:hAnsiTheme="majorBidi" w:cstheme="majorBidi"/>
              <w:b w:val="0"/>
              <w:rPrChange w:author="Kenneth Ssekimpi" w:date="2024-05-14T19:52:00Z" w:id="130">
                <w:rPr>
                  <w:b w:val="0"/>
                </w:rPr>
              </w:rPrChange>
            </w:rPr>
            <w:tab/>
          </w:r>
          <w:r w:rsidRPr="00EA3CF1" w:rsidR="00F92CD7">
            <w:rPr>
              <w:rFonts w:asciiTheme="majorBidi" w:hAnsiTheme="majorBidi" w:cstheme="majorBidi"/>
              <w:spacing w:val="-10"/>
              <w:w w:val="105"/>
              <w:rPrChange w:author="Kenneth Ssekimpi" w:date="2024-05-14T19:52:00Z" w:id="131">
                <w:rPr>
                  <w:spacing w:val="-10"/>
                  <w:w w:val="105"/>
                </w:rPr>
              </w:rPrChange>
            </w:rPr>
            <w:t>2</w:t>
          </w:r>
          <w:r w:rsidRPr="00EA3CF1">
            <w:rPr>
              <w:rFonts w:asciiTheme="majorBidi" w:hAnsiTheme="majorBidi" w:cstheme="majorBidi"/>
              <w:spacing w:val="-10"/>
              <w:w w:val="105"/>
              <w:rPrChange w:author="Kenneth Ssekimpi" w:date="2024-05-14T19:52:00Z" w:id="132">
                <w:rPr>
                  <w:spacing w:val="-10"/>
                  <w:w w:val="105"/>
                </w:rPr>
              </w:rPrChange>
            </w:rPr>
            <w:fldChar w:fldCharType="end"/>
          </w:r>
        </w:p>
        <w:p w:rsidRPr="00EA3CF1" w:rsidR="00647801" w:rsidRDefault="00F6171D" w14:paraId="6789D1FD" w14:textId="77777777">
          <w:pPr>
            <w:pStyle w:val="TOC2"/>
            <w:numPr>
              <w:ilvl w:val="1"/>
              <w:numId w:val="3"/>
            </w:numPr>
            <w:tabs>
              <w:tab w:val="left" w:pos="1006"/>
              <w:tab w:val="right" w:leader="dot" w:pos="9200"/>
            </w:tabs>
            <w:ind w:hanging="538"/>
            <w:jc w:val="both"/>
            <w:rPr>
              <w:rFonts w:asciiTheme="majorBidi" w:hAnsiTheme="majorBidi" w:cstheme="majorBidi"/>
              <w:rPrChange w:author="Kenneth Ssekimpi" w:date="2024-05-14T19:52:00Z" w:id="133">
                <w:rPr/>
              </w:rPrChange>
            </w:rPr>
            <w:pPrChange w:author="Kenneth Ssekimpi" w:date="2024-05-14T19:52:00Z" w:id="134">
              <w:pPr>
                <w:pStyle w:val="TOC2"/>
                <w:numPr>
                  <w:ilvl w:val="1"/>
                  <w:numId w:val="3"/>
                </w:numPr>
                <w:tabs>
                  <w:tab w:val="left" w:pos="1006"/>
                  <w:tab w:val="right" w:leader="dot" w:pos="9200"/>
                </w:tabs>
                <w:ind w:hanging="539"/>
              </w:pPr>
            </w:pPrChange>
          </w:pPr>
          <w:r w:rsidRPr="00EA3CF1">
            <w:rPr>
              <w:rFonts w:asciiTheme="majorBidi" w:hAnsiTheme="majorBidi" w:cstheme="majorBidi"/>
              <w:rPrChange w:author="Kenneth Ssekimpi" w:date="2024-05-14T19:52:00Z" w:id="135">
                <w:rPr/>
              </w:rPrChange>
            </w:rPr>
            <w:fldChar w:fldCharType="begin"/>
          </w:r>
          <w:r w:rsidRPr="00EA3CF1">
            <w:rPr>
              <w:rFonts w:asciiTheme="majorBidi" w:hAnsiTheme="majorBidi" w:cstheme="majorBidi"/>
              <w:rPrChange w:author="Kenneth Ssekimpi" w:date="2024-05-14T19:52:00Z" w:id="136">
                <w:rPr/>
              </w:rPrChange>
            </w:rPr>
            <w:instrText>HYPERLINK \l "_TOC_250017"</w:instrText>
          </w:r>
          <w:r w:rsidRPr="00EA3CF1">
            <w:rPr>
              <w:rFonts w:asciiTheme="majorBidi" w:hAnsiTheme="majorBidi" w:cstheme="majorBidi"/>
              <w:rPrChange w:author="Kenneth Ssekimpi" w:date="2024-05-14T19:52:00Z" w:id="137">
                <w:rPr>
                  <w:rFonts w:asciiTheme="majorBidi" w:hAnsiTheme="majorBidi" w:cstheme="majorBidi"/>
                </w:rPr>
              </w:rPrChange>
            </w:rPr>
          </w:r>
          <w:r w:rsidRPr="00EA3CF1">
            <w:rPr>
              <w:rFonts w:asciiTheme="majorBidi" w:hAnsiTheme="majorBidi" w:cstheme="majorBidi"/>
              <w:rPrChange w:author="Kenneth Ssekimpi" w:date="2024-05-14T19:52:00Z" w:id="138">
                <w:rPr>
                  <w:spacing w:val="-10"/>
                </w:rPr>
              </w:rPrChange>
            </w:rPr>
            <w:fldChar w:fldCharType="separate"/>
          </w:r>
          <w:r w:rsidRPr="00EA3CF1" w:rsidR="00F92CD7">
            <w:rPr>
              <w:rFonts w:asciiTheme="majorBidi" w:hAnsiTheme="majorBidi" w:cstheme="majorBidi"/>
              <w:rPrChange w:author="Kenneth Ssekimpi" w:date="2024-05-14T19:52:00Z" w:id="139">
                <w:rPr/>
              </w:rPrChange>
            </w:rPr>
            <w:t>Types</w:t>
          </w:r>
          <w:r w:rsidRPr="00EA3CF1" w:rsidR="00F92CD7">
            <w:rPr>
              <w:rFonts w:asciiTheme="majorBidi" w:hAnsiTheme="majorBidi" w:cstheme="majorBidi"/>
              <w:spacing w:val="24"/>
              <w:rPrChange w:author="Kenneth Ssekimpi" w:date="2024-05-14T19:52:00Z" w:id="140">
                <w:rPr>
                  <w:spacing w:val="24"/>
                </w:rPr>
              </w:rPrChange>
            </w:rPr>
            <w:t xml:space="preserve"> </w:t>
          </w:r>
          <w:r w:rsidRPr="00EA3CF1" w:rsidR="00F92CD7">
            <w:rPr>
              <w:rFonts w:asciiTheme="majorBidi" w:hAnsiTheme="majorBidi" w:cstheme="majorBidi"/>
              <w:rPrChange w:author="Kenneth Ssekimpi" w:date="2024-05-14T19:52:00Z" w:id="141">
                <w:rPr/>
              </w:rPrChange>
            </w:rPr>
            <w:t>of</w:t>
          </w:r>
          <w:r w:rsidRPr="00EA3CF1" w:rsidR="00F92CD7">
            <w:rPr>
              <w:rFonts w:asciiTheme="majorBidi" w:hAnsiTheme="majorBidi" w:cstheme="majorBidi"/>
              <w:spacing w:val="27"/>
              <w:rPrChange w:author="Kenneth Ssekimpi" w:date="2024-05-14T19:52:00Z" w:id="142">
                <w:rPr>
                  <w:spacing w:val="27"/>
                </w:rPr>
              </w:rPrChange>
            </w:rPr>
            <w:t xml:space="preserve"> </w:t>
          </w:r>
          <w:r w:rsidRPr="00EA3CF1" w:rsidR="00F92CD7">
            <w:rPr>
              <w:rFonts w:asciiTheme="majorBidi" w:hAnsiTheme="majorBidi" w:cstheme="majorBidi"/>
              <w:spacing w:val="-2"/>
              <w:rPrChange w:author="Kenneth Ssekimpi" w:date="2024-05-14T19:52:00Z" w:id="143">
                <w:rPr>
                  <w:spacing w:val="-2"/>
                </w:rPr>
              </w:rPrChange>
            </w:rPr>
            <w:t>Presses</w:t>
          </w:r>
          <w:r w:rsidRPr="00EA3CF1" w:rsidR="00F92CD7">
            <w:rPr>
              <w:rFonts w:asciiTheme="majorBidi" w:hAnsiTheme="majorBidi" w:cstheme="majorBidi"/>
              <w:rPrChange w:author="Kenneth Ssekimpi" w:date="2024-05-14T19:52:00Z" w:id="144">
                <w:rPr/>
              </w:rPrChange>
            </w:rPr>
            <w:tab/>
          </w:r>
          <w:r w:rsidRPr="00EA3CF1" w:rsidR="00F92CD7">
            <w:rPr>
              <w:rFonts w:asciiTheme="majorBidi" w:hAnsiTheme="majorBidi" w:cstheme="majorBidi"/>
              <w:spacing w:val="-10"/>
              <w:rPrChange w:author="Kenneth Ssekimpi" w:date="2024-05-14T19:52:00Z" w:id="145">
                <w:rPr>
                  <w:spacing w:val="-10"/>
                </w:rPr>
              </w:rPrChange>
            </w:rPr>
            <w:t>2</w:t>
          </w:r>
          <w:r w:rsidRPr="00EA3CF1">
            <w:rPr>
              <w:rFonts w:asciiTheme="majorBidi" w:hAnsiTheme="majorBidi" w:cstheme="majorBidi"/>
              <w:spacing w:val="-10"/>
              <w:rPrChange w:author="Kenneth Ssekimpi" w:date="2024-05-14T19:52:00Z" w:id="146">
                <w:rPr>
                  <w:spacing w:val="-10"/>
                </w:rPr>
              </w:rPrChange>
            </w:rPr>
            <w:fldChar w:fldCharType="end"/>
          </w:r>
        </w:p>
        <w:p w:rsidRPr="00EA3CF1" w:rsidR="00647801" w:rsidRDefault="00F6171D" w14:paraId="2D49BC4A" w14:textId="77777777">
          <w:pPr>
            <w:pStyle w:val="TOC2"/>
            <w:numPr>
              <w:ilvl w:val="1"/>
              <w:numId w:val="3"/>
            </w:numPr>
            <w:tabs>
              <w:tab w:val="left" w:pos="1006"/>
              <w:tab w:val="right" w:leader="dot" w:pos="9199"/>
            </w:tabs>
            <w:ind w:hanging="538"/>
            <w:jc w:val="both"/>
            <w:rPr>
              <w:rFonts w:asciiTheme="majorBidi" w:hAnsiTheme="majorBidi" w:cstheme="majorBidi"/>
              <w:rPrChange w:author="Kenneth Ssekimpi" w:date="2024-05-14T19:52:00Z" w:id="147">
                <w:rPr/>
              </w:rPrChange>
            </w:rPr>
            <w:pPrChange w:author="Kenneth Ssekimpi" w:date="2024-05-14T19:52:00Z" w:id="148">
              <w:pPr>
                <w:pStyle w:val="TOC2"/>
                <w:numPr>
                  <w:ilvl w:val="1"/>
                  <w:numId w:val="3"/>
                </w:numPr>
                <w:tabs>
                  <w:tab w:val="left" w:pos="1006"/>
                  <w:tab w:val="right" w:leader="dot" w:pos="9199"/>
                </w:tabs>
                <w:ind w:hanging="539"/>
              </w:pPr>
            </w:pPrChange>
          </w:pPr>
          <w:r w:rsidRPr="00EA3CF1">
            <w:rPr>
              <w:rFonts w:asciiTheme="majorBidi" w:hAnsiTheme="majorBidi" w:cstheme="majorBidi"/>
              <w:rPrChange w:author="Kenneth Ssekimpi" w:date="2024-05-14T19:52:00Z" w:id="149">
                <w:rPr/>
              </w:rPrChange>
            </w:rPr>
            <w:fldChar w:fldCharType="begin"/>
          </w:r>
          <w:r w:rsidRPr="00EA3CF1">
            <w:rPr>
              <w:rFonts w:asciiTheme="majorBidi" w:hAnsiTheme="majorBidi" w:cstheme="majorBidi"/>
              <w:rPrChange w:author="Kenneth Ssekimpi" w:date="2024-05-14T19:52:00Z" w:id="150">
                <w:rPr/>
              </w:rPrChange>
            </w:rPr>
            <w:instrText>HYPERLINK \l "_TOC_250016"</w:instrText>
          </w:r>
          <w:r w:rsidRPr="00EA3CF1">
            <w:rPr>
              <w:rFonts w:asciiTheme="majorBidi" w:hAnsiTheme="majorBidi" w:cstheme="majorBidi"/>
              <w:rPrChange w:author="Kenneth Ssekimpi" w:date="2024-05-14T19:52:00Z" w:id="151">
                <w:rPr>
                  <w:rFonts w:asciiTheme="majorBidi" w:hAnsiTheme="majorBidi" w:cstheme="majorBidi"/>
                </w:rPr>
              </w:rPrChange>
            </w:rPr>
          </w:r>
          <w:r w:rsidRPr="00EA3CF1">
            <w:rPr>
              <w:rFonts w:asciiTheme="majorBidi" w:hAnsiTheme="majorBidi" w:cstheme="majorBidi"/>
              <w:rPrChange w:author="Kenneth Ssekimpi" w:date="2024-05-14T19:52:00Z" w:id="152">
                <w:rPr>
                  <w:spacing w:val="-10"/>
                </w:rPr>
              </w:rPrChange>
            </w:rPr>
            <w:fldChar w:fldCharType="separate"/>
          </w:r>
          <w:r w:rsidRPr="00EA3CF1" w:rsidR="00F92CD7">
            <w:rPr>
              <w:rFonts w:asciiTheme="majorBidi" w:hAnsiTheme="majorBidi" w:cstheme="majorBidi"/>
              <w:rPrChange w:author="Kenneth Ssekimpi" w:date="2024-05-14T19:52:00Z" w:id="153">
                <w:rPr/>
              </w:rPrChange>
            </w:rPr>
            <w:t>Formation</w:t>
          </w:r>
          <w:r w:rsidRPr="00EA3CF1" w:rsidR="00F92CD7">
            <w:rPr>
              <w:rFonts w:asciiTheme="majorBidi" w:hAnsiTheme="majorBidi" w:cstheme="majorBidi"/>
              <w:spacing w:val="51"/>
              <w:rPrChange w:author="Kenneth Ssekimpi" w:date="2024-05-14T19:52:00Z" w:id="154">
                <w:rPr>
                  <w:spacing w:val="51"/>
                </w:rPr>
              </w:rPrChange>
            </w:rPr>
            <w:t xml:space="preserve"> </w:t>
          </w:r>
          <w:r w:rsidRPr="00EA3CF1" w:rsidR="00F92CD7">
            <w:rPr>
              <w:rFonts w:asciiTheme="majorBidi" w:hAnsiTheme="majorBidi" w:cstheme="majorBidi"/>
              <w:rPrChange w:author="Kenneth Ssekimpi" w:date="2024-05-14T19:52:00Z" w:id="155">
                <w:rPr/>
              </w:rPrChange>
            </w:rPr>
            <w:t>Analysis</w:t>
          </w:r>
          <w:r w:rsidRPr="00EA3CF1" w:rsidR="00F92CD7">
            <w:rPr>
              <w:rFonts w:asciiTheme="majorBidi" w:hAnsiTheme="majorBidi" w:cstheme="majorBidi"/>
              <w:spacing w:val="51"/>
              <w:rPrChange w:author="Kenneth Ssekimpi" w:date="2024-05-14T19:52:00Z" w:id="156">
                <w:rPr>
                  <w:spacing w:val="51"/>
                </w:rPr>
              </w:rPrChange>
            </w:rPr>
            <w:t xml:space="preserve"> </w:t>
          </w:r>
          <w:r w:rsidRPr="00EA3CF1" w:rsidR="00F92CD7">
            <w:rPr>
              <w:rFonts w:asciiTheme="majorBidi" w:hAnsiTheme="majorBidi" w:cstheme="majorBidi"/>
              <w:rPrChange w:author="Kenneth Ssekimpi" w:date="2024-05-14T19:52:00Z" w:id="157">
                <w:rPr/>
              </w:rPrChange>
            </w:rPr>
            <w:t>and</w:t>
          </w:r>
          <w:r w:rsidRPr="00EA3CF1" w:rsidR="00F92CD7">
            <w:rPr>
              <w:rFonts w:asciiTheme="majorBidi" w:hAnsiTheme="majorBidi" w:cstheme="majorBidi"/>
              <w:spacing w:val="52"/>
              <w:rPrChange w:author="Kenneth Ssekimpi" w:date="2024-05-14T19:52:00Z" w:id="158">
                <w:rPr>
                  <w:spacing w:val="52"/>
                </w:rPr>
              </w:rPrChange>
            </w:rPr>
            <w:t xml:space="preserve"> </w:t>
          </w:r>
          <w:r w:rsidRPr="00EA3CF1" w:rsidR="00F92CD7">
            <w:rPr>
              <w:rFonts w:asciiTheme="majorBidi" w:hAnsiTheme="majorBidi" w:cstheme="majorBidi"/>
              <w:rPrChange w:author="Kenneth Ssekimpi" w:date="2024-05-14T19:52:00Z" w:id="159">
                <w:rPr/>
              </w:rPrChange>
            </w:rPr>
            <w:t>Gameplay</w:t>
          </w:r>
          <w:r w:rsidRPr="00EA3CF1" w:rsidR="00F92CD7">
            <w:rPr>
              <w:rFonts w:asciiTheme="majorBidi" w:hAnsiTheme="majorBidi" w:cstheme="majorBidi"/>
              <w:spacing w:val="51"/>
              <w:rPrChange w:author="Kenneth Ssekimpi" w:date="2024-05-14T19:52:00Z" w:id="160">
                <w:rPr>
                  <w:spacing w:val="51"/>
                </w:rPr>
              </w:rPrChange>
            </w:rPr>
            <w:t xml:space="preserve"> </w:t>
          </w:r>
          <w:r w:rsidRPr="00EA3CF1" w:rsidR="00F92CD7">
            <w:rPr>
              <w:rFonts w:asciiTheme="majorBidi" w:hAnsiTheme="majorBidi" w:cstheme="majorBidi"/>
              <w:spacing w:val="-2"/>
              <w:rPrChange w:author="Kenneth Ssekimpi" w:date="2024-05-14T19:52:00Z" w:id="161">
                <w:rPr>
                  <w:spacing w:val="-2"/>
                </w:rPr>
              </w:rPrChange>
            </w:rPr>
            <w:t>Influence</w:t>
          </w:r>
          <w:r w:rsidRPr="00EA3CF1" w:rsidR="00F92CD7">
            <w:rPr>
              <w:rFonts w:asciiTheme="majorBidi" w:hAnsiTheme="majorBidi" w:cstheme="majorBidi"/>
              <w:rPrChange w:author="Kenneth Ssekimpi" w:date="2024-05-14T19:52:00Z" w:id="162">
                <w:rPr/>
              </w:rPrChange>
            </w:rPr>
            <w:tab/>
          </w:r>
          <w:r w:rsidRPr="00EA3CF1" w:rsidR="00F92CD7">
            <w:rPr>
              <w:rFonts w:asciiTheme="majorBidi" w:hAnsiTheme="majorBidi" w:cstheme="majorBidi"/>
              <w:spacing w:val="-10"/>
              <w:rPrChange w:author="Kenneth Ssekimpi" w:date="2024-05-14T19:52:00Z" w:id="163">
                <w:rPr>
                  <w:spacing w:val="-10"/>
                </w:rPr>
              </w:rPrChange>
            </w:rPr>
            <w:t>3</w:t>
          </w:r>
          <w:r w:rsidRPr="00EA3CF1">
            <w:rPr>
              <w:rFonts w:asciiTheme="majorBidi" w:hAnsiTheme="majorBidi" w:cstheme="majorBidi"/>
              <w:spacing w:val="-10"/>
              <w:rPrChange w:author="Kenneth Ssekimpi" w:date="2024-05-14T19:52:00Z" w:id="164">
                <w:rPr>
                  <w:spacing w:val="-10"/>
                </w:rPr>
              </w:rPrChange>
            </w:rPr>
            <w:fldChar w:fldCharType="end"/>
          </w:r>
        </w:p>
        <w:p w:rsidRPr="00EA3CF1" w:rsidR="00647801" w:rsidRDefault="00F6171D" w14:paraId="00C93383" w14:textId="77777777">
          <w:pPr>
            <w:pStyle w:val="TOC2"/>
            <w:numPr>
              <w:ilvl w:val="1"/>
              <w:numId w:val="3"/>
            </w:numPr>
            <w:tabs>
              <w:tab w:val="left" w:pos="1006"/>
              <w:tab w:val="right" w:leader="dot" w:pos="9199"/>
            </w:tabs>
            <w:ind w:hanging="538"/>
            <w:jc w:val="both"/>
            <w:rPr>
              <w:rFonts w:asciiTheme="majorBidi" w:hAnsiTheme="majorBidi" w:cstheme="majorBidi"/>
              <w:rPrChange w:author="Kenneth Ssekimpi" w:date="2024-05-14T19:52:00Z" w:id="165">
                <w:rPr/>
              </w:rPrChange>
            </w:rPr>
            <w:pPrChange w:author="Kenneth Ssekimpi" w:date="2024-05-14T19:52:00Z" w:id="166">
              <w:pPr>
                <w:pStyle w:val="TOC2"/>
                <w:numPr>
                  <w:ilvl w:val="1"/>
                  <w:numId w:val="3"/>
                </w:numPr>
                <w:tabs>
                  <w:tab w:val="left" w:pos="1006"/>
                  <w:tab w:val="right" w:leader="dot" w:pos="9199"/>
                </w:tabs>
                <w:ind w:hanging="539"/>
              </w:pPr>
            </w:pPrChange>
          </w:pPr>
          <w:r w:rsidRPr="00EA3CF1">
            <w:rPr>
              <w:rFonts w:asciiTheme="majorBidi" w:hAnsiTheme="majorBidi" w:cstheme="majorBidi"/>
              <w:rPrChange w:author="Kenneth Ssekimpi" w:date="2024-05-14T19:52:00Z" w:id="167">
                <w:rPr/>
              </w:rPrChange>
            </w:rPr>
            <w:fldChar w:fldCharType="begin"/>
          </w:r>
          <w:r w:rsidRPr="00EA3CF1">
            <w:rPr>
              <w:rFonts w:asciiTheme="majorBidi" w:hAnsiTheme="majorBidi" w:cstheme="majorBidi"/>
              <w:rPrChange w:author="Kenneth Ssekimpi" w:date="2024-05-14T19:52:00Z" w:id="168">
                <w:rPr/>
              </w:rPrChange>
            </w:rPr>
            <w:instrText>HYPERLINK \l "_TOC_250015"</w:instrText>
          </w:r>
          <w:r w:rsidRPr="00EA3CF1">
            <w:rPr>
              <w:rFonts w:asciiTheme="majorBidi" w:hAnsiTheme="majorBidi" w:cstheme="majorBidi"/>
              <w:rPrChange w:author="Kenneth Ssekimpi" w:date="2024-05-14T19:52:00Z" w:id="169">
                <w:rPr>
                  <w:rFonts w:asciiTheme="majorBidi" w:hAnsiTheme="majorBidi" w:cstheme="majorBidi"/>
                </w:rPr>
              </w:rPrChange>
            </w:rPr>
          </w:r>
          <w:r w:rsidRPr="00EA3CF1">
            <w:rPr>
              <w:rFonts w:asciiTheme="majorBidi" w:hAnsiTheme="majorBidi" w:cstheme="majorBidi"/>
              <w:rPrChange w:author="Kenneth Ssekimpi" w:date="2024-05-14T19:52:00Z" w:id="170">
                <w:rPr>
                  <w:spacing w:val="-10"/>
                </w:rPr>
              </w:rPrChange>
            </w:rPr>
            <w:fldChar w:fldCharType="separate"/>
          </w:r>
          <w:r w:rsidRPr="00EA3CF1" w:rsidR="00F92CD7">
            <w:rPr>
              <w:rFonts w:asciiTheme="majorBidi" w:hAnsiTheme="majorBidi" w:cstheme="majorBidi"/>
              <w:rPrChange w:author="Kenneth Ssekimpi" w:date="2024-05-14T19:52:00Z" w:id="171">
                <w:rPr/>
              </w:rPrChange>
            </w:rPr>
            <w:t>Data</w:t>
          </w:r>
          <w:r w:rsidRPr="00EA3CF1" w:rsidR="00F92CD7">
            <w:rPr>
              <w:rFonts w:asciiTheme="majorBidi" w:hAnsiTheme="majorBidi" w:cstheme="majorBidi"/>
              <w:spacing w:val="45"/>
              <w:rPrChange w:author="Kenneth Ssekimpi" w:date="2024-05-14T19:52:00Z" w:id="172">
                <w:rPr>
                  <w:spacing w:val="45"/>
                </w:rPr>
              </w:rPrChange>
            </w:rPr>
            <w:t xml:space="preserve"> </w:t>
          </w:r>
          <w:r w:rsidRPr="00EA3CF1" w:rsidR="00F92CD7">
            <w:rPr>
              <w:rFonts w:asciiTheme="majorBidi" w:hAnsiTheme="majorBidi" w:cstheme="majorBidi"/>
              <w:rPrChange w:author="Kenneth Ssekimpi" w:date="2024-05-14T19:52:00Z" w:id="173">
                <w:rPr/>
              </w:rPrChange>
            </w:rPr>
            <w:t>Analysis</w:t>
          </w:r>
          <w:r w:rsidRPr="00EA3CF1" w:rsidR="00F92CD7">
            <w:rPr>
              <w:rFonts w:asciiTheme="majorBidi" w:hAnsiTheme="majorBidi" w:cstheme="majorBidi"/>
              <w:spacing w:val="45"/>
              <w:rPrChange w:author="Kenneth Ssekimpi" w:date="2024-05-14T19:52:00Z" w:id="174">
                <w:rPr>
                  <w:spacing w:val="45"/>
                </w:rPr>
              </w:rPrChange>
            </w:rPr>
            <w:t xml:space="preserve"> </w:t>
          </w:r>
          <w:r w:rsidRPr="00EA3CF1" w:rsidR="00F92CD7">
            <w:rPr>
              <w:rFonts w:asciiTheme="majorBidi" w:hAnsiTheme="majorBidi" w:cstheme="majorBidi"/>
              <w:rPrChange w:author="Kenneth Ssekimpi" w:date="2024-05-14T19:52:00Z" w:id="175">
                <w:rPr/>
              </w:rPrChange>
            </w:rPr>
            <w:t>in</w:t>
          </w:r>
          <w:r w:rsidRPr="00EA3CF1" w:rsidR="00F92CD7">
            <w:rPr>
              <w:rFonts w:asciiTheme="majorBidi" w:hAnsiTheme="majorBidi" w:cstheme="majorBidi"/>
              <w:spacing w:val="44"/>
              <w:rPrChange w:author="Kenneth Ssekimpi" w:date="2024-05-14T19:52:00Z" w:id="176">
                <w:rPr>
                  <w:spacing w:val="44"/>
                </w:rPr>
              </w:rPrChange>
            </w:rPr>
            <w:t xml:space="preserve"> </w:t>
          </w:r>
          <w:r w:rsidRPr="00EA3CF1" w:rsidR="00F92CD7">
            <w:rPr>
              <w:rFonts w:asciiTheme="majorBidi" w:hAnsiTheme="majorBidi" w:cstheme="majorBidi"/>
              <w:rPrChange w:author="Kenneth Ssekimpi" w:date="2024-05-14T19:52:00Z" w:id="177">
                <w:rPr/>
              </w:rPrChange>
            </w:rPr>
            <w:t>Football</w:t>
          </w:r>
          <w:r w:rsidRPr="00EA3CF1" w:rsidR="00F92CD7">
            <w:rPr>
              <w:rFonts w:asciiTheme="majorBidi" w:hAnsiTheme="majorBidi" w:cstheme="majorBidi"/>
              <w:spacing w:val="45"/>
              <w:rPrChange w:author="Kenneth Ssekimpi" w:date="2024-05-14T19:52:00Z" w:id="178">
                <w:rPr>
                  <w:spacing w:val="45"/>
                </w:rPr>
              </w:rPrChange>
            </w:rPr>
            <w:t xml:space="preserve"> </w:t>
          </w:r>
          <w:r w:rsidRPr="00EA3CF1" w:rsidR="00F92CD7">
            <w:rPr>
              <w:rFonts w:asciiTheme="majorBidi" w:hAnsiTheme="majorBidi" w:cstheme="majorBidi"/>
              <w:spacing w:val="-2"/>
              <w:rPrChange w:author="Kenneth Ssekimpi" w:date="2024-05-14T19:52:00Z" w:id="179">
                <w:rPr>
                  <w:spacing w:val="-2"/>
                </w:rPr>
              </w:rPrChange>
            </w:rPr>
            <w:t>Performance</w:t>
          </w:r>
          <w:r w:rsidRPr="00EA3CF1" w:rsidR="00F92CD7">
            <w:rPr>
              <w:rFonts w:asciiTheme="majorBidi" w:hAnsiTheme="majorBidi" w:cstheme="majorBidi"/>
              <w:rPrChange w:author="Kenneth Ssekimpi" w:date="2024-05-14T19:52:00Z" w:id="180">
                <w:rPr/>
              </w:rPrChange>
            </w:rPr>
            <w:tab/>
          </w:r>
          <w:r w:rsidRPr="00EA3CF1" w:rsidR="00F92CD7">
            <w:rPr>
              <w:rFonts w:asciiTheme="majorBidi" w:hAnsiTheme="majorBidi" w:cstheme="majorBidi"/>
              <w:spacing w:val="-10"/>
              <w:rPrChange w:author="Kenneth Ssekimpi" w:date="2024-05-14T19:52:00Z" w:id="181">
                <w:rPr>
                  <w:spacing w:val="-10"/>
                </w:rPr>
              </w:rPrChange>
            </w:rPr>
            <w:t>3</w:t>
          </w:r>
          <w:r w:rsidRPr="00EA3CF1">
            <w:rPr>
              <w:rFonts w:asciiTheme="majorBidi" w:hAnsiTheme="majorBidi" w:cstheme="majorBidi"/>
              <w:spacing w:val="-10"/>
              <w:rPrChange w:author="Kenneth Ssekimpi" w:date="2024-05-14T19:52:00Z" w:id="182">
                <w:rPr>
                  <w:spacing w:val="-10"/>
                </w:rPr>
              </w:rPrChange>
            </w:rPr>
            <w:fldChar w:fldCharType="end"/>
          </w:r>
        </w:p>
        <w:p w:rsidRPr="00EA3CF1" w:rsidR="00647801" w:rsidRDefault="00F6171D" w14:paraId="41C9C6C9" w14:textId="77777777">
          <w:pPr>
            <w:pStyle w:val="TOC2"/>
            <w:numPr>
              <w:ilvl w:val="1"/>
              <w:numId w:val="3"/>
            </w:numPr>
            <w:tabs>
              <w:tab w:val="left" w:pos="1006"/>
              <w:tab w:val="right" w:leader="dot" w:pos="9199"/>
            </w:tabs>
            <w:spacing w:before="12"/>
            <w:ind w:hanging="538"/>
            <w:jc w:val="both"/>
            <w:rPr>
              <w:rFonts w:asciiTheme="majorBidi" w:hAnsiTheme="majorBidi" w:cstheme="majorBidi"/>
              <w:rPrChange w:author="Kenneth Ssekimpi" w:date="2024-05-14T19:52:00Z" w:id="183">
                <w:rPr/>
              </w:rPrChange>
            </w:rPr>
            <w:pPrChange w:author="Kenneth Ssekimpi" w:date="2024-05-14T19:52:00Z" w:id="184">
              <w:pPr>
                <w:pStyle w:val="TOC2"/>
                <w:numPr>
                  <w:ilvl w:val="1"/>
                  <w:numId w:val="3"/>
                </w:numPr>
                <w:tabs>
                  <w:tab w:val="left" w:pos="1006"/>
                  <w:tab w:val="right" w:leader="dot" w:pos="9199"/>
                </w:tabs>
                <w:spacing w:before="12"/>
                <w:ind w:hanging="539"/>
              </w:pPr>
            </w:pPrChange>
          </w:pPr>
          <w:r w:rsidRPr="00EA3CF1">
            <w:rPr>
              <w:rFonts w:asciiTheme="majorBidi" w:hAnsiTheme="majorBidi" w:cstheme="majorBidi"/>
              <w:rPrChange w:author="Kenneth Ssekimpi" w:date="2024-05-14T19:52:00Z" w:id="185">
                <w:rPr/>
              </w:rPrChange>
            </w:rPr>
            <w:fldChar w:fldCharType="begin"/>
          </w:r>
          <w:r w:rsidRPr="00EA3CF1">
            <w:rPr>
              <w:rFonts w:asciiTheme="majorBidi" w:hAnsiTheme="majorBidi" w:cstheme="majorBidi"/>
              <w:rPrChange w:author="Kenneth Ssekimpi" w:date="2024-05-14T19:52:00Z" w:id="186">
                <w:rPr/>
              </w:rPrChange>
            </w:rPr>
            <w:instrText>HYPERLINK \l "_TOC_250014"</w:instrText>
          </w:r>
          <w:r w:rsidRPr="00EA3CF1">
            <w:rPr>
              <w:rFonts w:asciiTheme="majorBidi" w:hAnsiTheme="majorBidi" w:cstheme="majorBidi"/>
              <w:rPrChange w:author="Kenneth Ssekimpi" w:date="2024-05-14T19:52:00Z" w:id="187">
                <w:rPr>
                  <w:rFonts w:asciiTheme="majorBidi" w:hAnsiTheme="majorBidi" w:cstheme="majorBidi"/>
                </w:rPr>
              </w:rPrChange>
            </w:rPr>
          </w:r>
          <w:r w:rsidRPr="00EA3CF1">
            <w:rPr>
              <w:rFonts w:asciiTheme="majorBidi" w:hAnsiTheme="majorBidi" w:cstheme="majorBidi"/>
              <w:rPrChange w:author="Kenneth Ssekimpi" w:date="2024-05-14T19:52:00Z" w:id="188">
                <w:rPr>
                  <w:spacing w:val="-10"/>
                </w:rPr>
              </w:rPrChange>
            </w:rPr>
            <w:fldChar w:fldCharType="separate"/>
          </w:r>
          <w:r w:rsidRPr="00EA3CF1" w:rsidR="00F92CD7">
            <w:rPr>
              <w:rFonts w:asciiTheme="majorBidi" w:hAnsiTheme="majorBidi" w:cstheme="majorBidi"/>
              <w:rPrChange w:author="Kenneth Ssekimpi" w:date="2024-05-14T19:52:00Z" w:id="189">
                <w:rPr/>
              </w:rPrChange>
            </w:rPr>
            <w:t>Gap</w:t>
          </w:r>
          <w:r w:rsidRPr="00EA3CF1" w:rsidR="00F92CD7">
            <w:rPr>
              <w:rFonts w:asciiTheme="majorBidi" w:hAnsiTheme="majorBidi" w:cstheme="majorBidi"/>
              <w:spacing w:val="42"/>
              <w:rPrChange w:author="Kenneth Ssekimpi" w:date="2024-05-14T19:52:00Z" w:id="190">
                <w:rPr>
                  <w:spacing w:val="42"/>
                </w:rPr>
              </w:rPrChange>
            </w:rPr>
            <w:t xml:space="preserve"> </w:t>
          </w:r>
          <w:r w:rsidRPr="00EA3CF1" w:rsidR="00F92CD7">
            <w:rPr>
              <w:rFonts w:asciiTheme="majorBidi" w:hAnsiTheme="majorBidi" w:cstheme="majorBidi"/>
              <w:rPrChange w:author="Kenneth Ssekimpi" w:date="2024-05-14T19:52:00Z" w:id="191">
                <w:rPr/>
              </w:rPrChange>
            </w:rPr>
            <w:t>in</w:t>
          </w:r>
          <w:r w:rsidRPr="00EA3CF1" w:rsidR="00F92CD7">
            <w:rPr>
              <w:rFonts w:asciiTheme="majorBidi" w:hAnsiTheme="majorBidi" w:cstheme="majorBidi"/>
              <w:spacing w:val="43"/>
              <w:rPrChange w:author="Kenneth Ssekimpi" w:date="2024-05-14T19:52:00Z" w:id="192">
                <w:rPr>
                  <w:spacing w:val="43"/>
                </w:rPr>
              </w:rPrChange>
            </w:rPr>
            <w:t xml:space="preserve"> </w:t>
          </w:r>
          <w:r w:rsidRPr="00EA3CF1" w:rsidR="00F92CD7">
            <w:rPr>
              <w:rFonts w:asciiTheme="majorBidi" w:hAnsiTheme="majorBidi" w:cstheme="majorBidi"/>
              <w:rPrChange w:author="Kenneth Ssekimpi" w:date="2024-05-14T19:52:00Z" w:id="193">
                <w:rPr/>
              </w:rPrChange>
            </w:rPr>
            <w:t>Existing</w:t>
          </w:r>
          <w:r w:rsidRPr="00EA3CF1" w:rsidR="00F92CD7">
            <w:rPr>
              <w:rFonts w:asciiTheme="majorBidi" w:hAnsiTheme="majorBidi" w:cstheme="majorBidi"/>
              <w:spacing w:val="43"/>
              <w:rPrChange w:author="Kenneth Ssekimpi" w:date="2024-05-14T19:52:00Z" w:id="194">
                <w:rPr>
                  <w:spacing w:val="43"/>
                </w:rPr>
              </w:rPrChange>
            </w:rPr>
            <w:t xml:space="preserve"> </w:t>
          </w:r>
          <w:r w:rsidRPr="00EA3CF1" w:rsidR="00F92CD7">
            <w:rPr>
              <w:rFonts w:asciiTheme="majorBidi" w:hAnsiTheme="majorBidi" w:cstheme="majorBidi"/>
              <w:rPrChange w:author="Kenneth Ssekimpi" w:date="2024-05-14T19:52:00Z" w:id="195">
                <w:rPr/>
              </w:rPrChange>
            </w:rPr>
            <w:t>Research:</w:t>
          </w:r>
          <w:r w:rsidRPr="00EA3CF1" w:rsidR="00F92CD7">
            <w:rPr>
              <w:rFonts w:asciiTheme="majorBidi" w:hAnsiTheme="majorBidi" w:cstheme="majorBidi"/>
              <w:spacing w:val="77"/>
              <w:rPrChange w:author="Kenneth Ssekimpi" w:date="2024-05-14T19:52:00Z" w:id="196">
                <w:rPr>
                  <w:spacing w:val="77"/>
                </w:rPr>
              </w:rPrChange>
            </w:rPr>
            <w:t xml:space="preserve"> </w:t>
          </w:r>
          <w:r w:rsidRPr="00EA3CF1" w:rsidR="00F92CD7">
            <w:rPr>
              <w:rFonts w:asciiTheme="majorBidi" w:hAnsiTheme="majorBidi" w:cstheme="majorBidi"/>
              <w:rPrChange w:author="Kenneth Ssekimpi" w:date="2024-05-14T19:52:00Z" w:id="197">
                <w:rPr/>
              </w:rPrChange>
            </w:rPr>
            <w:t>Pressing</w:t>
          </w:r>
          <w:r w:rsidRPr="00EA3CF1" w:rsidR="00F92CD7">
            <w:rPr>
              <w:rFonts w:asciiTheme="majorBidi" w:hAnsiTheme="majorBidi" w:cstheme="majorBidi"/>
              <w:spacing w:val="43"/>
              <w:rPrChange w:author="Kenneth Ssekimpi" w:date="2024-05-14T19:52:00Z" w:id="198">
                <w:rPr>
                  <w:spacing w:val="43"/>
                </w:rPr>
              </w:rPrChange>
            </w:rPr>
            <w:t xml:space="preserve"> </w:t>
          </w:r>
          <w:r w:rsidRPr="00EA3CF1" w:rsidR="00F92CD7">
            <w:rPr>
              <w:rFonts w:asciiTheme="majorBidi" w:hAnsiTheme="majorBidi" w:cstheme="majorBidi"/>
              <w:rPrChange w:author="Kenneth Ssekimpi" w:date="2024-05-14T19:52:00Z" w:id="199">
                <w:rPr/>
              </w:rPrChange>
            </w:rPr>
            <w:t>and</w:t>
          </w:r>
          <w:r w:rsidRPr="00EA3CF1" w:rsidR="00F92CD7">
            <w:rPr>
              <w:rFonts w:asciiTheme="majorBidi" w:hAnsiTheme="majorBidi" w:cstheme="majorBidi"/>
              <w:spacing w:val="42"/>
              <w:rPrChange w:author="Kenneth Ssekimpi" w:date="2024-05-14T19:52:00Z" w:id="200">
                <w:rPr>
                  <w:spacing w:val="42"/>
                </w:rPr>
              </w:rPrChange>
            </w:rPr>
            <w:t xml:space="preserve"> </w:t>
          </w:r>
          <w:r w:rsidRPr="00EA3CF1" w:rsidR="00F92CD7">
            <w:rPr>
              <w:rFonts w:asciiTheme="majorBidi" w:hAnsiTheme="majorBidi" w:cstheme="majorBidi"/>
              <w:spacing w:val="-2"/>
              <w:rPrChange w:author="Kenneth Ssekimpi" w:date="2024-05-14T19:52:00Z" w:id="201">
                <w:rPr>
                  <w:spacing w:val="-2"/>
                </w:rPr>
              </w:rPrChange>
            </w:rPr>
            <w:t>Formations</w:t>
          </w:r>
          <w:r w:rsidRPr="00EA3CF1" w:rsidR="00F92CD7">
            <w:rPr>
              <w:rFonts w:asciiTheme="majorBidi" w:hAnsiTheme="majorBidi" w:cstheme="majorBidi"/>
              <w:rPrChange w:author="Kenneth Ssekimpi" w:date="2024-05-14T19:52:00Z" w:id="202">
                <w:rPr/>
              </w:rPrChange>
            </w:rPr>
            <w:tab/>
          </w:r>
          <w:r w:rsidRPr="00EA3CF1" w:rsidR="00F92CD7">
            <w:rPr>
              <w:rFonts w:asciiTheme="majorBidi" w:hAnsiTheme="majorBidi" w:cstheme="majorBidi"/>
              <w:spacing w:val="-10"/>
              <w:rPrChange w:author="Kenneth Ssekimpi" w:date="2024-05-14T19:52:00Z" w:id="203">
                <w:rPr>
                  <w:spacing w:val="-10"/>
                </w:rPr>
              </w:rPrChange>
            </w:rPr>
            <w:t>3</w:t>
          </w:r>
          <w:r w:rsidRPr="00EA3CF1">
            <w:rPr>
              <w:rFonts w:asciiTheme="majorBidi" w:hAnsiTheme="majorBidi" w:cstheme="majorBidi"/>
              <w:spacing w:val="-10"/>
              <w:rPrChange w:author="Kenneth Ssekimpi" w:date="2024-05-14T19:52:00Z" w:id="204">
                <w:rPr>
                  <w:spacing w:val="-10"/>
                </w:rPr>
              </w:rPrChange>
            </w:rPr>
            <w:fldChar w:fldCharType="end"/>
          </w:r>
        </w:p>
        <w:p w:rsidRPr="00EA3CF1" w:rsidR="00647801" w:rsidRDefault="00F6171D" w14:paraId="74DBEE93" w14:textId="77777777">
          <w:pPr>
            <w:pStyle w:val="TOC2"/>
            <w:numPr>
              <w:ilvl w:val="1"/>
              <w:numId w:val="3"/>
            </w:numPr>
            <w:tabs>
              <w:tab w:val="left" w:pos="1006"/>
              <w:tab w:val="right" w:leader="dot" w:pos="9201"/>
            </w:tabs>
            <w:ind w:hanging="538"/>
            <w:jc w:val="both"/>
            <w:rPr>
              <w:rFonts w:asciiTheme="majorBidi" w:hAnsiTheme="majorBidi" w:cstheme="majorBidi"/>
              <w:rPrChange w:author="Kenneth Ssekimpi" w:date="2024-05-14T19:52:00Z" w:id="205">
                <w:rPr/>
              </w:rPrChange>
            </w:rPr>
            <w:pPrChange w:author="Kenneth Ssekimpi" w:date="2024-05-14T19:52:00Z" w:id="206">
              <w:pPr>
                <w:pStyle w:val="TOC2"/>
                <w:numPr>
                  <w:ilvl w:val="1"/>
                  <w:numId w:val="3"/>
                </w:numPr>
                <w:tabs>
                  <w:tab w:val="left" w:pos="1006"/>
                  <w:tab w:val="right" w:leader="dot" w:pos="9201"/>
                </w:tabs>
                <w:ind w:hanging="539"/>
              </w:pPr>
            </w:pPrChange>
          </w:pPr>
          <w:r w:rsidRPr="00EA3CF1">
            <w:rPr>
              <w:rFonts w:asciiTheme="majorBidi" w:hAnsiTheme="majorBidi" w:cstheme="majorBidi"/>
              <w:rPrChange w:author="Kenneth Ssekimpi" w:date="2024-05-14T19:52:00Z" w:id="207">
                <w:rPr/>
              </w:rPrChange>
            </w:rPr>
            <w:fldChar w:fldCharType="begin"/>
          </w:r>
          <w:r w:rsidRPr="00EA3CF1">
            <w:rPr>
              <w:rFonts w:asciiTheme="majorBidi" w:hAnsiTheme="majorBidi" w:cstheme="majorBidi"/>
              <w:rPrChange w:author="Kenneth Ssekimpi" w:date="2024-05-14T19:52:00Z" w:id="208">
                <w:rPr/>
              </w:rPrChange>
            </w:rPr>
            <w:instrText>HYPERLINK \l "_TOC_250013"</w:instrText>
          </w:r>
          <w:r w:rsidRPr="00EA3CF1">
            <w:rPr>
              <w:rFonts w:asciiTheme="majorBidi" w:hAnsiTheme="majorBidi" w:cstheme="majorBidi"/>
              <w:rPrChange w:author="Kenneth Ssekimpi" w:date="2024-05-14T19:52:00Z" w:id="209">
                <w:rPr>
                  <w:rFonts w:asciiTheme="majorBidi" w:hAnsiTheme="majorBidi" w:cstheme="majorBidi"/>
                </w:rPr>
              </w:rPrChange>
            </w:rPr>
          </w:r>
          <w:r w:rsidRPr="00EA3CF1">
            <w:rPr>
              <w:rFonts w:asciiTheme="majorBidi" w:hAnsiTheme="majorBidi" w:cstheme="majorBidi"/>
              <w:rPrChange w:author="Kenneth Ssekimpi" w:date="2024-05-14T19:52:00Z" w:id="210">
                <w:rPr>
                  <w:spacing w:val="-10"/>
                </w:rPr>
              </w:rPrChange>
            </w:rPr>
            <w:fldChar w:fldCharType="separate"/>
          </w:r>
          <w:r w:rsidRPr="00EA3CF1" w:rsidR="00F92CD7">
            <w:rPr>
              <w:rFonts w:asciiTheme="majorBidi" w:hAnsiTheme="majorBidi" w:cstheme="majorBidi"/>
              <w:rPrChange w:author="Kenneth Ssekimpi" w:date="2024-05-14T19:52:00Z" w:id="211">
                <w:rPr/>
              </w:rPrChange>
            </w:rPr>
            <w:t>Proposal</w:t>
          </w:r>
          <w:r w:rsidRPr="00EA3CF1" w:rsidR="00F92CD7">
            <w:rPr>
              <w:rFonts w:asciiTheme="majorBidi" w:hAnsiTheme="majorBidi" w:cstheme="majorBidi"/>
              <w:spacing w:val="68"/>
              <w:rPrChange w:author="Kenneth Ssekimpi" w:date="2024-05-14T19:52:00Z" w:id="212">
                <w:rPr>
                  <w:spacing w:val="68"/>
                </w:rPr>
              </w:rPrChange>
            </w:rPr>
            <w:t xml:space="preserve"> </w:t>
          </w:r>
          <w:r w:rsidRPr="00EA3CF1" w:rsidR="00F92CD7">
            <w:rPr>
              <w:rFonts w:asciiTheme="majorBidi" w:hAnsiTheme="majorBidi" w:cstheme="majorBidi"/>
              <w:spacing w:val="-2"/>
              <w:rPrChange w:author="Kenneth Ssekimpi" w:date="2024-05-14T19:52:00Z" w:id="213">
                <w:rPr>
                  <w:spacing w:val="-2"/>
                </w:rPr>
              </w:rPrChange>
            </w:rPr>
            <w:t>Contribution</w:t>
          </w:r>
          <w:r w:rsidRPr="00EA3CF1" w:rsidR="00F92CD7">
            <w:rPr>
              <w:rFonts w:asciiTheme="majorBidi" w:hAnsiTheme="majorBidi" w:cstheme="majorBidi"/>
              <w:rPrChange w:author="Kenneth Ssekimpi" w:date="2024-05-14T19:52:00Z" w:id="214">
                <w:rPr/>
              </w:rPrChange>
            </w:rPr>
            <w:tab/>
          </w:r>
          <w:r w:rsidRPr="00EA3CF1" w:rsidR="00F92CD7">
            <w:rPr>
              <w:rFonts w:asciiTheme="majorBidi" w:hAnsiTheme="majorBidi" w:cstheme="majorBidi"/>
              <w:spacing w:val="-10"/>
              <w:rPrChange w:author="Kenneth Ssekimpi" w:date="2024-05-14T19:52:00Z" w:id="215">
                <w:rPr>
                  <w:spacing w:val="-10"/>
                </w:rPr>
              </w:rPrChange>
            </w:rPr>
            <w:t>4</w:t>
          </w:r>
          <w:r w:rsidRPr="00EA3CF1">
            <w:rPr>
              <w:rFonts w:asciiTheme="majorBidi" w:hAnsiTheme="majorBidi" w:cstheme="majorBidi"/>
              <w:spacing w:val="-10"/>
              <w:rPrChange w:author="Kenneth Ssekimpi" w:date="2024-05-14T19:52:00Z" w:id="216">
                <w:rPr>
                  <w:spacing w:val="-10"/>
                </w:rPr>
              </w:rPrChange>
            </w:rPr>
            <w:fldChar w:fldCharType="end"/>
          </w:r>
        </w:p>
        <w:p w:rsidRPr="00EA3CF1" w:rsidR="00647801" w:rsidRDefault="00F6171D" w14:paraId="345C75BD" w14:textId="77777777">
          <w:pPr>
            <w:pStyle w:val="TOC1"/>
            <w:numPr>
              <w:ilvl w:val="0"/>
              <w:numId w:val="3"/>
            </w:numPr>
            <w:tabs>
              <w:tab w:val="left" w:pos="468"/>
              <w:tab w:val="right" w:pos="9202"/>
            </w:tabs>
            <w:ind w:hanging="351"/>
            <w:jc w:val="both"/>
            <w:rPr>
              <w:rFonts w:asciiTheme="majorBidi" w:hAnsiTheme="majorBidi" w:cstheme="majorBidi"/>
              <w:rPrChange w:author="Kenneth Ssekimpi" w:date="2024-05-14T19:52:00Z" w:id="217">
                <w:rPr/>
              </w:rPrChange>
            </w:rPr>
            <w:pPrChange w:author="Kenneth Ssekimpi" w:date="2024-05-14T19:52:00Z" w:id="218">
              <w:pPr>
                <w:pStyle w:val="TOC1"/>
                <w:numPr>
                  <w:numId w:val="3"/>
                </w:numPr>
                <w:tabs>
                  <w:tab w:val="left" w:pos="468"/>
                  <w:tab w:val="right" w:pos="9202"/>
                </w:tabs>
                <w:ind w:hanging="352"/>
              </w:pPr>
            </w:pPrChange>
          </w:pPr>
          <w:r w:rsidRPr="00EA3CF1">
            <w:rPr>
              <w:rFonts w:asciiTheme="majorBidi" w:hAnsiTheme="majorBidi" w:cstheme="majorBidi"/>
              <w:rPrChange w:author="Kenneth Ssekimpi" w:date="2024-05-14T19:52:00Z" w:id="219">
                <w:rPr/>
              </w:rPrChange>
            </w:rPr>
            <w:fldChar w:fldCharType="begin"/>
          </w:r>
          <w:r w:rsidRPr="00EA3CF1">
            <w:rPr>
              <w:rFonts w:asciiTheme="majorBidi" w:hAnsiTheme="majorBidi" w:cstheme="majorBidi"/>
              <w:rPrChange w:author="Kenneth Ssekimpi" w:date="2024-05-14T19:52:00Z" w:id="220">
                <w:rPr/>
              </w:rPrChange>
            </w:rPr>
            <w:instrText>HYPERLINK \l "_TOC_250012"</w:instrText>
          </w:r>
          <w:r w:rsidRPr="00EA3CF1">
            <w:rPr>
              <w:rFonts w:asciiTheme="majorBidi" w:hAnsiTheme="majorBidi" w:cstheme="majorBidi"/>
              <w:rPrChange w:author="Kenneth Ssekimpi" w:date="2024-05-14T19:52:00Z" w:id="221">
                <w:rPr>
                  <w:rFonts w:asciiTheme="majorBidi" w:hAnsiTheme="majorBidi" w:cstheme="majorBidi"/>
                </w:rPr>
              </w:rPrChange>
            </w:rPr>
          </w:r>
          <w:r w:rsidRPr="00EA3CF1">
            <w:rPr>
              <w:rFonts w:asciiTheme="majorBidi" w:hAnsiTheme="majorBidi" w:cstheme="majorBidi"/>
              <w:rPrChange w:author="Kenneth Ssekimpi" w:date="2024-05-14T19:52:00Z" w:id="222">
                <w:rPr>
                  <w:spacing w:val="-10"/>
                  <w:w w:val="115"/>
                </w:rPr>
              </w:rPrChange>
            </w:rPr>
            <w:fldChar w:fldCharType="separate"/>
          </w:r>
          <w:r w:rsidRPr="00EA3CF1" w:rsidR="00F92CD7">
            <w:rPr>
              <w:rFonts w:asciiTheme="majorBidi" w:hAnsiTheme="majorBidi" w:cstheme="majorBidi"/>
              <w:w w:val="115"/>
              <w:rPrChange w:author="Kenneth Ssekimpi" w:date="2024-05-14T19:52:00Z" w:id="223">
                <w:rPr>
                  <w:w w:val="115"/>
                </w:rPr>
              </w:rPrChange>
            </w:rPr>
            <w:t>Rationale/Motivation,</w:t>
          </w:r>
          <w:r w:rsidRPr="00EA3CF1" w:rsidR="00F92CD7">
            <w:rPr>
              <w:rFonts w:asciiTheme="majorBidi" w:hAnsiTheme="majorBidi" w:cstheme="majorBidi"/>
              <w:spacing w:val="21"/>
              <w:w w:val="115"/>
              <w:rPrChange w:author="Kenneth Ssekimpi" w:date="2024-05-14T19:52:00Z" w:id="224">
                <w:rPr>
                  <w:spacing w:val="21"/>
                  <w:w w:val="115"/>
                </w:rPr>
              </w:rPrChange>
            </w:rPr>
            <w:t xml:space="preserve"> </w:t>
          </w:r>
          <w:r w:rsidRPr="00EA3CF1" w:rsidR="00F92CD7">
            <w:rPr>
              <w:rFonts w:asciiTheme="majorBidi" w:hAnsiTheme="majorBidi" w:cstheme="majorBidi"/>
              <w:w w:val="115"/>
              <w:rPrChange w:author="Kenneth Ssekimpi" w:date="2024-05-14T19:52:00Z" w:id="225">
                <w:rPr>
                  <w:w w:val="115"/>
                </w:rPr>
              </w:rPrChange>
            </w:rPr>
            <w:t>Aims</w:t>
          </w:r>
          <w:r w:rsidRPr="00EA3CF1" w:rsidR="00F92CD7">
            <w:rPr>
              <w:rFonts w:asciiTheme="majorBidi" w:hAnsiTheme="majorBidi" w:cstheme="majorBidi"/>
              <w:spacing w:val="22"/>
              <w:w w:val="115"/>
              <w:rPrChange w:author="Kenneth Ssekimpi" w:date="2024-05-14T19:52:00Z" w:id="226">
                <w:rPr>
                  <w:spacing w:val="22"/>
                  <w:w w:val="115"/>
                </w:rPr>
              </w:rPrChange>
            </w:rPr>
            <w:t xml:space="preserve"> </w:t>
          </w:r>
          <w:r w:rsidRPr="00EA3CF1" w:rsidR="00F92CD7">
            <w:rPr>
              <w:rFonts w:asciiTheme="majorBidi" w:hAnsiTheme="majorBidi" w:cstheme="majorBidi"/>
              <w:w w:val="115"/>
              <w:rPrChange w:author="Kenneth Ssekimpi" w:date="2024-05-14T19:52:00Z" w:id="227">
                <w:rPr>
                  <w:w w:val="115"/>
                </w:rPr>
              </w:rPrChange>
            </w:rPr>
            <w:t>and</w:t>
          </w:r>
          <w:r w:rsidRPr="00EA3CF1" w:rsidR="00F92CD7">
            <w:rPr>
              <w:rFonts w:asciiTheme="majorBidi" w:hAnsiTheme="majorBidi" w:cstheme="majorBidi"/>
              <w:spacing w:val="21"/>
              <w:w w:val="115"/>
              <w:rPrChange w:author="Kenneth Ssekimpi" w:date="2024-05-14T19:52:00Z" w:id="228">
                <w:rPr>
                  <w:spacing w:val="21"/>
                  <w:w w:val="115"/>
                </w:rPr>
              </w:rPrChange>
            </w:rPr>
            <w:t xml:space="preserve"> </w:t>
          </w:r>
          <w:r w:rsidRPr="00EA3CF1" w:rsidR="00F92CD7">
            <w:rPr>
              <w:rFonts w:asciiTheme="majorBidi" w:hAnsiTheme="majorBidi" w:cstheme="majorBidi"/>
              <w:spacing w:val="-2"/>
              <w:w w:val="115"/>
              <w:rPrChange w:author="Kenneth Ssekimpi" w:date="2024-05-14T19:52:00Z" w:id="229">
                <w:rPr>
                  <w:spacing w:val="-2"/>
                  <w:w w:val="115"/>
                </w:rPr>
              </w:rPrChange>
            </w:rPr>
            <w:t>Objectives</w:t>
          </w:r>
          <w:r w:rsidRPr="00EA3CF1" w:rsidR="00F92CD7">
            <w:rPr>
              <w:rFonts w:asciiTheme="majorBidi" w:hAnsiTheme="majorBidi" w:cstheme="majorBidi"/>
              <w:b w:val="0"/>
              <w:rPrChange w:author="Kenneth Ssekimpi" w:date="2024-05-14T19:52:00Z" w:id="230">
                <w:rPr>
                  <w:b w:val="0"/>
                </w:rPr>
              </w:rPrChange>
            </w:rPr>
            <w:tab/>
          </w:r>
          <w:r w:rsidRPr="00EA3CF1" w:rsidR="00F92CD7">
            <w:rPr>
              <w:rFonts w:asciiTheme="majorBidi" w:hAnsiTheme="majorBidi" w:cstheme="majorBidi"/>
              <w:spacing w:val="-10"/>
              <w:w w:val="115"/>
              <w:rPrChange w:author="Kenneth Ssekimpi" w:date="2024-05-14T19:52:00Z" w:id="231">
                <w:rPr>
                  <w:spacing w:val="-10"/>
                  <w:w w:val="115"/>
                </w:rPr>
              </w:rPrChange>
            </w:rPr>
            <w:t>4</w:t>
          </w:r>
          <w:r w:rsidRPr="00EA3CF1">
            <w:rPr>
              <w:rFonts w:asciiTheme="majorBidi" w:hAnsiTheme="majorBidi" w:cstheme="majorBidi"/>
              <w:spacing w:val="-10"/>
              <w:w w:val="115"/>
              <w:rPrChange w:author="Kenneth Ssekimpi" w:date="2024-05-14T19:52:00Z" w:id="232">
                <w:rPr>
                  <w:spacing w:val="-10"/>
                  <w:w w:val="115"/>
                </w:rPr>
              </w:rPrChange>
            </w:rPr>
            <w:fldChar w:fldCharType="end"/>
          </w:r>
        </w:p>
        <w:p w:rsidRPr="00EA3CF1" w:rsidR="00647801" w:rsidRDefault="00F6171D" w14:paraId="5A1DA28F" w14:textId="77777777">
          <w:pPr>
            <w:pStyle w:val="TOC2"/>
            <w:numPr>
              <w:ilvl w:val="1"/>
              <w:numId w:val="3"/>
            </w:numPr>
            <w:tabs>
              <w:tab w:val="left" w:pos="1006"/>
              <w:tab w:val="right" w:leader="dot" w:pos="9199"/>
            </w:tabs>
            <w:ind w:hanging="538"/>
            <w:jc w:val="both"/>
            <w:rPr>
              <w:rFonts w:asciiTheme="majorBidi" w:hAnsiTheme="majorBidi" w:cstheme="majorBidi"/>
              <w:rPrChange w:author="Kenneth Ssekimpi" w:date="2024-05-14T19:52:00Z" w:id="233">
                <w:rPr/>
              </w:rPrChange>
            </w:rPr>
            <w:pPrChange w:author="Kenneth Ssekimpi" w:date="2024-05-14T19:52:00Z" w:id="234">
              <w:pPr>
                <w:pStyle w:val="TOC2"/>
                <w:numPr>
                  <w:ilvl w:val="1"/>
                  <w:numId w:val="3"/>
                </w:numPr>
                <w:tabs>
                  <w:tab w:val="left" w:pos="1006"/>
                  <w:tab w:val="right" w:leader="dot" w:pos="9199"/>
                </w:tabs>
                <w:ind w:hanging="539"/>
              </w:pPr>
            </w:pPrChange>
          </w:pPr>
          <w:r w:rsidRPr="00EA3CF1">
            <w:rPr>
              <w:rFonts w:asciiTheme="majorBidi" w:hAnsiTheme="majorBidi" w:cstheme="majorBidi"/>
              <w:rPrChange w:author="Kenneth Ssekimpi" w:date="2024-05-14T19:52:00Z" w:id="235">
                <w:rPr/>
              </w:rPrChange>
            </w:rPr>
            <w:fldChar w:fldCharType="begin"/>
          </w:r>
          <w:r w:rsidRPr="00EA3CF1">
            <w:rPr>
              <w:rFonts w:asciiTheme="majorBidi" w:hAnsiTheme="majorBidi" w:cstheme="majorBidi"/>
              <w:rPrChange w:author="Kenneth Ssekimpi" w:date="2024-05-14T19:52:00Z" w:id="236">
                <w:rPr/>
              </w:rPrChange>
            </w:rPr>
            <w:instrText>HYPERLINK \l "_TOC_250011"</w:instrText>
          </w:r>
          <w:r w:rsidRPr="00EA3CF1">
            <w:rPr>
              <w:rFonts w:asciiTheme="majorBidi" w:hAnsiTheme="majorBidi" w:cstheme="majorBidi"/>
              <w:rPrChange w:author="Kenneth Ssekimpi" w:date="2024-05-14T19:52:00Z" w:id="237">
                <w:rPr>
                  <w:rFonts w:asciiTheme="majorBidi" w:hAnsiTheme="majorBidi" w:cstheme="majorBidi"/>
                </w:rPr>
              </w:rPrChange>
            </w:rPr>
          </w:r>
          <w:r w:rsidRPr="00EA3CF1">
            <w:rPr>
              <w:rFonts w:asciiTheme="majorBidi" w:hAnsiTheme="majorBidi" w:cstheme="majorBidi"/>
              <w:rPrChange w:author="Kenneth Ssekimpi" w:date="2024-05-14T19:52:00Z" w:id="238">
                <w:rPr>
                  <w:spacing w:val="-10"/>
                </w:rPr>
              </w:rPrChange>
            </w:rPr>
            <w:fldChar w:fldCharType="separate"/>
          </w:r>
          <w:r w:rsidRPr="00EA3CF1" w:rsidR="00F92CD7">
            <w:rPr>
              <w:rFonts w:asciiTheme="majorBidi" w:hAnsiTheme="majorBidi" w:cstheme="majorBidi"/>
              <w:rPrChange w:author="Kenneth Ssekimpi" w:date="2024-05-14T19:52:00Z" w:id="239">
                <w:rPr/>
              </w:rPrChange>
            </w:rPr>
            <w:t>Research</w:t>
          </w:r>
          <w:r w:rsidRPr="00EA3CF1" w:rsidR="00F92CD7">
            <w:rPr>
              <w:rFonts w:asciiTheme="majorBidi" w:hAnsiTheme="majorBidi" w:cstheme="majorBidi"/>
              <w:spacing w:val="43"/>
              <w:rPrChange w:author="Kenneth Ssekimpi" w:date="2024-05-14T19:52:00Z" w:id="240">
                <w:rPr>
                  <w:spacing w:val="43"/>
                </w:rPr>
              </w:rPrChange>
            </w:rPr>
            <w:t xml:space="preserve"> </w:t>
          </w:r>
          <w:r w:rsidRPr="00EA3CF1" w:rsidR="00F92CD7">
            <w:rPr>
              <w:rFonts w:asciiTheme="majorBidi" w:hAnsiTheme="majorBidi" w:cstheme="majorBidi"/>
              <w:spacing w:val="-2"/>
              <w:rPrChange w:author="Kenneth Ssekimpi" w:date="2024-05-14T19:52:00Z" w:id="241">
                <w:rPr>
                  <w:spacing w:val="-2"/>
                </w:rPr>
              </w:rPrChange>
            </w:rPr>
            <w:t>Questions</w:t>
          </w:r>
          <w:r w:rsidRPr="00EA3CF1" w:rsidR="00F92CD7">
            <w:rPr>
              <w:rFonts w:asciiTheme="majorBidi" w:hAnsiTheme="majorBidi" w:cstheme="majorBidi"/>
              <w:rPrChange w:author="Kenneth Ssekimpi" w:date="2024-05-14T19:52:00Z" w:id="242">
                <w:rPr/>
              </w:rPrChange>
            </w:rPr>
            <w:tab/>
          </w:r>
          <w:r w:rsidRPr="00EA3CF1" w:rsidR="00F92CD7">
            <w:rPr>
              <w:rFonts w:asciiTheme="majorBidi" w:hAnsiTheme="majorBidi" w:cstheme="majorBidi"/>
              <w:spacing w:val="-10"/>
              <w:rPrChange w:author="Kenneth Ssekimpi" w:date="2024-05-14T19:52:00Z" w:id="243">
                <w:rPr>
                  <w:spacing w:val="-10"/>
                </w:rPr>
              </w:rPrChange>
            </w:rPr>
            <w:t>4</w:t>
          </w:r>
          <w:r w:rsidRPr="00EA3CF1">
            <w:rPr>
              <w:rFonts w:asciiTheme="majorBidi" w:hAnsiTheme="majorBidi" w:cstheme="majorBidi"/>
              <w:spacing w:val="-10"/>
              <w:rPrChange w:author="Kenneth Ssekimpi" w:date="2024-05-14T19:52:00Z" w:id="244">
                <w:rPr>
                  <w:spacing w:val="-10"/>
                </w:rPr>
              </w:rPrChange>
            </w:rPr>
            <w:fldChar w:fldCharType="end"/>
          </w:r>
        </w:p>
        <w:p w:rsidRPr="00EA3CF1" w:rsidR="00647801" w:rsidRDefault="00F6171D" w14:paraId="3DF22C0E" w14:textId="77777777">
          <w:pPr>
            <w:pStyle w:val="TOC2"/>
            <w:numPr>
              <w:ilvl w:val="1"/>
              <w:numId w:val="3"/>
            </w:numPr>
            <w:tabs>
              <w:tab w:val="left" w:pos="1006"/>
              <w:tab w:val="right" w:leader="dot" w:pos="9199"/>
            </w:tabs>
            <w:ind w:hanging="538"/>
            <w:jc w:val="both"/>
            <w:rPr>
              <w:rFonts w:asciiTheme="majorBidi" w:hAnsiTheme="majorBidi" w:cstheme="majorBidi"/>
              <w:rPrChange w:author="Kenneth Ssekimpi" w:date="2024-05-14T19:52:00Z" w:id="245">
                <w:rPr/>
              </w:rPrChange>
            </w:rPr>
            <w:pPrChange w:author="Kenneth Ssekimpi" w:date="2024-05-14T19:52:00Z" w:id="246">
              <w:pPr>
                <w:pStyle w:val="TOC2"/>
                <w:numPr>
                  <w:ilvl w:val="1"/>
                  <w:numId w:val="3"/>
                </w:numPr>
                <w:tabs>
                  <w:tab w:val="left" w:pos="1006"/>
                  <w:tab w:val="right" w:leader="dot" w:pos="9199"/>
                </w:tabs>
                <w:ind w:hanging="539"/>
              </w:pPr>
            </w:pPrChange>
          </w:pPr>
          <w:r w:rsidRPr="00EA3CF1">
            <w:rPr>
              <w:rFonts w:asciiTheme="majorBidi" w:hAnsiTheme="majorBidi" w:cstheme="majorBidi"/>
              <w:rPrChange w:author="Kenneth Ssekimpi" w:date="2024-05-14T19:52:00Z" w:id="247">
                <w:rPr/>
              </w:rPrChange>
            </w:rPr>
            <w:fldChar w:fldCharType="begin"/>
          </w:r>
          <w:r w:rsidRPr="00EA3CF1">
            <w:rPr>
              <w:rFonts w:asciiTheme="majorBidi" w:hAnsiTheme="majorBidi" w:cstheme="majorBidi"/>
              <w:rPrChange w:author="Kenneth Ssekimpi" w:date="2024-05-14T19:52:00Z" w:id="248">
                <w:rPr/>
              </w:rPrChange>
            </w:rPr>
            <w:instrText>HYPERLINK \l "_TOC_250010"</w:instrText>
          </w:r>
          <w:r w:rsidRPr="00EA3CF1">
            <w:rPr>
              <w:rFonts w:asciiTheme="majorBidi" w:hAnsiTheme="majorBidi" w:cstheme="majorBidi"/>
              <w:rPrChange w:author="Kenneth Ssekimpi" w:date="2024-05-14T19:52:00Z" w:id="249">
                <w:rPr>
                  <w:rFonts w:asciiTheme="majorBidi" w:hAnsiTheme="majorBidi" w:cstheme="majorBidi"/>
                </w:rPr>
              </w:rPrChange>
            </w:rPr>
          </w:r>
          <w:r w:rsidRPr="00EA3CF1">
            <w:rPr>
              <w:rFonts w:asciiTheme="majorBidi" w:hAnsiTheme="majorBidi" w:cstheme="majorBidi"/>
              <w:rPrChange w:author="Kenneth Ssekimpi" w:date="2024-05-14T19:52:00Z" w:id="250">
                <w:rPr>
                  <w:spacing w:val="-10"/>
                </w:rPr>
              </w:rPrChange>
            </w:rPr>
            <w:fldChar w:fldCharType="separate"/>
          </w:r>
          <w:r w:rsidRPr="00EA3CF1" w:rsidR="00F92CD7">
            <w:rPr>
              <w:rFonts w:asciiTheme="majorBidi" w:hAnsiTheme="majorBidi" w:cstheme="majorBidi"/>
              <w:spacing w:val="-2"/>
              <w:rPrChange w:author="Kenneth Ssekimpi" w:date="2024-05-14T19:52:00Z" w:id="251">
                <w:rPr>
                  <w:spacing w:val="-2"/>
                </w:rPr>
              </w:rPrChange>
            </w:rPr>
            <w:t>Significance</w:t>
          </w:r>
          <w:r w:rsidRPr="00EA3CF1" w:rsidR="00F92CD7">
            <w:rPr>
              <w:rFonts w:asciiTheme="majorBidi" w:hAnsiTheme="majorBidi" w:cstheme="majorBidi"/>
              <w:rPrChange w:author="Kenneth Ssekimpi" w:date="2024-05-14T19:52:00Z" w:id="252">
                <w:rPr/>
              </w:rPrChange>
            </w:rPr>
            <w:tab/>
          </w:r>
          <w:r w:rsidRPr="00EA3CF1" w:rsidR="00F92CD7">
            <w:rPr>
              <w:rFonts w:asciiTheme="majorBidi" w:hAnsiTheme="majorBidi" w:cstheme="majorBidi"/>
              <w:spacing w:val="-10"/>
              <w:rPrChange w:author="Kenneth Ssekimpi" w:date="2024-05-14T19:52:00Z" w:id="253">
                <w:rPr>
                  <w:spacing w:val="-10"/>
                </w:rPr>
              </w:rPrChange>
            </w:rPr>
            <w:t>4</w:t>
          </w:r>
          <w:r w:rsidRPr="00EA3CF1">
            <w:rPr>
              <w:rFonts w:asciiTheme="majorBidi" w:hAnsiTheme="majorBidi" w:cstheme="majorBidi"/>
              <w:spacing w:val="-10"/>
              <w:rPrChange w:author="Kenneth Ssekimpi" w:date="2024-05-14T19:52:00Z" w:id="254">
                <w:rPr>
                  <w:spacing w:val="-10"/>
                </w:rPr>
              </w:rPrChange>
            </w:rPr>
            <w:fldChar w:fldCharType="end"/>
          </w:r>
        </w:p>
        <w:p w:rsidRPr="00EA3CF1" w:rsidR="00647801" w:rsidRDefault="00F6171D" w14:paraId="0E90E257" w14:textId="77777777">
          <w:pPr>
            <w:pStyle w:val="TOC2"/>
            <w:numPr>
              <w:ilvl w:val="1"/>
              <w:numId w:val="3"/>
            </w:numPr>
            <w:tabs>
              <w:tab w:val="left" w:pos="1006"/>
              <w:tab w:val="right" w:leader="dot" w:pos="9201"/>
            </w:tabs>
            <w:ind w:hanging="538"/>
            <w:jc w:val="both"/>
            <w:rPr>
              <w:rFonts w:asciiTheme="majorBidi" w:hAnsiTheme="majorBidi" w:cstheme="majorBidi"/>
              <w:rPrChange w:author="Kenneth Ssekimpi" w:date="2024-05-14T19:52:00Z" w:id="255">
                <w:rPr/>
              </w:rPrChange>
            </w:rPr>
            <w:pPrChange w:author="Kenneth Ssekimpi" w:date="2024-05-14T19:52:00Z" w:id="256">
              <w:pPr>
                <w:pStyle w:val="TOC2"/>
                <w:numPr>
                  <w:ilvl w:val="1"/>
                  <w:numId w:val="3"/>
                </w:numPr>
                <w:tabs>
                  <w:tab w:val="left" w:pos="1006"/>
                  <w:tab w:val="right" w:leader="dot" w:pos="9201"/>
                </w:tabs>
                <w:ind w:hanging="539"/>
              </w:pPr>
            </w:pPrChange>
          </w:pPr>
          <w:r w:rsidRPr="00EA3CF1">
            <w:rPr>
              <w:rFonts w:asciiTheme="majorBidi" w:hAnsiTheme="majorBidi" w:cstheme="majorBidi"/>
              <w:rPrChange w:author="Kenneth Ssekimpi" w:date="2024-05-14T19:52:00Z" w:id="257">
                <w:rPr/>
              </w:rPrChange>
            </w:rPr>
            <w:fldChar w:fldCharType="begin"/>
          </w:r>
          <w:r w:rsidRPr="00EA3CF1">
            <w:rPr>
              <w:rFonts w:asciiTheme="majorBidi" w:hAnsiTheme="majorBidi" w:cstheme="majorBidi"/>
              <w:rPrChange w:author="Kenneth Ssekimpi" w:date="2024-05-14T19:52:00Z" w:id="258">
                <w:rPr/>
              </w:rPrChange>
            </w:rPr>
            <w:instrText>HYPERLINK \l "_TOC_250009"</w:instrText>
          </w:r>
          <w:r w:rsidRPr="00EA3CF1">
            <w:rPr>
              <w:rFonts w:asciiTheme="majorBidi" w:hAnsiTheme="majorBidi" w:cstheme="majorBidi"/>
              <w:rPrChange w:author="Kenneth Ssekimpi" w:date="2024-05-14T19:52:00Z" w:id="259">
                <w:rPr>
                  <w:rFonts w:asciiTheme="majorBidi" w:hAnsiTheme="majorBidi" w:cstheme="majorBidi"/>
                </w:rPr>
              </w:rPrChange>
            </w:rPr>
          </w:r>
          <w:r w:rsidRPr="00EA3CF1">
            <w:rPr>
              <w:rFonts w:asciiTheme="majorBidi" w:hAnsiTheme="majorBidi" w:cstheme="majorBidi"/>
              <w:rPrChange w:author="Kenneth Ssekimpi" w:date="2024-05-14T19:52:00Z" w:id="260">
                <w:rPr>
                  <w:spacing w:val="-10"/>
                </w:rPr>
              </w:rPrChange>
            </w:rPr>
            <w:fldChar w:fldCharType="separate"/>
          </w:r>
          <w:r w:rsidRPr="00EA3CF1" w:rsidR="00F92CD7">
            <w:rPr>
              <w:rFonts w:asciiTheme="majorBidi" w:hAnsiTheme="majorBidi" w:cstheme="majorBidi"/>
              <w:spacing w:val="-2"/>
              <w:rPrChange w:author="Kenneth Ssekimpi" w:date="2024-05-14T19:52:00Z" w:id="261">
                <w:rPr>
                  <w:spacing w:val="-2"/>
                </w:rPr>
              </w:rPrChange>
            </w:rPr>
            <w:t>Justification</w:t>
          </w:r>
          <w:r w:rsidRPr="00EA3CF1" w:rsidR="00F92CD7">
            <w:rPr>
              <w:rFonts w:asciiTheme="majorBidi" w:hAnsiTheme="majorBidi" w:cstheme="majorBidi"/>
              <w:rPrChange w:author="Kenneth Ssekimpi" w:date="2024-05-14T19:52:00Z" w:id="262">
                <w:rPr/>
              </w:rPrChange>
            </w:rPr>
            <w:tab/>
          </w:r>
          <w:r w:rsidRPr="00EA3CF1" w:rsidR="00F92CD7">
            <w:rPr>
              <w:rFonts w:asciiTheme="majorBidi" w:hAnsiTheme="majorBidi" w:cstheme="majorBidi"/>
              <w:spacing w:val="-10"/>
              <w:rPrChange w:author="Kenneth Ssekimpi" w:date="2024-05-14T19:52:00Z" w:id="263">
                <w:rPr>
                  <w:spacing w:val="-10"/>
                </w:rPr>
              </w:rPrChange>
            </w:rPr>
            <w:t>5</w:t>
          </w:r>
          <w:r w:rsidRPr="00EA3CF1">
            <w:rPr>
              <w:rFonts w:asciiTheme="majorBidi" w:hAnsiTheme="majorBidi" w:cstheme="majorBidi"/>
              <w:spacing w:val="-10"/>
              <w:rPrChange w:author="Kenneth Ssekimpi" w:date="2024-05-14T19:52:00Z" w:id="264">
                <w:rPr>
                  <w:spacing w:val="-10"/>
                </w:rPr>
              </w:rPrChange>
            </w:rPr>
            <w:fldChar w:fldCharType="end"/>
          </w:r>
        </w:p>
        <w:p w:rsidRPr="00EA3CF1" w:rsidR="00647801" w:rsidRDefault="00F6171D" w14:paraId="6747E17F" w14:textId="77777777">
          <w:pPr>
            <w:pStyle w:val="TOC1"/>
            <w:numPr>
              <w:ilvl w:val="0"/>
              <w:numId w:val="3"/>
            </w:numPr>
            <w:tabs>
              <w:tab w:val="left" w:pos="468"/>
              <w:tab w:val="right" w:pos="9201"/>
            </w:tabs>
            <w:ind w:hanging="351"/>
            <w:jc w:val="both"/>
            <w:rPr>
              <w:rFonts w:asciiTheme="majorBidi" w:hAnsiTheme="majorBidi" w:cstheme="majorBidi"/>
              <w:rPrChange w:author="Kenneth Ssekimpi" w:date="2024-05-14T19:52:00Z" w:id="265">
                <w:rPr/>
              </w:rPrChange>
            </w:rPr>
            <w:pPrChange w:author="Kenneth Ssekimpi" w:date="2024-05-14T19:52:00Z" w:id="266">
              <w:pPr>
                <w:pStyle w:val="TOC1"/>
                <w:numPr>
                  <w:numId w:val="3"/>
                </w:numPr>
                <w:tabs>
                  <w:tab w:val="left" w:pos="468"/>
                  <w:tab w:val="right" w:pos="9201"/>
                </w:tabs>
                <w:ind w:hanging="352"/>
              </w:pPr>
            </w:pPrChange>
          </w:pPr>
          <w:r w:rsidRPr="00EA3CF1">
            <w:rPr>
              <w:rFonts w:asciiTheme="majorBidi" w:hAnsiTheme="majorBidi" w:cstheme="majorBidi"/>
              <w:rPrChange w:author="Kenneth Ssekimpi" w:date="2024-05-14T19:52:00Z" w:id="267">
                <w:rPr/>
              </w:rPrChange>
            </w:rPr>
            <w:fldChar w:fldCharType="begin"/>
          </w:r>
          <w:r w:rsidRPr="00EA3CF1">
            <w:rPr>
              <w:rFonts w:asciiTheme="majorBidi" w:hAnsiTheme="majorBidi" w:cstheme="majorBidi"/>
              <w:rPrChange w:author="Kenneth Ssekimpi" w:date="2024-05-14T19:52:00Z" w:id="268">
                <w:rPr/>
              </w:rPrChange>
            </w:rPr>
            <w:instrText>HYPERLINK \l "_TOC_250008"</w:instrText>
          </w:r>
          <w:r w:rsidRPr="00EA3CF1">
            <w:rPr>
              <w:rFonts w:asciiTheme="majorBidi" w:hAnsiTheme="majorBidi" w:cstheme="majorBidi"/>
              <w:rPrChange w:author="Kenneth Ssekimpi" w:date="2024-05-14T19:52:00Z" w:id="269">
                <w:rPr>
                  <w:rFonts w:asciiTheme="majorBidi" w:hAnsiTheme="majorBidi" w:cstheme="majorBidi"/>
                </w:rPr>
              </w:rPrChange>
            </w:rPr>
          </w:r>
          <w:r w:rsidRPr="00EA3CF1">
            <w:rPr>
              <w:rFonts w:asciiTheme="majorBidi" w:hAnsiTheme="majorBidi" w:cstheme="majorBidi"/>
              <w:rPrChange w:author="Kenneth Ssekimpi" w:date="2024-05-14T19:52:00Z" w:id="270">
                <w:rPr>
                  <w:spacing w:val="-10"/>
                  <w:w w:val="105"/>
                </w:rPr>
              </w:rPrChange>
            </w:rPr>
            <w:fldChar w:fldCharType="separate"/>
          </w:r>
          <w:r w:rsidRPr="00EA3CF1" w:rsidR="00F92CD7">
            <w:rPr>
              <w:rFonts w:asciiTheme="majorBidi" w:hAnsiTheme="majorBidi" w:cstheme="majorBidi"/>
              <w:spacing w:val="-2"/>
              <w:w w:val="110"/>
              <w:rPrChange w:author="Kenneth Ssekimpi" w:date="2024-05-14T19:52:00Z" w:id="271">
                <w:rPr>
                  <w:spacing w:val="-2"/>
                  <w:w w:val="110"/>
                </w:rPr>
              </w:rPrChange>
            </w:rPr>
            <w:t>Methodology</w:t>
          </w:r>
          <w:r w:rsidRPr="00EA3CF1" w:rsidR="00F92CD7">
            <w:rPr>
              <w:rFonts w:asciiTheme="majorBidi" w:hAnsiTheme="majorBidi" w:cstheme="majorBidi"/>
              <w:b w:val="0"/>
              <w:rPrChange w:author="Kenneth Ssekimpi" w:date="2024-05-14T19:52:00Z" w:id="272">
                <w:rPr>
                  <w:b w:val="0"/>
                </w:rPr>
              </w:rPrChange>
            </w:rPr>
            <w:tab/>
          </w:r>
          <w:r w:rsidRPr="00EA3CF1" w:rsidR="00F92CD7">
            <w:rPr>
              <w:rFonts w:asciiTheme="majorBidi" w:hAnsiTheme="majorBidi" w:cstheme="majorBidi"/>
              <w:spacing w:val="-10"/>
              <w:w w:val="105"/>
              <w:rPrChange w:author="Kenneth Ssekimpi" w:date="2024-05-14T19:52:00Z" w:id="273">
                <w:rPr>
                  <w:spacing w:val="-10"/>
                  <w:w w:val="105"/>
                </w:rPr>
              </w:rPrChange>
            </w:rPr>
            <w:t>5</w:t>
          </w:r>
          <w:r w:rsidRPr="00EA3CF1">
            <w:rPr>
              <w:rFonts w:asciiTheme="majorBidi" w:hAnsiTheme="majorBidi" w:cstheme="majorBidi"/>
              <w:spacing w:val="-10"/>
              <w:w w:val="105"/>
              <w:rPrChange w:author="Kenneth Ssekimpi" w:date="2024-05-14T19:52:00Z" w:id="274">
                <w:rPr>
                  <w:spacing w:val="-10"/>
                  <w:w w:val="105"/>
                </w:rPr>
              </w:rPrChange>
            </w:rPr>
            <w:fldChar w:fldCharType="end"/>
          </w:r>
        </w:p>
        <w:p w:rsidRPr="00EA3CF1" w:rsidR="00647801" w:rsidRDefault="00F6171D" w14:paraId="4BA2A053" w14:textId="77777777">
          <w:pPr>
            <w:pStyle w:val="TOC2"/>
            <w:numPr>
              <w:ilvl w:val="1"/>
              <w:numId w:val="3"/>
            </w:numPr>
            <w:tabs>
              <w:tab w:val="left" w:pos="1006"/>
              <w:tab w:val="right" w:leader="dot" w:pos="9199"/>
            </w:tabs>
            <w:ind w:hanging="538"/>
            <w:jc w:val="both"/>
            <w:rPr>
              <w:rFonts w:asciiTheme="majorBidi" w:hAnsiTheme="majorBidi" w:cstheme="majorBidi"/>
              <w:rPrChange w:author="Kenneth Ssekimpi" w:date="2024-05-14T19:52:00Z" w:id="275">
                <w:rPr/>
              </w:rPrChange>
            </w:rPr>
            <w:pPrChange w:author="Kenneth Ssekimpi" w:date="2024-05-14T19:52:00Z" w:id="276">
              <w:pPr>
                <w:pStyle w:val="TOC2"/>
                <w:numPr>
                  <w:ilvl w:val="1"/>
                  <w:numId w:val="3"/>
                </w:numPr>
                <w:tabs>
                  <w:tab w:val="left" w:pos="1006"/>
                  <w:tab w:val="right" w:leader="dot" w:pos="9199"/>
                </w:tabs>
                <w:ind w:hanging="539"/>
              </w:pPr>
            </w:pPrChange>
          </w:pPr>
          <w:r w:rsidRPr="00EA3CF1">
            <w:rPr>
              <w:rFonts w:asciiTheme="majorBidi" w:hAnsiTheme="majorBidi" w:cstheme="majorBidi"/>
              <w:rPrChange w:author="Kenneth Ssekimpi" w:date="2024-05-14T19:52:00Z" w:id="277">
                <w:rPr/>
              </w:rPrChange>
            </w:rPr>
            <w:fldChar w:fldCharType="begin"/>
          </w:r>
          <w:r w:rsidRPr="00EA3CF1">
            <w:rPr>
              <w:rFonts w:asciiTheme="majorBidi" w:hAnsiTheme="majorBidi" w:cstheme="majorBidi"/>
              <w:rPrChange w:author="Kenneth Ssekimpi" w:date="2024-05-14T19:52:00Z" w:id="278">
                <w:rPr/>
              </w:rPrChange>
            </w:rPr>
            <w:instrText>HYPERLINK \l "_TOC_250007"</w:instrText>
          </w:r>
          <w:r w:rsidRPr="00EA3CF1">
            <w:rPr>
              <w:rFonts w:asciiTheme="majorBidi" w:hAnsiTheme="majorBidi" w:cstheme="majorBidi"/>
              <w:rPrChange w:author="Kenneth Ssekimpi" w:date="2024-05-14T19:52:00Z" w:id="279">
                <w:rPr>
                  <w:rFonts w:asciiTheme="majorBidi" w:hAnsiTheme="majorBidi" w:cstheme="majorBidi"/>
                </w:rPr>
              </w:rPrChange>
            </w:rPr>
          </w:r>
          <w:r w:rsidRPr="00EA3CF1">
            <w:rPr>
              <w:rFonts w:asciiTheme="majorBidi" w:hAnsiTheme="majorBidi" w:cstheme="majorBidi"/>
              <w:rPrChange w:author="Kenneth Ssekimpi" w:date="2024-05-14T19:52:00Z" w:id="280">
                <w:rPr>
                  <w:spacing w:val="-10"/>
                </w:rPr>
              </w:rPrChange>
            </w:rPr>
            <w:fldChar w:fldCharType="separate"/>
          </w:r>
          <w:r w:rsidRPr="00EA3CF1" w:rsidR="00F92CD7">
            <w:rPr>
              <w:rFonts w:asciiTheme="majorBidi" w:hAnsiTheme="majorBidi" w:cstheme="majorBidi"/>
              <w:rPrChange w:author="Kenneth Ssekimpi" w:date="2024-05-14T19:52:00Z" w:id="281">
                <w:rPr/>
              </w:rPrChange>
            </w:rPr>
            <w:t>Data</w:t>
          </w:r>
          <w:r w:rsidRPr="00EA3CF1" w:rsidR="00F92CD7">
            <w:rPr>
              <w:rFonts w:asciiTheme="majorBidi" w:hAnsiTheme="majorBidi" w:cstheme="majorBidi"/>
              <w:spacing w:val="67"/>
              <w:rPrChange w:author="Kenneth Ssekimpi" w:date="2024-05-14T19:52:00Z" w:id="282">
                <w:rPr>
                  <w:spacing w:val="67"/>
                </w:rPr>
              </w:rPrChange>
            </w:rPr>
            <w:t xml:space="preserve"> </w:t>
          </w:r>
          <w:r w:rsidRPr="00EA3CF1" w:rsidR="00F92CD7">
            <w:rPr>
              <w:rFonts w:asciiTheme="majorBidi" w:hAnsiTheme="majorBidi" w:cstheme="majorBidi"/>
              <w:spacing w:val="-2"/>
              <w:rPrChange w:author="Kenneth Ssekimpi" w:date="2024-05-14T19:52:00Z" w:id="283">
                <w:rPr>
                  <w:spacing w:val="-2"/>
                </w:rPr>
              </w:rPrChange>
            </w:rPr>
            <w:t>Source</w:t>
          </w:r>
          <w:r w:rsidRPr="00EA3CF1" w:rsidR="00F92CD7">
            <w:rPr>
              <w:rFonts w:asciiTheme="majorBidi" w:hAnsiTheme="majorBidi" w:cstheme="majorBidi"/>
              <w:rPrChange w:author="Kenneth Ssekimpi" w:date="2024-05-14T19:52:00Z" w:id="284">
                <w:rPr/>
              </w:rPrChange>
            </w:rPr>
            <w:tab/>
          </w:r>
          <w:r w:rsidRPr="00EA3CF1" w:rsidR="00F92CD7">
            <w:rPr>
              <w:rFonts w:asciiTheme="majorBidi" w:hAnsiTheme="majorBidi" w:cstheme="majorBidi"/>
              <w:spacing w:val="-10"/>
              <w:rPrChange w:author="Kenneth Ssekimpi" w:date="2024-05-14T19:52:00Z" w:id="285">
                <w:rPr>
                  <w:spacing w:val="-10"/>
                </w:rPr>
              </w:rPrChange>
            </w:rPr>
            <w:t>5</w:t>
          </w:r>
          <w:r w:rsidRPr="00EA3CF1">
            <w:rPr>
              <w:rFonts w:asciiTheme="majorBidi" w:hAnsiTheme="majorBidi" w:cstheme="majorBidi"/>
              <w:spacing w:val="-10"/>
              <w:rPrChange w:author="Kenneth Ssekimpi" w:date="2024-05-14T19:52:00Z" w:id="286">
                <w:rPr>
                  <w:spacing w:val="-10"/>
                </w:rPr>
              </w:rPrChange>
            </w:rPr>
            <w:fldChar w:fldCharType="end"/>
          </w:r>
        </w:p>
        <w:p w:rsidRPr="00EA3CF1" w:rsidR="00647801" w:rsidRDefault="00F6171D" w14:paraId="38ED6C2A" w14:textId="77777777">
          <w:pPr>
            <w:pStyle w:val="TOC2"/>
            <w:numPr>
              <w:ilvl w:val="1"/>
              <w:numId w:val="3"/>
            </w:numPr>
            <w:tabs>
              <w:tab w:val="left" w:pos="1006"/>
              <w:tab w:val="right" w:leader="dot" w:pos="9201"/>
            </w:tabs>
            <w:ind w:hanging="538"/>
            <w:jc w:val="both"/>
            <w:rPr>
              <w:rFonts w:asciiTheme="majorBidi" w:hAnsiTheme="majorBidi" w:cstheme="majorBidi"/>
              <w:rPrChange w:author="Kenneth Ssekimpi" w:date="2024-05-14T19:52:00Z" w:id="287">
                <w:rPr/>
              </w:rPrChange>
            </w:rPr>
            <w:pPrChange w:author="Kenneth Ssekimpi" w:date="2024-05-14T19:52:00Z" w:id="288">
              <w:pPr>
                <w:pStyle w:val="TOC2"/>
                <w:numPr>
                  <w:ilvl w:val="1"/>
                  <w:numId w:val="3"/>
                </w:numPr>
                <w:tabs>
                  <w:tab w:val="left" w:pos="1006"/>
                  <w:tab w:val="right" w:leader="dot" w:pos="9201"/>
                </w:tabs>
                <w:ind w:hanging="539"/>
              </w:pPr>
            </w:pPrChange>
          </w:pPr>
          <w:r w:rsidRPr="00EA3CF1">
            <w:rPr>
              <w:rFonts w:asciiTheme="majorBidi" w:hAnsiTheme="majorBidi" w:cstheme="majorBidi"/>
              <w:rPrChange w:author="Kenneth Ssekimpi" w:date="2024-05-14T19:52:00Z" w:id="289">
                <w:rPr/>
              </w:rPrChange>
            </w:rPr>
            <w:fldChar w:fldCharType="begin"/>
          </w:r>
          <w:r w:rsidRPr="00EA3CF1">
            <w:rPr>
              <w:rFonts w:asciiTheme="majorBidi" w:hAnsiTheme="majorBidi" w:cstheme="majorBidi"/>
              <w:rPrChange w:author="Kenneth Ssekimpi" w:date="2024-05-14T19:52:00Z" w:id="290">
                <w:rPr/>
              </w:rPrChange>
            </w:rPr>
            <w:instrText>HYPERLINK \l "_TOC_250006"</w:instrText>
          </w:r>
          <w:r w:rsidRPr="00EA3CF1">
            <w:rPr>
              <w:rFonts w:asciiTheme="majorBidi" w:hAnsiTheme="majorBidi" w:cstheme="majorBidi"/>
              <w:rPrChange w:author="Kenneth Ssekimpi" w:date="2024-05-14T19:52:00Z" w:id="291">
                <w:rPr>
                  <w:rFonts w:asciiTheme="majorBidi" w:hAnsiTheme="majorBidi" w:cstheme="majorBidi"/>
                </w:rPr>
              </w:rPrChange>
            </w:rPr>
          </w:r>
          <w:r w:rsidRPr="00EA3CF1">
            <w:rPr>
              <w:rFonts w:asciiTheme="majorBidi" w:hAnsiTheme="majorBidi" w:cstheme="majorBidi"/>
              <w:rPrChange w:author="Kenneth Ssekimpi" w:date="2024-05-14T19:52:00Z" w:id="292">
                <w:rPr>
                  <w:spacing w:val="-10"/>
                </w:rPr>
              </w:rPrChange>
            </w:rPr>
            <w:fldChar w:fldCharType="separate"/>
          </w:r>
          <w:r w:rsidRPr="00EA3CF1" w:rsidR="00F92CD7">
            <w:rPr>
              <w:rFonts w:asciiTheme="majorBidi" w:hAnsiTheme="majorBidi" w:cstheme="majorBidi"/>
              <w:rPrChange w:author="Kenneth Ssekimpi" w:date="2024-05-14T19:52:00Z" w:id="293">
                <w:rPr/>
              </w:rPrChange>
            </w:rPr>
            <w:t>Data</w:t>
          </w:r>
          <w:r w:rsidRPr="00EA3CF1" w:rsidR="00F92CD7">
            <w:rPr>
              <w:rFonts w:asciiTheme="majorBidi" w:hAnsiTheme="majorBidi" w:cstheme="majorBidi"/>
              <w:spacing w:val="67"/>
              <w:rPrChange w:author="Kenneth Ssekimpi" w:date="2024-05-14T19:52:00Z" w:id="294">
                <w:rPr>
                  <w:spacing w:val="67"/>
                </w:rPr>
              </w:rPrChange>
            </w:rPr>
            <w:t xml:space="preserve"> </w:t>
          </w:r>
          <w:r w:rsidRPr="00EA3CF1" w:rsidR="00F92CD7">
            <w:rPr>
              <w:rFonts w:asciiTheme="majorBidi" w:hAnsiTheme="majorBidi" w:cstheme="majorBidi"/>
              <w:spacing w:val="-2"/>
              <w:rPrChange w:author="Kenneth Ssekimpi" w:date="2024-05-14T19:52:00Z" w:id="295">
                <w:rPr>
                  <w:spacing w:val="-2"/>
                </w:rPr>
              </w:rPrChange>
            </w:rPr>
            <w:t>Description</w:t>
          </w:r>
          <w:r w:rsidRPr="00EA3CF1" w:rsidR="00F92CD7">
            <w:rPr>
              <w:rFonts w:asciiTheme="majorBidi" w:hAnsiTheme="majorBidi" w:cstheme="majorBidi"/>
              <w:rPrChange w:author="Kenneth Ssekimpi" w:date="2024-05-14T19:52:00Z" w:id="296">
                <w:rPr/>
              </w:rPrChange>
            </w:rPr>
            <w:tab/>
          </w:r>
          <w:r w:rsidRPr="00EA3CF1" w:rsidR="00F92CD7">
            <w:rPr>
              <w:rFonts w:asciiTheme="majorBidi" w:hAnsiTheme="majorBidi" w:cstheme="majorBidi"/>
              <w:spacing w:val="-10"/>
              <w:rPrChange w:author="Kenneth Ssekimpi" w:date="2024-05-14T19:52:00Z" w:id="297">
                <w:rPr>
                  <w:spacing w:val="-10"/>
                </w:rPr>
              </w:rPrChange>
            </w:rPr>
            <w:t>5</w:t>
          </w:r>
          <w:r w:rsidRPr="00EA3CF1">
            <w:rPr>
              <w:rFonts w:asciiTheme="majorBidi" w:hAnsiTheme="majorBidi" w:cstheme="majorBidi"/>
              <w:spacing w:val="-10"/>
              <w:rPrChange w:author="Kenneth Ssekimpi" w:date="2024-05-14T19:52:00Z" w:id="298">
                <w:rPr>
                  <w:spacing w:val="-10"/>
                </w:rPr>
              </w:rPrChange>
            </w:rPr>
            <w:fldChar w:fldCharType="end"/>
          </w:r>
        </w:p>
        <w:p w:rsidRPr="00EA3CF1" w:rsidR="00647801" w:rsidRDefault="00F6171D" w14:paraId="075B6333" w14:textId="77777777">
          <w:pPr>
            <w:pStyle w:val="TOC2"/>
            <w:numPr>
              <w:ilvl w:val="1"/>
              <w:numId w:val="3"/>
            </w:numPr>
            <w:tabs>
              <w:tab w:val="left" w:pos="1006"/>
              <w:tab w:val="right" w:leader="dot" w:pos="9199"/>
            </w:tabs>
            <w:ind w:hanging="538"/>
            <w:jc w:val="both"/>
            <w:rPr>
              <w:rFonts w:asciiTheme="majorBidi" w:hAnsiTheme="majorBidi" w:cstheme="majorBidi"/>
              <w:rPrChange w:author="Kenneth Ssekimpi" w:date="2024-05-14T19:52:00Z" w:id="299">
                <w:rPr/>
              </w:rPrChange>
            </w:rPr>
            <w:pPrChange w:author="Kenneth Ssekimpi" w:date="2024-05-14T19:52:00Z" w:id="300">
              <w:pPr>
                <w:pStyle w:val="TOC2"/>
                <w:numPr>
                  <w:ilvl w:val="1"/>
                  <w:numId w:val="3"/>
                </w:numPr>
                <w:tabs>
                  <w:tab w:val="left" w:pos="1006"/>
                  <w:tab w:val="right" w:leader="dot" w:pos="9199"/>
                </w:tabs>
                <w:ind w:hanging="539"/>
              </w:pPr>
            </w:pPrChange>
          </w:pPr>
          <w:r w:rsidRPr="00EA3CF1">
            <w:rPr>
              <w:rFonts w:asciiTheme="majorBidi" w:hAnsiTheme="majorBidi" w:cstheme="majorBidi"/>
              <w:rPrChange w:author="Kenneth Ssekimpi" w:date="2024-05-14T19:52:00Z" w:id="301">
                <w:rPr/>
              </w:rPrChange>
            </w:rPr>
            <w:fldChar w:fldCharType="begin"/>
          </w:r>
          <w:r w:rsidRPr="00EA3CF1">
            <w:rPr>
              <w:rFonts w:asciiTheme="majorBidi" w:hAnsiTheme="majorBidi" w:cstheme="majorBidi"/>
              <w:rPrChange w:author="Kenneth Ssekimpi" w:date="2024-05-14T19:52:00Z" w:id="302">
                <w:rPr/>
              </w:rPrChange>
            </w:rPr>
            <w:instrText>HYPERLINK \l "_TOC_250005"</w:instrText>
          </w:r>
          <w:r w:rsidRPr="00EA3CF1">
            <w:rPr>
              <w:rFonts w:asciiTheme="majorBidi" w:hAnsiTheme="majorBidi" w:cstheme="majorBidi"/>
              <w:rPrChange w:author="Kenneth Ssekimpi" w:date="2024-05-14T19:52:00Z" w:id="303">
                <w:rPr>
                  <w:rFonts w:asciiTheme="majorBidi" w:hAnsiTheme="majorBidi" w:cstheme="majorBidi"/>
                </w:rPr>
              </w:rPrChange>
            </w:rPr>
          </w:r>
          <w:r w:rsidRPr="00EA3CF1">
            <w:rPr>
              <w:rFonts w:asciiTheme="majorBidi" w:hAnsiTheme="majorBidi" w:cstheme="majorBidi"/>
              <w:rPrChange w:author="Kenneth Ssekimpi" w:date="2024-05-14T19:52:00Z" w:id="304">
                <w:rPr>
                  <w:spacing w:val="-10"/>
                </w:rPr>
              </w:rPrChange>
            </w:rPr>
            <w:fldChar w:fldCharType="separate"/>
          </w:r>
          <w:r w:rsidRPr="00EA3CF1" w:rsidR="00F92CD7">
            <w:rPr>
              <w:rFonts w:asciiTheme="majorBidi" w:hAnsiTheme="majorBidi" w:cstheme="majorBidi"/>
              <w:rPrChange w:author="Kenneth Ssekimpi" w:date="2024-05-14T19:52:00Z" w:id="305">
                <w:rPr/>
              </w:rPrChange>
            </w:rPr>
            <w:t>Data</w:t>
          </w:r>
          <w:r w:rsidRPr="00EA3CF1" w:rsidR="00F92CD7">
            <w:rPr>
              <w:rFonts w:asciiTheme="majorBidi" w:hAnsiTheme="majorBidi" w:cstheme="majorBidi"/>
              <w:spacing w:val="51"/>
              <w:rPrChange w:author="Kenneth Ssekimpi" w:date="2024-05-14T19:52:00Z" w:id="306">
                <w:rPr>
                  <w:spacing w:val="51"/>
                </w:rPr>
              </w:rPrChange>
            </w:rPr>
            <w:t xml:space="preserve"> </w:t>
          </w:r>
          <w:r w:rsidRPr="00EA3CF1" w:rsidR="00F92CD7">
            <w:rPr>
              <w:rFonts w:asciiTheme="majorBidi" w:hAnsiTheme="majorBidi" w:cstheme="majorBidi"/>
              <w:rPrChange w:author="Kenneth Ssekimpi" w:date="2024-05-14T19:52:00Z" w:id="307">
                <w:rPr/>
              </w:rPrChange>
            </w:rPr>
            <w:t>Analysis</w:t>
          </w:r>
          <w:r w:rsidRPr="00EA3CF1" w:rsidR="00F92CD7">
            <w:rPr>
              <w:rFonts w:asciiTheme="majorBidi" w:hAnsiTheme="majorBidi" w:cstheme="majorBidi"/>
              <w:spacing w:val="51"/>
              <w:rPrChange w:author="Kenneth Ssekimpi" w:date="2024-05-14T19:52:00Z" w:id="308">
                <w:rPr>
                  <w:spacing w:val="51"/>
                </w:rPr>
              </w:rPrChange>
            </w:rPr>
            <w:t xml:space="preserve"> </w:t>
          </w:r>
          <w:r w:rsidRPr="00EA3CF1" w:rsidR="00F92CD7">
            <w:rPr>
              <w:rFonts w:asciiTheme="majorBidi" w:hAnsiTheme="majorBidi" w:cstheme="majorBidi"/>
              <w:spacing w:val="-2"/>
              <w:rPrChange w:author="Kenneth Ssekimpi" w:date="2024-05-14T19:52:00Z" w:id="309">
                <w:rPr>
                  <w:spacing w:val="-2"/>
                </w:rPr>
              </w:rPrChange>
            </w:rPr>
            <w:t>Methods</w:t>
          </w:r>
          <w:r w:rsidRPr="00EA3CF1" w:rsidR="00F92CD7">
            <w:rPr>
              <w:rFonts w:asciiTheme="majorBidi" w:hAnsiTheme="majorBidi" w:cstheme="majorBidi"/>
              <w:rPrChange w:author="Kenneth Ssekimpi" w:date="2024-05-14T19:52:00Z" w:id="310">
                <w:rPr/>
              </w:rPrChange>
            </w:rPr>
            <w:tab/>
          </w:r>
          <w:r w:rsidRPr="00EA3CF1" w:rsidR="00F92CD7">
            <w:rPr>
              <w:rFonts w:asciiTheme="majorBidi" w:hAnsiTheme="majorBidi" w:cstheme="majorBidi"/>
              <w:spacing w:val="-10"/>
              <w:rPrChange w:author="Kenneth Ssekimpi" w:date="2024-05-14T19:52:00Z" w:id="311">
                <w:rPr>
                  <w:spacing w:val="-10"/>
                </w:rPr>
              </w:rPrChange>
            </w:rPr>
            <w:t>6</w:t>
          </w:r>
          <w:r w:rsidRPr="00EA3CF1">
            <w:rPr>
              <w:rFonts w:asciiTheme="majorBidi" w:hAnsiTheme="majorBidi" w:cstheme="majorBidi"/>
              <w:spacing w:val="-10"/>
              <w:rPrChange w:author="Kenneth Ssekimpi" w:date="2024-05-14T19:52:00Z" w:id="312">
                <w:rPr>
                  <w:spacing w:val="-10"/>
                </w:rPr>
              </w:rPrChange>
            </w:rPr>
            <w:fldChar w:fldCharType="end"/>
          </w:r>
        </w:p>
        <w:p w:rsidRPr="00EA3CF1" w:rsidR="00647801" w:rsidRDefault="00F6171D" w14:paraId="57F94A22" w14:textId="77777777">
          <w:pPr>
            <w:pStyle w:val="TOC1"/>
            <w:numPr>
              <w:ilvl w:val="0"/>
              <w:numId w:val="3"/>
            </w:numPr>
            <w:tabs>
              <w:tab w:val="left" w:pos="468"/>
              <w:tab w:val="right" w:pos="9202"/>
            </w:tabs>
            <w:ind w:hanging="351"/>
            <w:jc w:val="both"/>
            <w:rPr>
              <w:rFonts w:asciiTheme="majorBidi" w:hAnsiTheme="majorBidi" w:cstheme="majorBidi"/>
              <w:rPrChange w:author="Kenneth Ssekimpi" w:date="2024-05-14T19:52:00Z" w:id="313">
                <w:rPr/>
              </w:rPrChange>
            </w:rPr>
            <w:pPrChange w:author="Kenneth Ssekimpi" w:date="2024-05-14T19:52:00Z" w:id="314">
              <w:pPr>
                <w:pStyle w:val="TOC1"/>
                <w:numPr>
                  <w:numId w:val="3"/>
                </w:numPr>
                <w:tabs>
                  <w:tab w:val="left" w:pos="468"/>
                  <w:tab w:val="right" w:pos="9202"/>
                </w:tabs>
                <w:ind w:hanging="352"/>
              </w:pPr>
            </w:pPrChange>
          </w:pPr>
          <w:r w:rsidRPr="00EA3CF1">
            <w:rPr>
              <w:rFonts w:asciiTheme="majorBidi" w:hAnsiTheme="majorBidi" w:cstheme="majorBidi"/>
              <w:rPrChange w:author="Kenneth Ssekimpi" w:date="2024-05-14T19:52:00Z" w:id="315">
                <w:rPr/>
              </w:rPrChange>
            </w:rPr>
            <w:fldChar w:fldCharType="begin"/>
          </w:r>
          <w:r w:rsidRPr="00EA3CF1">
            <w:rPr>
              <w:rFonts w:asciiTheme="majorBidi" w:hAnsiTheme="majorBidi" w:cstheme="majorBidi"/>
              <w:rPrChange w:author="Kenneth Ssekimpi" w:date="2024-05-14T19:52:00Z" w:id="316">
                <w:rPr/>
              </w:rPrChange>
            </w:rPr>
            <w:instrText>HYPERLINK \l "_TOC_250004"</w:instrText>
          </w:r>
          <w:r w:rsidRPr="00EA3CF1">
            <w:rPr>
              <w:rFonts w:asciiTheme="majorBidi" w:hAnsiTheme="majorBidi" w:cstheme="majorBidi"/>
              <w:rPrChange w:author="Kenneth Ssekimpi" w:date="2024-05-14T19:52:00Z" w:id="317">
                <w:rPr>
                  <w:rFonts w:asciiTheme="majorBidi" w:hAnsiTheme="majorBidi" w:cstheme="majorBidi"/>
                </w:rPr>
              </w:rPrChange>
            </w:rPr>
          </w:r>
          <w:r w:rsidRPr="00EA3CF1">
            <w:rPr>
              <w:rFonts w:asciiTheme="majorBidi" w:hAnsiTheme="majorBidi" w:cstheme="majorBidi"/>
              <w:rPrChange w:author="Kenneth Ssekimpi" w:date="2024-05-14T19:52:00Z" w:id="318">
                <w:rPr>
                  <w:spacing w:val="-10"/>
                  <w:w w:val="110"/>
                </w:rPr>
              </w:rPrChange>
            </w:rPr>
            <w:fldChar w:fldCharType="separate"/>
          </w:r>
          <w:r w:rsidRPr="00EA3CF1" w:rsidR="00F92CD7">
            <w:rPr>
              <w:rFonts w:asciiTheme="majorBidi" w:hAnsiTheme="majorBidi" w:cstheme="majorBidi"/>
              <w:w w:val="110"/>
              <w:rPrChange w:author="Kenneth Ssekimpi" w:date="2024-05-14T19:52:00Z" w:id="319">
                <w:rPr>
                  <w:w w:val="110"/>
                </w:rPr>
              </w:rPrChange>
            </w:rPr>
            <w:t>Ethical</w:t>
          </w:r>
          <w:r w:rsidRPr="00EA3CF1" w:rsidR="00F92CD7">
            <w:rPr>
              <w:rFonts w:asciiTheme="majorBidi" w:hAnsiTheme="majorBidi" w:cstheme="majorBidi"/>
              <w:spacing w:val="45"/>
              <w:w w:val="110"/>
              <w:rPrChange w:author="Kenneth Ssekimpi" w:date="2024-05-14T19:52:00Z" w:id="320">
                <w:rPr>
                  <w:spacing w:val="45"/>
                  <w:w w:val="110"/>
                </w:rPr>
              </w:rPrChange>
            </w:rPr>
            <w:t xml:space="preserve"> </w:t>
          </w:r>
          <w:r w:rsidRPr="00EA3CF1" w:rsidR="00F92CD7">
            <w:rPr>
              <w:rFonts w:asciiTheme="majorBidi" w:hAnsiTheme="majorBidi" w:cstheme="majorBidi"/>
              <w:spacing w:val="-2"/>
              <w:w w:val="110"/>
              <w:rPrChange w:author="Kenneth Ssekimpi" w:date="2024-05-14T19:52:00Z" w:id="321">
                <w:rPr>
                  <w:spacing w:val="-2"/>
                  <w:w w:val="110"/>
                </w:rPr>
              </w:rPrChange>
            </w:rPr>
            <w:t>Considerations</w:t>
          </w:r>
          <w:r w:rsidRPr="00EA3CF1" w:rsidR="00F92CD7">
            <w:rPr>
              <w:rFonts w:asciiTheme="majorBidi" w:hAnsiTheme="majorBidi" w:cstheme="majorBidi"/>
              <w:b w:val="0"/>
              <w:rPrChange w:author="Kenneth Ssekimpi" w:date="2024-05-14T19:52:00Z" w:id="322">
                <w:rPr>
                  <w:b w:val="0"/>
                </w:rPr>
              </w:rPrChange>
            </w:rPr>
            <w:tab/>
          </w:r>
          <w:r w:rsidRPr="00EA3CF1" w:rsidR="00F92CD7">
            <w:rPr>
              <w:rFonts w:asciiTheme="majorBidi" w:hAnsiTheme="majorBidi" w:cstheme="majorBidi"/>
              <w:spacing w:val="-10"/>
              <w:w w:val="110"/>
              <w:rPrChange w:author="Kenneth Ssekimpi" w:date="2024-05-14T19:52:00Z" w:id="323">
                <w:rPr>
                  <w:spacing w:val="-10"/>
                  <w:w w:val="110"/>
                </w:rPr>
              </w:rPrChange>
            </w:rPr>
            <w:t>6</w:t>
          </w:r>
          <w:r w:rsidRPr="00EA3CF1">
            <w:rPr>
              <w:rFonts w:asciiTheme="majorBidi" w:hAnsiTheme="majorBidi" w:cstheme="majorBidi"/>
              <w:spacing w:val="-10"/>
              <w:w w:val="110"/>
              <w:rPrChange w:author="Kenneth Ssekimpi" w:date="2024-05-14T19:52:00Z" w:id="324">
                <w:rPr>
                  <w:spacing w:val="-10"/>
                  <w:w w:val="110"/>
                </w:rPr>
              </w:rPrChange>
            </w:rPr>
            <w:fldChar w:fldCharType="end"/>
          </w:r>
        </w:p>
        <w:p w:rsidRPr="00EA3CF1" w:rsidR="00647801" w:rsidRDefault="00F6171D" w14:paraId="119DD372" w14:textId="77777777">
          <w:pPr>
            <w:pStyle w:val="TOC2"/>
            <w:numPr>
              <w:ilvl w:val="1"/>
              <w:numId w:val="3"/>
            </w:numPr>
            <w:tabs>
              <w:tab w:val="left" w:pos="1006"/>
              <w:tab w:val="right" w:leader="dot" w:pos="9201"/>
            </w:tabs>
            <w:ind w:hanging="538"/>
            <w:jc w:val="both"/>
            <w:rPr>
              <w:rFonts w:asciiTheme="majorBidi" w:hAnsiTheme="majorBidi" w:cstheme="majorBidi"/>
              <w:rPrChange w:author="Kenneth Ssekimpi" w:date="2024-05-14T19:52:00Z" w:id="325">
                <w:rPr/>
              </w:rPrChange>
            </w:rPr>
            <w:pPrChange w:author="Kenneth Ssekimpi" w:date="2024-05-14T19:52:00Z" w:id="326">
              <w:pPr>
                <w:pStyle w:val="TOC2"/>
                <w:numPr>
                  <w:ilvl w:val="1"/>
                  <w:numId w:val="3"/>
                </w:numPr>
                <w:tabs>
                  <w:tab w:val="left" w:pos="1006"/>
                  <w:tab w:val="right" w:leader="dot" w:pos="9201"/>
                </w:tabs>
                <w:ind w:hanging="539"/>
              </w:pPr>
            </w:pPrChange>
          </w:pPr>
          <w:r w:rsidRPr="00EA3CF1">
            <w:rPr>
              <w:rFonts w:asciiTheme="majorBidi" w:hAnsiTheme="majorBidi" w:cstheme="majorBidi"/>
              <w:rPrChange w:author="Kenneth Ssekimpi" w:date="2024-05-14T19:52:00Z" w:id="327">
                <w:rPr/>
              </w:rPrChange>
            </w:rPr>
            <w:fldChar w:fldCharType="begin"/>
          </w:r>
          <w:r w:rsidRPr="00EA3CF1">
            <w:rPr>
              <w:rFonts w:asciiTheme="majorBidi" w:hAnsiTheme="majorBidi" w:cstheme="majorBidi"/>
              <w:rPrChange w:author="Kenneth Ssekimpi" w:date="2024-05-14T19:52:00Z" w:id="328">
                <w:rPr/>
              </w:rPrChange>
            </w:rPr>
            <w:instrText>HYPERLINK \l "_TOC_250003"</w:instrText>
          </w:r>
          <w:r w:rsidRPr="00EA3CF1">
            <w:rPr>
              <w:rFonts w:asciiTheme="majorBidi" w:hAnsiTheme="majorBidi" w:cstheme="majorBidi"/>
              <w:rPrChange w:author="Kenneth Ssekimpi" w:date="2024-05-14T19:52:00Z" w:id="329">
                <w:rPr>
                  <w:rFonts w:asciiTheme="majorBidi" w:hAnsiTheme="majorBidi" w:cstheme="majorBidi"/>
                </w:rPr>
              </w:rPrChange>
            </w:rPr>
          </w:r>
          <w:r w:rsidRPr="00EA3CF1">
            <w:rPr>
              <w:rFonts w:asciiTheme="majorBidi" w:hAnsiTheme="majorBidi" w:cstheme="majorBidi"/>
              <w:rPrChange w:author="Kenneth Ssekimpi" w:date="2024-05-14T19:52:00Z" w:id="330">
                <w:rPr>
                  <w:spacing w:val="-10"/>
                </w:rPr>
              </w:rPrChange>
            </w:rPr>
            <w:fldChar w:fldCharType="separate"/>
          </w:r>
          <w:r w:rsidRPr="00EA3CF1" w:rsidR="00F92CD7">
            <w:rPr>
              <w:rFonts w:asciiTheme="majorBidi" w:hAnsiTheme="majorBidi" w:cstheme="majorBidi"/>
              <w:rPrChange w:author="Kenneth Ssekimpi" w:date="2024-05-14T19:52:00Z" w:id="331">
                <w:rPr/>
              </w:rPrChange>
            </w:rPr>
            <w:t>Data</w:t>
          </w:r>
          <w:r w:rsidRPr="00EA3CF1" w:rsidR="00F92CD7">
            <w:rPr>
              <w:rFonts w:asciiTheme="majorBidi" w:hAnsiTheme="majorBidi" w:cstheme="majorBidi"/>
              <w:spacing w:val="67"/>
              <w:rPrChange w:author="Kenneth Ssekimpi" w:date="2024-05-14T19:52:00Z" w:id="332">
                <w:rPr>
                  <w:spacing w:val="67"/>
                </w:rPr>
              </w:rPrChange>
            </w:rPr>
            <w:t xml:space="preserve"> </w:t>
          </w:r>
          <w:r w:rsidRPr="00EA3CF1" w:rsidR="00F92CD7">
            <w:rPr>
              <w:rFonts w:asciiTheme="majorBidi" w:hAnsiTheme="majorBidi" w:cstheme="majorBidi"/>
              <w:spacing w:val="-2"/>
              <w:rPrChange w:author="Kenneth Ssekimpi" w:date="2024-05-14T19:52:00Z" w:id="333">
                <w:rPr>
                  <w:spacing w:val="-2"/>
                </w:rPr>
              </w:rPrChange>
            </w:rPr>
            <w:t>Collection</w:t>
          </w:r>
          <w:r w:rsidRPr="00EA3CF1" w:rsidR="00F92CD7">
            <w:rPr>
              <w:rFonts w:asciiTheme="majorBidi" w:hAnsiTheme="majorBidi" w:cstheme="majorBidi"/>
              <w:rPrChange w:author="Kenneth Ssekimpi" w:date="2024-05-14T19:52:00Z" w:id="334">
                <w:rPr/>
              </w:rPrChange>
            </w:rPr>
            <w:tab/>
          </w:r>
          <w:r w:rsidRPr="00EA3CF1" w:rsidR="00F92CD7">
            <w:rPr>
              <w:rFonts w:asciiTheme="majorBidi" w:hAnsiTheme="majorBidi" w:cstheme="majorBidi"/>
              <w:spacing w:val="-10"/>
              <w:rPrChange w:author="Kenneth Ssekimpi" w:date="2024-05-14T19:52:00Z" w:id="335">
                <w:rPr>
                  <w:spacing w:val="-10"/>
                </w:rPr>
              </w:rPrChange>
            </w:rPr>
            <w:t>6</w:t>
          </w:r>
          <w:r w:rsidRPr="00EA3CF1">
            <w:rPr>
              <w:rFonts w:asciiTheme="majorBidi" w:hAnsiTheme="majorBidi" w:cstheme="majorBidi"/>
              <w:spacing w:val="-10"/>
              <w:rPrChange w:author="Kenneth Ssekimpi" w:date="2024-05-14T19:52:00Z" w:id="336">
                <w:rPr>
                  <w:spacing w:val="-10"/>
                </w:rPr>
              </w:rPrChange>
            </w:rPr>
            <w:fldChar w:fldCharType="end"/>
          </w:r>
        </w:p>
        <w:p w:rsidRPr="00EA3CF1" w:rsidR="00647801" w:rsidRDefault="00F6171D" w14:paraId="6EC56EC3" w14:textId="77777777">
          <w:pPr>
            <w:pStyle w:val="TOC2"/>
            <w:numPr>
              <w:ilvl w:val="1"/>
              <w:numId w:val="3"/>
            </w:numPr>
            <w:tabs>
              <w:tab w:val="left" w:pos="1006"/>
              <w:tab w:val="right" w:leader="dot" w:pos="9199"/>
            </w:tabs>
            <w:ind w:hanging="538"/>
            <w:jc w:val="both"/>
            <w:rPr>
              <w:rFonts w:asciiTheme="majorBidi" w:hAnsiTheme="majorBidi" w:cstheme="majorBidi"/>
              <w:rPrChange w:author="Kenneth Ssekimpi" w:date="2024-05-14T19:52:00Z" w:id="337">
                <w:rPr/>
              </w:rPrChange>
            </w:rPr>
            <w:pPrChange w:author="Kenneth Ssekimpi" w:date="2024-05-14T19:52:00Z" w:id="338">
              <w:pPr>
                <w:pStyle w:val="TOC2"/>
                <w:numPr>
                  <w:ilvl w:val="1"/>
                  <w:numId w:val="3"/>
                </w:numPr>
                <w:tabs>
                  <w:tab w:val="left" w:pos="1006"/>
                  <w:tab w:val="right" w:leader="dot" w:pos="9199"/>
                </w:tabs>
                <w:ind w:hanging="539"/>
              </w:pPr>
            </w:pPrChange>
          </w:pPr>
          <w:r w:rsidRPr="00EA3CF1">
            <w:rPr>
              <w:rFonts w:asciiTheme="majorBidi" w:hAnsiTheme="majorBidi" w:cstheme="majorBidi"/>
              <w:rPrChange w:author="Kenneth Ssekimpi" w:date="2024-05-14T19:52:00Z" w:id="339">
                <w:rPr/>
              </w:rPrChange>
            </w:rPr>
            <w:fldChar w:fldCharType="begin"/>
          </w:r>
          <w:r w:rsidRPr="00EA3CF1">
            <w:rPr>
              <w:rFonts w:asciiTheme="majorBidi" w:hAnsiTheme="majorBidi" w:cstheme="majorBidi"/>
              <w:rPrChange w:author="Kenneth Ssekimpi" w:date="2024-05-14T19:52:00Z" w:id="340">
                <w:rPr/>
              </w:rPrChange>
            </w:rPr>
            <w:instrText>HYPERLINK \l "_TOC_250002"</w:instrText>
          </w:r>
          <w:r w:rsidRPr="00EA3CF1">
            <w:rPr>
              <w:rFonts w:asciiTheme="majorBidi" w:hAnsiTheme="majorBidi" w:cstheme="majorBidi"/>
              <w:rPrChange w:author="Kenneth Ssekimpi" w:date="2024-05-14T19:52:00Z" w:id="341">
                <w:rPr>
                  <w:rFonts w:asciiTheme="majorBidi" w:hAnsiTheme="majorBidi" w:cstheme="majorBidi"/>
                </w:rPr>
              </w:rPrChange>
            </w:rPr>
          </w:r>
          <w:r w:rsidRPr="00EA3CF1">
            <w:rPr>
              <w:rFonts w:asciiTheme="majorBidi" w:hAnsiTheme="majorBidi" w:cstheme="majorBidi"/>
              <w:rPrChange w:author="Kenneth Ssekimpi" w:date="2024-05-14T19:52:00Z" w:id="342">
                <w:rPr>
                  <w:spacing w:val="-10"/>
                </w:rPr>
              </w:rPrChange>
            </w:rPr>
            <w:fldChar w:fldCharType="separate"/>
          </w:r>
          <w:r w:rsidRPr="00EA3CF1" w:rsidR="00F92CD7">
            <w:rPr>
              <w:rFonts w:asciiTheme="majorBidi" w:hAnsiTheme="majorBidi" w:cstheme="majorBidi"/>
              <w:rPrChange w:author="Kenneth Ssekimpi" w:date="2024-05-14T19:52:00Z" w:id="343">
                <w:rPr/>
              </w:rPrChange>
            </w:rPr>
            <w:t>Data</w:t>
          </w:r>
          <w:r w:rsidRPr="00EA3CF1" w:rsidR="00F92CD7">
            <w:rPr>
              <w:rFonts w:asciiTheme="majorBidi" w:hAnsiTheme="majorBidi" w:cstheme="majorBidi"/>
              <w:spacing w:val="42"/>
              <w:rPrChange w:author="Kenneth Ssekimpi" w:date="2024-05-14T19:52:00Z" w:id="344">
                <w:rPr>
                  <w:spacing w:val="42"/>
                </w:rPr>
              </w:rPrChange>
            </w:rPr>
            <w:t xml:space="preserve"> </w:t>
          </w:r>
          <w:r w:rsidRPr="00EA3CF1" w:rsidR="00F92CD7">
            <w:rPr>
              <w:rFonts w:asciiTheme="majorBidi" w:hAnsiTheme="majorBidi" w:cstheme="majorBidi"/>
              <w:rPrChange w:author="Kenneth Ssekimpi" w:date="2024-05-14T19:52:00Z" w:id="345">
                <w:rPr/>
              </w:rPrChange>
            </w:rPr>
            <w:t>Use</w:t>
          </w:r>
          <w:r w:rsidRPr="00EA3CF1" w:rsidR="00F92CD7">
            <w:rPr>
              <w:rFonts w:asciiTheme="majorBidi" w:hAnsiTheme="majorBidi" w:cstheme="majorBidi"/>
              <w:spacing w:val="43"/>
              <w:rPrChange w:author="Kenneth Ssekimpi" w:date="2024-05-14T19:52:00Z" w:id="346">
                <w:rPr>
                  <w:spacing w:val="43"/>
                </w:rPr>
              </w:rPrChange>
            </w:rPr>
            <w:t xml:space="preserve"> </w:t>
          </w:r>
          <w:r w:rsidRPr="00EA3CF1" w:rsidR="00F92CD7">
            <w:rPr>
              <w:rFonts w:asciiTheme="majorBidi" w:hAnsiTheme="majorBidi" w:cstheme="majorBidi"/>
              <w:rPrChange w:author="Kenneth Ssekimpi" w:date="2024-05-14T19:52:00Z" w:id="347">
                <w:rPr/>
              </w:rPrChange>
            </w:rPr>
            <w:t>and</w:t>
          </w:r>
          <w:r w:rsidRPr="00EA3CF1" w:rsidR="00F92CD7">
            <w:rPr>
              <w:rFonts w:asciiTheme="majorBidi" w:hAnsiTheme="majorBidi" w:cstheme="majorBidi"/>
              <w:spacing w:val="42"/>
              <w:rPrChange w:author="Kenneth Ssekimpi" w:date="2024-05-14T19:52:00Z" w:id="348">
                <w:rPr>
                  <w:spacing w:val="42"/>
                </w:rPr>
              </w:rPrChange>
            </w:rPr>
            <w:t xml:space="preserve"> </w:t>
          </w:r>
          <w:r w:rsidRPr="00EA3CF1" w:rsidR="00F92CD7">
            <w:rPr>
              <w:rFonts w:asciiTheme="majorBidi" w:hAnsiTheme="majorBidi" w:cstheme="majorBidi"/>
              <w:spacing w:val="-2"/>
              <w:rPrChange w:author="Kenneth Ssekimpi" w:date="2024-05-14T19:52:00Z" w:id="349">
                <w:rPr>
                  <w:spacing w:val="-2"/>
                </w:rPr>
              </w:rPrChange>
            </w:rPr>
            <w:t>Regulations</w:t>
          </w:r>
          <w:r w:rsidRPr="00EA3CF1" w:rsidR="00F92CD7">
            <w:rPr>
              <w:rFonts w:asciiTheme="majorBidi" w:hAnsiTheme="majorBidi" w:cstheme="majorBidi"/>
              <w:rPrChange w:author="Kenneth Ssekimpi" w:date="2024-05-14T19:52:00Z" w:id="350">
                <w:rPr/>
              </w:rPrChange>
            </w:rPr>
            <w:tab/>
          </w:r>
          <w:r w:rsidRPr="00EA3CF1" w:rsidR="00F92CD7">
            <w:rPr>
              <w:rFonts w:asciiTheme="majorBidi" w:hAnsiTheme="majorBidi" w:cstheme="majorBidi"/>
              <w:spacing w:val="-10"/>
              <w:rPrChange w:author="Kenneth Ssekimpi" w:date="2024-05-14T19:52:00Z" w:id="351">
                <w:rPr>
                  <w:spacing w:val="-10"/>
                </w:rPr>
              </w:rPrChange>
            </w:rPr>
            <w:t>6</w:t>
          </w:r>
          <w:r w:rsidRPr="00EA3CF1">
            <w:rPr>
              <w:rFonts w:asciiTheme="majorBidi" w:hAnsiTheme="majorBidi" w:cstheme="majorBidi"/>
              <w:spacing w:val="-10"/>
              <w:rPrChange w:author="Kenneth Ssekimpi" w:date="2024-05-14T19:52:00Z" w:id="352">
                <w:rPr>
                  <w:spacing w:val="-10"/>
                </w:rPr>
              </w:rPrChange>
            </w:rPr>
            <w:fldChar w:fldCharType="end"/>
          </w:r>
        </w:p>
        <w:p w:rsidRPr="00EA3CF1" w:rsidR="00647801" w:rsidRDefault="00F6171D" w14:paraId="27373171" w14:textId="77777777">
          <w:pPr>
            <w:pStyle w:val="TOC2"/>
            <w:numPr>
              <w:ilvl w:val="1"/>
              <w:numId w:val="3"/>
            </w:numPr>
            <w:tabs>
              <w:tab w:val="left" w:pos="1006"/>
              <w:tab w:val="right" w:leader="dot" w:pos="9199"/>
            </w:tabs>
            <w:ind w:hanging="538"/>
            <w:jc w:val="both"/>
            <w:rPr>
              <w:rFonts w:asciiTheme="majorBidi" w:hAnsiTheme="majorBidi" w:cstheme="majorBidi"/>
              <w:rPrChange w:author="Kenneth Ssekimpi" w:date="2024-05-14T19:52:00Z" w:id="353">
                <w:rPr/>
              </w:rPrChange>
            </w:rPr>
            <w:pPrChange w:author="Kenneth Ssekimpi" w:date="2024-05-14T19:52:00Z" w:id="354">
              <w:pPr>
                <w:pStyle w:val="TOC2"/>
                <w:numPr>
                  <w:ilvl w:val="1"/>
                  <w:numId w:val="3"/>
                </w:numPr>
                <w:tabs>
                  <w:tab w:val="left" w:pos="1006"/>
                  <w:tab w:val="right" w:leader="dot" w:pos="9199"/>
                </w:tabs>
                <w:ind w:hanging="539"/>
              </w:pPr>
            </w:pPrChange>
          </w:pPr>
          <w:r w:rsidRPr="00EA3CF1">
            <w:rPr>
              <w:rFonts w:asciiTheme="majorBidi" w:hAnsiTheme="majorBidi" w:cstheme="majorBidi"/>
              <w:rPrChange w:author="Kenneth Ssekimpi" w:date="2024-05-14T19:52:00Z" w:id="355">
                <w:rPr/>
              </w:rPrChange>
            </w:rPr>
            <w:fldChar w:fldCharType="begin"/>
          </w:r>
          <w:r w:rsidRPr="00EA3CF1">
            <w:rPr>
              <w:rFonts w:asciiTheme="majorBidi" w:hAnsiTheme="majorBidi" w:cstheme="majorBidi"/>
              <w:rPrChange w:author="Kenneth Ssekimpi" w:date="2024-05-14T19:52:00Z" w:id="356">
                <w:rPr/>
              </w:rPrChange>
            </w:rPr>
            <w:instrText>HYPERLINK \l "_TOC_250001"</w:instrText>
          </w:r>
          <w:r w:rsidRPr="00EA3CF1">
            <w:rPr>
              <w:rFonts w:asciiTheme="majorBidi" w:hAnsiTheme="majorBidi" w:cstheme="majorBidi"/>
              <w:rPrChange w:author="Kenneth Ssekimpi" w:date="2024-05-14T19:52:00Z" w:id="357">
                <w:rPr>
                  <w:rFonts w:asciiTheme="majorBidi" w:hAnsiTheme="majorBidi" w:cstheme="majorBidi"/>
                </w:rPr>
              </w:rPrChange>
            </w:rPr>
          </w:r>
          <w:r w:rsidRPr="00EA3CF1">
            <w:rPr>
              <w:rFonts w:asciiTheme="majorBidi" w:hAnsiTheme="majorBidi" w:cstheme="majorBidi"/>
              <w:rPrChange w:author="Kenneth Ssekimpi" w:date="2024-05-14T19:52:00Z" w:id="358">
                <w:rPr>
                  <w:spacing w:val="-10"/>
                </w:rPr>
              </w:rPrChange>
            </w:rPr>
            <w:fldChar w:fldCharType="separate"/>
          </w:r>
          <w:r w:rsidRPr="00EA3CF1" w:rsidR="00F92CD7">
            <w:rPr>
              <w:rFonts w:asciiTheme="majorBidi" w:hAnsiTheme="majorBidi" w:cstheme="majorBidi"/>
              <w:rPrChange w:author="Kenneth Ssekimpi" w:date="2024-05-14T19:52:00Z" w:id="359">
                <w:rPr/>
              </w:rPrChange>
            </w:rPr>
            <w:t>Additional</w:t>
          </w:r>
          <w:r w:rsidRPr="00EA3CF1" w:rsidR="00F92CD7">
            <w:rPr>
              <w:rFonts w:asciiTheme="majorBidi" w:hAnsiTheme="majorBidi" w:cstheme="majorBidi"/>
              <w:spacing w:val="69"/>
              <w:rPrChange w:author="Kenneth Ssekimpi" w:date="2024-05-14T19:52:00Z" w:id="360">
                <w:rPr>
                  <w:spacing w:val="69"/>
                </w:rPr>
              </w:rPrChange>
            </w:rPr>
            <w:t xml:space="preserve"> </w:t>
          </w:r>
          <w:r w:rsidRPr="00EA3CF1" w:rsidR="00F92CD7">
            <w:rPr>
              <w:rFonts w:asciiTheme="majorBidi" w:hAnsiTheme="majorBidi" w:cstheme="majorBidi"/>
              <w:spacing w:val="-2"/>
              <w:rPrChange w:author="Kenneth Ssekimpi" w:date="2024-05-14T19:52:00Z" w:id="361">
                <w:rPr>
                  <w:spacing w:val="-2"/>
                </w:rPr>
              </w:rPrChange>
            </w:rPr>
            <w:t>Considerations</w:t>
          </w:r>
          <w:r w:rsidRPr="00EA3CF1" w:rsidR="00F92CD7">
            <w:rPr>
              <w:rFonts w:asciiTheme="majorBidi" w:hAnsiTheme="majorBidi" w:cstheme="majorBidi"/>
              <w:rPrChange w:author="Kenneth Ssekimpi" w:date="2024-05-14T19:52:00Z" w:id="362">
                <w:rPr/>
              </w:rPrChange>
            </w:rPr>
            <w:tab/>
          </w:r>
          <w:r w:rsidRPr="00EA3CF1" w:rsidR="00F92CD7">
            <w:rPr>
              <w:rFonts w:asciiTheme="majorBidi" w:hAnsiTheme="majorBidi" w:cstheme="majorBidi"/>
              <w:spacing w:val="-10"/>
              <w:rPrChange w:author="Kenneth Ssekimpi" w:date="2024-05-14T19:52:00Z" w:id="363">
                <w:rPr>
                  <w:spacing w:val="-10"/>
                </w:rPr>
              </w:rPrChange>
            </w:rPr>
            <w:t>6</w:t>
          </w:r>
          <w:r w:rsidRPr="00EA3CF1">
            <w:rPr>
              <w:rFonts w:asciiTheme="majorBidi" w:hAnsiTheme="majorBidi" w:cstheme="majorBidi"/>
              <w:spacing w:val="-10"/>
              <w:rPrChange w:author="Kenneth Ssekimpi" w:date="2024-05-14T19:52:00Z" w:id="364">
                <w:rPr>
                  <w:spacing w:val="-10"/>
                </w:rPr>
              </w:rPrChange>
            </w:rPr>
            <w:fldChar w:fldCharType="end"/>
          </w:r>
        </w:p>
        <w:p w:rsidRPr="00EA3CF1" w:rsidR="00647801" w:rsidRDefault="00F6171D" w14:paraId="0B70869C" w14:textId="77777777">
          <w:pPr>
            <w:pStyle w:val="TOC1"/>
            <w:numPr>
              <w:ilvl w:val="0"/>
              <w:numId w:val="3"/>
            </w:numPr>
            <w:tabs>
              <w:tab w:val="left" w:pos="468"/>
              <w:tab w:val="right" w:pos="9201"/>
            </w:tabs>
            <w:ind w:hanging="351"/>
            <w:jc w:val="both"/>
            <w:rPr>
              <w:rFonts w:asciiTheme="majorBidi" w:hAnsiTheme="majorBidi" w:cstheme="majorBidi"/>
              <w:rPrChange w:author="Kenneth Ssekimpi" w:date="2024-05-14T19:52:00Z" w:id="365">
                <w:rPr/>
              </w:rPrChange>
            </w:rPr>
            <w:pPrChange w:author="Kenneth Ssekimpi" w:date="2024-05-14T19:52:00Z" w:id="366">
              <w:pPr>
                <w:pStyle w:val="TOC1"/>
                <w:numPr>
                  <w:numId w:val="3"/>
                </w:numPr>
                <w:tabs>
                  <w:tab w:val="left" w:pos="468"/>
                  <w:tab w:val="right" w:pos="9201"/>
                </w:tabs>
                <w:ind w:hanging="352"/>
              </w:pPr>
            </w:pPrChange>
          </w:pPr>
          <w:r w:rsidRPr="00EA3CF1">
            <w:rPr>
              <w:rFonts w:asciiTheme="majorBidi" w:hAnsiTheme="majorBidi" w:cstheme="majorBidi"/>
              <w:rPrChange w:author="Kenneth Ssekimpi" w:date="2024-05-14T19:52:00Z" w:id="367">
                <w:rPr/>
              </w:rPrChange>
            </w:rPr>
            <w:fldChar w:fldCharType="begin"/>
          </w:r>
          <w:r w:rsidRPr="00EA3CF1">
            <w:rPr>
              <w:rFonts w:asciiTheme="majorBidi" w:hAnsiTheme="majorBidi" w:cstheme="majorBidi"/>
              <w:rPrChange w:author="Kenneth Ssekimpi" w:date="2024-05-14T19:52:00Z" w:id="368">
                <w:rPr/>
              </w:rPrChange>
            </w:rPr>
            <w:instrText>HYPERLINK \l "_TOC_250000"</w:instrText>
          </w:r>
          <w:r w:rsidRPr="00EA3CF1">
            <w:rPr>
              <w:rFonts w:asciiTheme="majorBidi" w:hAnsiTheme="majorBidi" w:cstheme="majorBidi"/>
              <w:rPrChange w:author="Kenneth Ssekimpi" w:date="2024-05-14T19:52:00Z" w:id="369">
                <w:rPr>
                  <w:rFonts w:asciiTheme="majorBidi" w:hAnsiTheme="majorBidi" w:cstheme="majorBidi"/>
                </w:rPr>
              </w:rPrChange>
            </w:rPr>
          </w:r>
          <w:r w:rsidRPr="00EA3CF1">
            <w:rPr>
              <w:rFonts w:asciiTheme="majorBidi" w:hAnsiTheme="majorBidi" w:cstheme="majorBidi"/>
              <w:rPrChange w:author="Kenneth Ssekimpi" w:date="2024-05-14T19:52:00Z" w:id="370">
                <w:rPr>
                  <w:spacing w:val="-10"/>
                  <w:w w:val="115"/>
                </w:rPr>
              </w:rPrChange>
            </w:rPr>
            <w:fldChar w:fldCharType="separate"/>
          </w:r>
          <w:r w:rsidRPr="00EA3CF1" w:rsidR="00F92CD7">
            <w:rPr>
              <w:rFonts w:asciiTheme="majorBidi" w:hAnsiTheme="majorBidi" w:cstheme="majorBidi"/>
              <w:w w:val="115"/>
              <w:rPrChange w:author="Kenneth Ssekimpi" w:date="2024-05-14T19:52:00Z" w:id="371">
                <w:rPr>
                  <w:w w:val="115"/>
                </w:rPr>
              </w:rPrChange>
            </w:rPr>
            <w:t>Timelines (work</w:t>
          </w:r>
          <w:r w:rsidRPr="00EA3CF1" w:rsidR="00F92CD7">
            <w:rPr>
              <w:rFonts w:asciiTheme="majorBidi" w:hAnsiTheme="majorBidi" w:cstheme="majorBidi"/>
              <w:spacing w:val="1"/>
              <w:w w:val="115"/>
              <w:rPrChange w:author="Kenneth Ssekimpi" w:date="2024-05-14T19:52:00Z" w:id="372">
                <w:rPr>
                  <w:spacing w:val="1"/>
                  <w:w w:val="115"/>
                </w:rPr>
              </w:rPrChange>
            </w:rPr>
            <w:t xml:space="preserve"> </w:t>
          </w:r>
          <w:r w:rsidRPr="00EA3CF1" w:rsidR="00F92CD7">
            <w:rPr>
              <w:rFonts w:asciiTheme="majorBidi" w:hAnsiTheme="majorBidi" w:cstheme="majorBidi"/>
              <w:w w:val="115"/>
              <w:rPrChange w:author="Kenneth Ssekimpi" w:date="2024-05-14T19:52:00Z" w:id="373">
                <w:rPr>
                  <w:w w:val="115"/>
                </w:rPr>
              </w:rPrChange>
            </w:rPr>
            <w:t>plan)</w:t>
          </w:r>
          <w:r w:rsidRPr="00EA3CF1" w:rsidR="00F92CD7">
            <w:rPr>
              <w:rFonts w:asciiTheme="majorBidi" w:hAnsiTheme="majorBidi" w:cstheme="majorBidi"/>
              <w:spacing w:val="1"/>
              <w:w w:val="115"/>
              <w:rPrChange w:author="Kenneth Ssekimpi" w:date="2024-05-14T19:52:00Z" w:id="374">
                <w:rPr>
                  <w:spacing w:val="1"/>
                  <w:w w:val="115"/>
                </w:rPr>
              </w:rPrChange>
            </w:rPr>
            <w:t xml:space="preserve"> </w:t>
          </w:r>
          <w:r w:rsidRPr="00EA3CF1" w:rsidR="00F92CD7">
            <w:rPr>
              <w:rFonts w:asciiTheme="majorBidi" w:hAnsiTheme="majorBidi" w:cstheme="majorBidi"/>
              <w:w w:val="115"/>
              <w:rPrChange w:author="Kenneth Ssekimpi" w:date="2024-05-14T19:52:00Z" w:id="375">
                <w:rPr>
                  <w:w w:val="115"/>
                </w:rPr>
              </w:rPrChange>
            </w:rPr>
            <w:t>and</w:t>
          </w:r>
          <w:r w:rsidRPr="00EA3CF1" w:rsidR="00F92CD7">
            <w:rPr>
              <w:rFonts w:asciiTheme="majorBidi" w:hAnsiTheme="majorBidi" w:cstheme="majorBidi"/>
              <w:spacing w:val="1"/>
              <w:w w:val="115"/>
              <w:rPrChange w:author="Kenneth Ssekimpi" w:date="2024-05-14T19:52:00Z" w:id="376">
                <w:rPr>
                  <w:spacing w:val="1"/>
                  <w:w w:val="115"/>
                </w:rPr>
              </w:rPrChange>
            </w:rPr>
            <w:t xml:space="preserve"> </w:t>
          </w:r>
          <w:r w:rsidRPr="00EA3CF1" w:rsidR="00F92CD7">
            <w:rPr>
              <w:rFonts w:asciiTheme="majorBidi" w:hAnsiTheme="majorBidi" w:cstheme="majorBidi"/>
              <w:spacing w:val="-2"/>
              <w:w w:val="115"/>
              <w:rPrChange w:author="Kenneth Ssekimpi" w:date="2024-05-14T19:52:00Z" w:id="377">
                <w:rPr>
                  <w:spacing w:val="-2"/>
                  <w:w w:val="115"/>
                </w:rPr>
              </w:rPrChange>
            </w:rPr>
            <w:t>Budget</w:t>
          </w:r>
          <w:r w:rsidRPr="00EA3CF1" w:rsidR="00F92CD7">
            <w:rPr>
              <w:rFonts w:asciiTheme="majorBidi" w:hAnsiTheme="majorBidi" w:cstheme="majorBidi"/>
              <w:b w:val="0"/>
              <w:rPrChange w:author="Kenneth Ssekimpi" w:date="2024-05-14T19:52:00Z" w:id="378">
                <w:rPr>
                  <w:b w:val="0"/>
                </w:rPr>
              </w:rPrChange>
            </w:rPr>
            <w:tab/>
          </w:r>
          <w:r w:rsidRPr="00EA3CF1" w:rsidR="00F92CD7">
            <w:rPr>
              <w:rFonts w:asciiTheme="majorBidi" w:hAnsiTheme="majorBidi" w:cstheme="majorBidi"/>
              <w:spacing w:val="-10"/>
              <w:w w:val="115"/>
              <w:rPrChange w:author="Kenneth Ssekimpi" w:date="2024-05-14T19:52:00Z" w:id="379">
                <w:rPr>
                  <w:spacing w:val="-10"/>
                  <w:w w:val="115"/>
                </w:rPr>
              </w:rPrChange>
            </w:rPr>
            <w:t>7</w:t>
          </w:r>
          <w:r w:rsidRPr="00EA3CF1">
            <w:rPr>
              <w:rFonts w:asciiTheme="majorBidi" w:hAnsiTheme="majorBidi" w:cstheme="majorBidi"/>
              <w:spacing w:val="-10"/>
              <w:w w:val="115"/>
              <w:rPrChange w:author="Kenneth Ssekimpi" w:date="2024-05-14T19:52:00Z" w:id="380">
                <w:rPr>
                  <w:spacing w:val="-10"/>
                  <w:w w:val="115"/>
                </w:rPr>
              </w:rPrChange>
            </w:rPr>
            <w:fldChar w:fldCharType="end"/>
          </w:r>
        </w:p>
        <w:p w:rsidRPr="00EA3CF1" w:rsidR="00647801" w:rsidRDefault="00F92CD7" w14:paraId="76E8B7E1" w14:textId="77777777">
          <w:pPr>
            <w:jc w:val="both"/>
            <w:rPr>
              <w:rFonts w:asciiTheme="majorBidi" w:hAnsiTheme="majorBidi" w:cstheme="majorBidi"/>
              <w:sz w:val="24"/>
              <w:szCs w:val="24"/>
              <w:rPrChange w:author="Kenneth Ssekimpi" w:date="2024-05-14T19:52:00Z" w:id="381">
                <w:rPr/>
              </w:rPrChange>
            </w:rPr>
            <w:pPrChange w:author="Kenneth Ssekimpi" w:date="2024-05-14T19:52:00Z" w:id="382">
              <w:pPr/>
            </w:pPrChange>
          </w:pPr>
          <w:r w:rsidRPr="00EA3CF1">
            <w:rPr>
              <w:rFonts w:asciiTheme="majorBidi" w:hAnsiTheme="majorBidi" w:cstheme="majorBidi"/>
              <w:sz w:val="24"/>
              <w:szCs w:val="24"/>
              <w:rPrChange w:author="Kenneth Ssekimpi" w:date="2024-05-14T19:52:00Z" w:id="383">
                <w:rPr/>
              </w:rPrChange>
            </w:rPr>
            <w:fldChar w:fldCharType="end"/>
          </w:r>
        </w:p>
      </w:sdtContent>
    </w:sdt>
    <w:p w:rsidRPr="00192B0D" w:rsidR="00192B0D" w:rsidP="00192B0D" w:rsidRDefault="00192B0D" w14:paraId="58E32F31" w14:textId="77777777">
      <w:pPr>
        <w:jc w:val="both"/>
        <w:rPr>
          <w:rFonts w:asciiTheme="majorBidi" w:hAnsiTheme="majorBidi" w:cstheme="majorBidi"/>
          <w:sz w:val="24"/>
          <w:szCs w:val="24"/>
          <w:rPrChange w:author="Kenneth Ssekimpi" w:date="2024-05-14T19:52:00Z" w:id="384">
            <w:rPr/>
          </w:rPrChange>
        </w:rPr>
        <w:sectPr w:rsidRPr="00192B0D" w:rsidR="00192B0D" w:rsidSect="009C238A">
          <w:headerReference w:type="default" r:id="rId12"/>
          <w:footerReference w:type="default" r:id="rId13"/>
          <w:pgSz w:w="11920" w:h="16860"/>
          <w:pgMar w:top="1860" w:right="100" w:bottom="1300" w:left="1300" w:header="1157" w:footer="1113" w:gutter="0"/>
          <w:pgNumType w:start="1"/>
          <w:cols w:space="720"/>
        </w:sectPr>
        <w:pPrChange w:author="Kenneth Ssekimpi" w:date="2024-05-14T19:52:00Z" w:id="407">
          <w:pPr/>
        </w:pPrChange>
      </w:pPr>
    </w:p>
    <w:p w:rsidRPr="00EA3CF1" w:rsidR="00647801" w:rsidP="00EA3CF1" w:rsidRDefault="00F92CD7" w14:paraId="1E965FC4" w14:textId="77777777">
      <w:pPr>
        <w:pStyle w:val="Heading1"/>
        <w:numPr>
          <w:ilvl w:val="0"/>
          <w:numId w:val="2"/>
        </w:numPr>
        <w:tabs>
          <w:tab w:val="left" w:pos="697"/>
        </w:tabs>
        <w:spacing w:before="31"/>
        <w:ind w:left="697" w:hanging="580"/>
        <w:rPr>
          <w:rFonts w:asciiTheme="majorBidi" w:hAnsiTheme="majorBidi" w:cstheme="majorBidi"/>
          <w:sz w:val="36"/>
          <w:szCs w:val="36"/>
          <w:rPrChange w:author="Kenneth Ssekimpi" w:date="2024-05-14T19:52:00Z" w:id="408">
            <w:rPr/>
          </w:rPrChange>
        </w:rPr>
      </w:pPr>
      <w:bookmarkStart w:name="_TOC_250020" w:id="409"/>
      <w:bookmarkEnd w:id="409"/>
      <w:r w:rsidRPr="00EA3CF1">
        <w:rPr>
          <w:rFonts w:asciiTheme="majorBidi" w:hAnsiTheme="majorBidi" w:cstheme="majorBidi"/>
          <w:spacing w:val="-2"/>
          <w:w w:val="120"/>
          <w:sz w:val="36"/>
          <w:szCs w:val="36"/>
          <w:rPrChange w:author="Kenneth Ssekimpi" w:date="2024-05-14T19:52:00Z" w:id="410">
            <w:rPr>
              <w:spacing w:val="-2"/>
              <w:w w:val="120"/>
            </w:rPr>
          </w:rPrChange>
        </w:rPr>
        <w:t>Title</w:t>
      </w:r>
    </w:p>
    <w:p w:rsidRPr="00EA3CF1" w:rsidR="00647801" w:rsidP="00EA3CF1" w:rsidRDefault="00F92CD7" w14:paraId="09E4AA70" w14:textId="77777777">
      <w:pPr>
        <w:pStyle w:val="BodyText"/>
        <w:spacing w:before="228"/>
        <w:ind w:left="117"/>
        <w:jc w:val="both"/>
        <w:rPr>
          <w:rFonts w:asciiTheme="majorBidi" w:hAnsiTheme="majorBidi" w:cstheme="majorBidi"/>
          <w:rPrChange w:author="Kenneth Ssekimpi" w:date="2024-05-14T19:52:00Z" w:id="411">
            <w:rPr/>
          </w:rPrChange>
        </w:rPr>
      </w:pPr>
      <w:r w:rsidRPr="00EA3CF1">
        <w:rPr>
          <w:rFonts w:asciiTheme="majorBidi" w:hAnsiTheme="majorBidi" w:cstheme="majorBidi"/>
          <w:w w:val="105"/>
          <w:rPrChange w:author="Kenneth Ssekimpi" w:date="2024-05-14T19:52:00Z" w:id="412">
            <w:rPr>
              <w:w w:val="105"/>
            </w:rPr>
          </w:rPrChange>
        </w:rPr>
        <w:t>Quantifying</w:t>
      </w:r>
      <w:r w:rsidRPr="00EA3CF1">
        <w:rPr>
          <w:rFonts w:asciiTheme="majorBidi" w:hAnsiTheme="majorBidi" w:cstheme="majorBidi"/>
          <w:spacing w:val="8"/>
          <w:w w:val="105"/>
          <w:rPrChange w:author="Kenneth Ssekimpi" w:date="2024-05-14T19:52:00Z" w:id="413">
            <w:rPr>
              <w:spacing w:val="8"/>
              <w:w w:val="105"/>
            </w:rPr>
          </w:rPrChange>
        </w:rPr>
        <w:t xml:space="preserve"> </w:t>
      </w:r>
      <w:r w:rsidRPr="00EA3CF1">
        <w:rPr>
          <w:rFonts w:asciiTheme="majorBidi" w:hAnsiTheme="majorBidi" w:cstheme="majorBidi"/>
          <w:w w:val="105"/>
          <w:rPrChange w:author="Kenneth Ssekimpi" w:date="2024-05-14T19:52:00Z" w:id="414">
            <w:rPr>
              <w:w w:val="105"/>
            </w:rPr>
          </w:rPrChange>
        </w:rPr>
        <w:t>Pressing</w:t>
      </w:r>
      <w:r w:rsidRPr="00EA3CF1">
        <w:rPr>
          <w:rFonts w:asciiTheme="majorBidi" w:hAnsiTheme="majorBidi" w:cstheme="majorBidi"/>
          <w:spacing w:val="9"/>
          <w:w w:val="105"/>
          <w:rPrChange w:author="Kenneth Ssekimpi" w:date="2024-05-14T19:52:00Z" w:id="415">
            <w:rPr>
              <w:spacing w:val="9"/>
              <w:w w:val="105"/>
            </w:rPr>
          </w:rPrChange>
        </w:rPr>
        <w:t xml:space="preserve"> </w:t>
      </w:r>
      <w:r w:rsidRPr="00EA3CF1">
        <w:rPr>
          <w:rFonts w:asciiTheme="majorBidi" w:hAnsiTheme="majorBidi" w:cstheme="majorBidi"/>
          <w:w w:val="105"/>
          <w:rPrChange w:author="Kenneth Ssekimpi" w:date="2024-05-14T19:52:00Z" w:id="416">
            <w:rPr>
              <w:w w:val="105"/>
            </w:rPr>
          </w:rPrChange>
        </w:rPr>
        <w:t>Effectiveness</w:t>
      </w:r>
      <w:r w:rsidRPr="00EA3CF1">
        <w:rPr>
          <w:rFonts w:asciiTheme="majorBidi" w:hAnsiTheme="majorBidi" w:cstheme="majorBidi"/>
          <w:spacing w:val="9"/>
          <w:w w:val="105"/>
          <w:rPrChange w:author="Kenneth Ssekimpi" w:date="2024-05-14T19:52:00Z" w:id="417">
            <w:rPr>
              <w:spacing w:val="9"/>
              <w:w w:val="105"/>
            </w:rPr>
          </w:rPrChange>
        </w:rPr>
        <w:t xml:space="preserve"> </w:t>
      </w:r>
      <w:r w:rsidRPr="00EA3CF1">
        <w:rPr>
          <w:rFonts w:asciiTheme="majorBidi" w:hAnsiTheme="majorBidi" w:cstheme="majorBidi"/>
          <w:w w:val="105"/>
          <w:rPrChange w:author="Kenneth Ssekimpi" w:date="2024-05-14T19:52:00Z" w:id="418">
            <w:rPr>
              <w:w w:val="105"/>
            </w:rPr>
          </w:rPrChange>
        </w:rPr>
        <w:t>and</w:t>
      </w:r>
      <w:r w:rsidRPr="00EA3CF1">
        <w:rPr>
          <w:rFonts w:asciiTheme="majorBidi" w:hAnsiTheme="majorBidi" w:cstheme="majorBidi"/>
          <w:spacing w:val="8"/>
          <w:w w:val="105"/>
          <w:rPrChange w:author="Kenneth Ssekimpi" w:date="2024-05-14T19:52:00Z" w:id="419">
            <w:rPr>
              <w:spacing w:val="8"/>
              <w:w w:val="105"/>
            </w:rPr>
          </w:rPrChange>
        </w:rPr>
        <w:t xml:space="preserve"> </w:t>
      </w:r>
      <w:r w:rsidRPr="00EA3CF1">
        <w:rPr>
          <w:rFonts w:asciiTheme="majorBidi" w:hAnsiTheme="majorBidi" w:cstheme="majorBidi"/>
          <w:w w:val="105"/>
          <w:rPrChange w:author="Kenneth Ssekimpi" w:date="2024-05-14T19:52:00Z" w:id="420">
            <w:rPr>
              <w:w w:val="105"/>
            </w:rPr>
          </w:rPrChange>
        </w:rPr>
        <w:t>Its</w:t>
      </w:r>
      <w:r w:rsidRPr="00EA3CF1">
        <w:rPr>
          <w:rFonts w:asciiTheme="majorBidi" w:hAnsiTheme="majorBidi" w:cstheme="majorBidi"/>
          <w:spacing w:val="9"/>
          <w:w w:val="105"/>
          <w:rPrChange w:author="Kenneth Ssekimpi" w:date="2024-05-14T19:52:00Z" w:id="421">
            <w:rPr>
              <w:spacing w:val="9"/>
              <w:w w:val="105"/>
            </w:rPr>
          </w:rPrChange>
        </w:rPr>
        <w:t xml:space="preserve"> </w:t>
      </w:r>
      <w:r w:rsidRPr="00EA3CF1">
        <w:rPr>
          <w:rFonts w:asciiTheme="majorBidi" w:hAnsiTheme="majorBidi" w:cstheme="majorBidi"/>
          <w:w w:val="105"/>
          <w:rPrChange w:author="Kenneth Ssekimpi" w:date="2024-05-14T19:52:00Z" w:id="422">
            <w:rPr>
              <w:w w:val="105"/>
            </w:rPr>
          </w:rPrChange>
        </w:rPr>
        <w:t>Impact</w:t>
      </w:r>
      <w:r w:rsidRPr="00EA3CF1">
        <w:rPr>
          <w:rFonts w:asciiTheme="majorBidi" w:hAnsiTheme="majorBidi" w:cstheme="majorBidi"/>
          <w:spacing w:val="9"/>
          <w:w w:val="105"/>
          <w:rPrChange w:author="Kenneth Ssekimpi" w:date="2024-05-14T19:52:00Z" w:id="423">
            <w:rPr>
              <w:spacing w:val="9"/>
              <w:w w:val="105"/>
            </w:rPr>
          </w:rPrChange>
        </w:rPr>
        <w:t xml:space="preserve"> </w:t>
      </w:r>
      <w:r w:rsidRPr="00EA3CF1">
        <w:rPr>
          <w:rFonts w:asciiTheme="majorBidi" w:hAnsiTheme="majorBidi" w:cstheme="majorBidi"/>
          <w:w w:val="105"/>
          <w:rPrChange w:author="Kenneth Ssekimpi" w:date="2024-05-14T19:52:00Z" w:id="424">
            <w:rPr>
              <w:w w:val="105"/>
            </w:rPr>
          </w:rPrChange>
        </w:rPr>
        <w:t>on</w:t>
      </w:r>
      <w:r w:rsidRPr="00EA3CF1">
        <w:rPr>
          <w:rFonts w:asciiTheme="majorBidi" w:hAnsiTheme="majorBidi" w:cstheme="majorBidi"/>
          <w:spacing w:val="9"/>
          <w:w w:val="105"/>
          <w:rPrChange w:author="Kenneth Ssekimpi" w:date="2024-05-14T19:52:00Z" w:id="425">
            <w:rPr>
              <w:spacing w:val="9"/>
              <w:w w:val="105"/>
            </w:rPr>
          </w:rPrChange>
        </w:rPr>
        <w:t xml:space="preserve"> </w:t>
      </w:r>
      <w:r w:rsidRPr="00EA3CF1">
        <w:rPr>
          <w:rFonts w:asciiTheme="majorBidi" w:hAnsiTheme="majorBidi" w:cstheme="majorBidi"/>
          <w:spacing w:val="-2"/>
          <w:w w:val="105"/>
          <w:rPrChange w:author="Kenneth Ssekimpi" w:date="2024-05-14T19:52:00Z" w:id="426">
            <w:rPr>
              <w:spacing w:val="-2"/>
              <w:w w:val="105"/>
            </w:rPr>
          </w:rPrChange>
        </w:rPr>
        <w:t>Formations</w:t>
      </w:r>
    </w:p>
    <w:p w:rsidRPr="00EA3CF1" w:rsidR="00647801" w:rsidRDefault="00647801" w14:paraId="246B4210" w14:textId="77777777">
      <w:pPr>
        <w:pStyle w:val="BodyText"/>
        <w:spacing w:before="153"/>
        <w:jc w:val="both"/>
        <w:rPr>
          <w:rFonts w:asciiTheme="majorBidi" w:hAnsiTheme="majorBidi" w:cstheme="majorBidi"/>
          <w:rPrChange w:author="Kenneth Ssekimpi" w:date="2024-05-14T19:52:00Z" w:id="427">
            <w:rPr/>
          </w:rPrChange>
        </w:rPr>
        <w:pPrChange w:author="Kenneth Ssekimpi" w:date="2024-05-14T19:52:00Z" w:id="428">
          <w:pPr>
            <w:pStyle w:val="BodyText"/>
            <w:spacing w:before="153"/>
          </w:pPr>
        </w:pPrChange>
      </w:pPr>
    </w:p>
    <w:p w:rsidR="00647801" w:rsidP="00EA3CF1" w:rsidRDefault="00F92CD7" w14:paraId="41D21C34" w14:textId="77777777">
      <w:pPr>
        <w:pStyle w:val="Heading1"/>
        <w:numPr>
          <w:ilvl w:val="0"/>
          <w:numId w:val="2"/>
        </w:numPr>
        <w:tabs>
          <w:tab w:val="left" w:pos="697"/>
        </w:tabs>
        <w:spacing w:before="31"/>
        <w:ind w:left="697" w:hanging="580"/>
        <w:rPr>
          <w:ins w:author="Kenneth Ssekimpi" w:date="2024-05-14T19:53:00Z" w:id="429"/>
          <w:rFonts w:asciiTheme="majorBidi" w:hAnsiTheme="majorBidi" w:cstheme="majorBidi"/>
          <w:spacing w:val="-2"/>
          <w:w w:val="120"/>
          <w:sz w:val="36"/>
          <w:szCs w:val="36"/>
        </w:rPr>
      </w:pPr>
      <w:bookmarkStart w:name="_TOC_250019" w:id="430"/>
      <w:r w:rsidRPr="00EA3CF1">
        <w:rPr>
          <w:rFonts w:asciiTheme="majorBidi" w:hAnsiTheme="majorBidi" w:cstheme="majorBidi"/>
          <w:spacing w:val="-2"/>
          <w:w w:val="120"/>
          <w:sz w:val="36"/>
          <w:szCs w:val="36"/>
          <w:rPrChange w:author="Kenneth Ssekimpi" w:date="2024-05-14T19:52:00Z" w:id="431">
            <w:rPr>
              <w:w w:val="115"/>
            </w:rPr>
          </w:rPrChange>
        </w:rPr>
        <w:t>Introduction/Background</w:t>
      </w:r>
      <w:r w:rsidRPr="00EA3CF1">
        <w:rPr>
          <w:rFonts w:asciiTheme="majorBidi" w:hAnsiTheme="majorBidi" w:cstheme="majorBidi"/>
          <w:spacing w:val="-2"/>
          <w:w w:val="120"/>
          <w:sz w:val="36"/>
          <w:szCs w:val="36"/>
          <w:rPrChange w:author="Kenneth Ssekimpi" w:date="2024-05-14T19:52:00Z" w:id="432">
            <w:rPr>
              <w:spacing w:val="43"/>
              <w:w w:val="115"/>
            </w:rPr>
          </w:rPrChange>
        </w:rPr>
        <w:t xml:space="preserve"> </w:t>
      </w:r>
      <w:bookmarkEnd w:id="430"/>
      <w:r w:rsidRPr="00EA3CF1">
        <w:rPr>
          <w:rFonts w:asciiTheme="majorBidi" w:hAnsiTheme="majorBidi" w:cstheme="majorBidi"/>
          <w:spacing w:val="-2"/>
          <w:w w:val="120"/>
          <w:sz w:val="36"/>
          <w:szCs w:val="36"/>
          <w:rPrChange w:author="Kenneth Ssekimpi" w:date="2024-05-14T19:52:00Z" w:id="433">
            <w:rPr>
              <w:spacing w:val="-2"/>
              <w:w w:val="115"/>
            </w:rPr>
          </w:rPrChange>
        </w:rPr>
        <w:t>Information</w:t>
      </w:r>
    </w:p>
    <w:p w:rsidRPr="003F77D9" w:rsidR="003F77D9" w:rsidDel="003F77D9" w:rsidRDefault="00645F85" w14:paraId="5E393435" w14:textId="03448BE6">
      <w:pPr>
        <w:pStyle w:val="BodyText"/>
        <w:spacing w:before="158" w:line="252" w:lineRule="auto"/>
        <w:ind w:left="117" w:right="1313"/>
        <w:jc w:val="both"/>
        <w:rPr>
          <w:del w:author="Kenneth Ssekimpi" w:date="2024-05-14T19:53:00Z" w:id="434"/>
          <w:rFonts w:asciiTheme="majorBidi" w:hAnsiTheme="majorBidi" w:cstheme="majorBidi"/>
          <w:w w:val="105"/>
          <w:rPrChange w:author="Kenneth Ssekimpi" w:date="2024-05-14T19:53:00Z" w:id="435">
            <w:rPr>
              <w:del w:author="Kenneth Ssekimpi" w:date="2024-05-14T19:53:00Z" w:id="436"/>
            </w:rPr>
          </w:rPrChange>
        </w:rPr>
        <w:pPrChange w:author="Kenneth Ssekimpi" w:date="2024-05-14T20:22:00Z" w:id="437">
          <w:pPr>
            <w:pStyle w:val="Heading1"/>
            <w:numPr>
              <w:numId w:val="2"/>
            </w:numPr>
            <w:tabs>
              <w:tab w:val="left" w:pos="697"/>
            </w:tabs>
            <w:ind w:left="698" w:hanging="582"/>
          </w:pPr>
        </w:pPrChange>
      </w:pPr>
      <w:ins w:author="Kenneth Ssekimpi" w:date="2024-05-14T20:21:00Z" w:id="438">
        <w:r>
          <w:rPr>
            <w:rFonts w:asciiTheme="majorBidi" w:hAnsiTheme="majorBidi" w:cstheme="majorBidi"/>
            <w:w w:val="105"/>
          </w:rPr>
          <w:br/>
        </w:r>
      </w:ins>
    </w:p>
    <w:p w:rsidRPr="00EA3CF1" w:rsidR="00277A85" w:rsidRDefault="00F92CD7" w14:paraId="7F44ACBE" w14:textId="5363BB6E">
      <w:pPr>
        <w:pStyle w:val="BodyText"/>
        <w:spacing w:before="158" w:line="252" w:lineRule="auto"/>
        <w:ind w:left="117" w:right="1313"/>
        <w:jc w:val="both"/>
        <w:rPr>
          <w:ins w:author="Kenneth Ssekimpi" w:date="2024-05-14T13:29:00Z" w:id="439"/>
          <w:rFonts w:asciiTheme="majorBidi" w:hAnsiTheme="majorBidi" w:cstheme="majorBidi"/>
          <w:w w:val="105"/>
          <w:rPrChange w:author="Kenneth Ssekimpi" w:date="2024-05-14T19:52:00Z" w:id="440">
            <w:rPr>
              <w:ins w:author="Kenneth Ssekimpi" w:date="2024-05-14T13:29:00Z" w:id="441"/>
              <w:w w:val="105"/>
              <w:sz w:val="24"/>
              <w:szCs w:val="24"/>
            </w:rPr>
          </w:rPrChange>
        </w:rPr>
        <w:pPrChange w:author="Kenneth Ssekimpi" w:date="2024-05-14T20:22:00Z" w:id="442">
          <w:pPr/>
        </w:pPrChange>
      </w:pPr>
      <w:r w:rsidRPr="00EA3CF1">
        <w:rPr>
          <w:rFonts w:asciiTheme="majorBidi" w:hAnsiTheme="majorBidi" w:cstheme="majorBidi"/>
          <w:w w:val="105"/>
          <w:rPrChange w:author="Kenneth Ssekimpi" w:date="2024-05-14T19:52:00Z" w:id="443">
            <w:rPr>
              <w:w w:val="105"/>
            </w:rPr>
          </w:rPrChange>
        </w:rPr>
        <w:t>The</w:t>
      </w:r>
      <w:r w:rsidRPr="00EA3CF1">
        <w:rPr>
          <w:rFonts w:asciiTheme="majorBidi" w:hAnsiTheme="majorBidi" w:cstheme="majorBidi"/>
          <w:w w:val="105"/>
          <w:rPrChange w:author="Kenneth Ssekimpi" w:date="2024-05-14T19:52:00Z" w:id="444">
            <w:rPr>
              <w:spacing w:val="34"/>
              <w:w w:val="105"/>
            </w:rPr>
          </w:rPrChange>
        </w:rPr>
        <w:t xml:space="preserve"> </w:t>
      </w:r>
      <w:r w:rsidRPr="00EA3CF1">
        <w:rPr>
          <w:rFonts w:asciiTheme="majorBidi" w:hAnsiTheme="majorBidi" w:cstheme="majorBidi"/>
          <w:w w:val="105"/>
          <w:rPrChange w:author="Kenneth Ssekimpi" w:date="2024-05-14T19:52:00Z" w:id="445">
            <w:rPr>
              <w:w w:val="105"/>
            </w:rPr>
          </w:rPrChange>
        </w:rPr>
        <w:t>prominence</w:t>
      </w:r>
      <w:r w:rsidRPr="00EA3CF1">
        <w:rPr>
          <w:rFonts w:asciiTheme="majorBidi" w:hAnsiTheme="majorBidi" w:cstheme="majorBidi"/>
          <w:w w:val="105"/>
          <w:rPrChange w:author="Kenneth Ssekimpi" w:date="2024-05-14T19:52:00Z" w:id="446">
            <w:rPr>
              <w:spacing w:val="34"/>
              <w:w w:val="105"/>
            </w:rPr>
          </w:rPrChange>
        </w:rPr>
        <w:t xml:space="preserve"> </w:t>
      </w:r>
      <w:r w:rsidRPr="00EA3CF1">
        <w:rPr>
          <w:rFonts w:asciiTheme="majorBidi" w:hAnsiTheme="majorBidi" w:cstheme="majorBidi"/>
          <w:w w:val="105"/>
          <w:rPrChange w:author="Kenneth Ssekimpi" w:date="2024-05-14T19:52:00Z" w:id="447">
            <w:rPr>
              <w:w w:val="105"/>
            </w:rPr>
          </w:rPrChange>
        </w:rPr>
        <w:t>of</w:t>
      </w:r>
      <w:r w:rsidRPr="00EA3CF1">
        <w:rPr>
          <w:rFonts w:asciiTheme="majorBidi" w:hAnsiTheme="majorBidi" w:cstheme="majorBidi"/>
          <w:w w:val="105"/>
          <w:rPrChange w:author="Kenneth Ssekimpi" w:date="2024-05-14T19:52:00Z" w:id="448">
            <w:rPr>
              <w:spacing w:val="34"/>
              <w:w w:val="105"/>
            </w:rPr>
          </w:rPrChange>
        </w:rPr>
        <w:t xml:space="preserve"> </w:t>
      </w:r>
      <w:r w:rsidRPr="00EA3CF1">
        <w:rPr>
          <w:rFonts w:asciiTheme="majorBidi" w:hAnsiTheme="majorBidi" w:cstheme="majorBidi"/>
          <w:w w:val="105"/>
          <w:rPrChange w:author="Kenneth Ssekimpi" w:date="2024-05-14T19:52:00Z" w:id="449">
            <w:rPr>
              <w:w w:val="105"/>
            </w:rPr>
          </w:rPrChange>
        </w:rPr>
        <w:t>data</w:t>
      </w:r>
      <w:r w:rsidRPr="00EA3CF1">
        <w:rPr>
          <w:rFonts w:asciiTheme="majorBidi" w:hAnsiTheme="majorBidi" w:cstheme="majorBidi"/>
          <w:w w:val="105"/>
          <w:rPrChange w:author="Kenneth Ssekimpi" w:date="2024-05-14T19:52:00Z" w:id="450">
            <w:rPr>
              <w:spacing w:val="33"/>
              <w:w w:val="105"/>
            </w:rPr>
          </w:rPrChange>
        </w:rPr>
        <w:t xml:space="preserve"> </w:t>
      </w:r>
      <w:r w:rsidRPr="00EA3CF1">
        <w:rPr>
          <w:rFonts w:asciiTheme="majorBidi" w:hAnsiTheme="majorBidi" w:cstheme="majorBidi"/>
          <w:w w:val="105"/>
          <w:rPrChange w:author="Kenneth Ssekimpi" w:date="2024-05-14T19:52:00Z" w:id="451">
            <w:rPr>
              <w:w w:val="105"/>
            </w:rPr>
          </w:rPrChange>
        </w:rPr>
        <w:t>science</w:t>
      </w:r>
      <w:r w:rsidRPr="00EA3CF1">
        <w:rPr>
          <w:rFonts w:asciiTheme="majorBidi" w:hAnsiTheme="majorBidi" w:cstheme="majorBidi"/>
          <w:w w:val="105"/>
          <w:rPrChange w:author="Kenneth Ssekimpi" w:date="2024-05-14T19:52:00Z" w:id="452">
            <w:rPr>
              <w:spacing w:val="34"/>
              <w:w w:val="105"/>
            </w:rPr>
          </w:rPrChange>
        </w:rPr>
        <w:t xml:space="preserve"> </w:t>
      </w:r>
      <w:r w:rsidRPr="00EA3CF1">
        <w:rPr>
          <w:rFonts w:asciiTheme="majorBidi" w:hAnsiTheme="majorBidi" w:cstheme="majorBidi"/>
          <w:w w:val="105"/>
          <w:rPrChange w:author="Kenneth Ssekimpi" w:date="2024-05-14T19:52:00Z" w:id="453">
            <w:rPr>
              <w:w w:val="105"/>
            </w:rPr>
          </w:rPrChange>
        </w:rPr>
        <w:t>has</w:t>
      </w:r>
      <w:r w:rsidRPr="00EA3CF1">
        <w:rPr>
          <w:rFonts w:asciiTheme="majorBidi" w:hAnsiTheme="majorBidi" w:cstheme="majorBidi"/>
          <w:w w:val="105"/>
          <w:rPrChange w:author="Kenneth Ssekimpi" w:date="2024-05-14T19:52:00Z" w:id="454">
            <w:rPr>
              <w:spacing w:val="33"/>
              <w:w w:val="105"/>
            </w:rPr>
          </w:rPrChange>
        </w:rPr>
        <w:t xml:space="preserve"> </w:t>
      </w:r>
      <w:r w:rsidRPr="00EA3CF1">
        <w:rPr>
          <w:rFonts w:asciiTheme="majorBidi" w:hAnsiTheme="majorBidi" w:cstheme="majorBidi"/>
          <w:w w:val="105"/>
          <w:rPrChange w:author="Kenneth Ssekimpi" w:date="2024-05-14T19:52:00Z" w:id="455">
            <w:rPr>
              <w:w w:val="105"/>
            </w:rPr>
          </w:rPrChange>
        </w:rPr>
        <w:t>increased</w:t>
      </w:r>
      <w:r w:rsidRPr="00EA3CF1">
        <w:rPr>
          <w:rFonts w:asciiTheme="majorBidi" w:hAnsiTheme="majorBidi" w:cstheme="majorBidi"/>
          <w:w w:val="105"/>
          <w:rPrChange w:author="Kenneth Ssekimpi" w:date="2024-05-14T19:52:00Z" w:id="456">
            <w:rPr>
              <w:spacing w:val="34"/>
              <w:w w:val="105"/>
            </w:rPr>
          </w:rPrChange>
        </w:rPr>
        <w:t xml:space="preserve"> </w:t>
      </w:r>
      <w:r w:rsidRPr="00EA3CF1">
        <w:rPr>
          <w:rFonts w:asciiTheme="majorBidi" w:hAnsiTheme="majorBidi" w:cstheme="majorBidi"/>
          <w:w w:val="105"/>
          <w:rPrChange w:author="Kenneth Ssekimpi" w:date="2024-05-14T19:52:00Z" w:id="457">
            <w:rPr>
              <w:w w:val="105"/>
            </w:rPr>
          </w:rPrChange>
        </w:rPr>
        <w:t>in</w:t>
      </w:r>
      <w:r w:rsidRPr="00EA3CF1">
        <w:rPr>
          <w:rFonts w:asciiTheme="majorBidi" w:hAnsiTheme="majorBidi" w:cstheme="majorBidi"/>
          <w:w w:val="105"/>
          <w:rPrChange w:author="Kenneth Ssekimpi" w:date="2024-05-14T19:52:00Z" w:id="458">
            <w:rPr>
              <w:spacing w:val="34"/>
              <w:w w:val="105"/>
            </w:rPr>
          </w:rPrChange>
        </w:rPr>
        <w:t xml:space="preserve"> </w:t>
      </w:r>
      <w:r w:rsidRPr="00EA3CF1">
        <w:rPr>
          <w:rFonts w:asciiTheme="majorBidi" w:hAnsiTheme="majorBidi" w:cstheme="majorBidi"/>
          <w:w w:val="105"/>
          <w:rPrChange w:author="Kenneth Ssekimpi" w:date="2024-05-14T19:52:00Z" w:id="459">
            <w:rPr>
              <w:w w:val="105"/>
            </w:rPr>
          </w:rPrChange>
        </w:rPr>
        <w:t>association</w:t>
      </w:r>
      <w:r w:rsidRPr="00EA3CF1">
        <w:rPr>
          <w:rFonts w:asciiTheme="majorBidi" w:hAnsiTheme="majorBidi" w:cstheme="majorBidi"/>
          <w:w w:val="105"/>
          <w:rPrChange w:author="Kenneth Ssekimpi" w:date="2024-05-14T19:52:00Z" w:id="460">
            <w:rPr>
              <w:spacing w:val="33"/>
              <w:w w:val="105"/>
            </w:rPr>
          </w:rPrChange>
        </w:rPr>
        <w:t xml:space="preserve"> </w:t>
      </w:r>
      <w:r w:rsidRPr="00EA3CF1">
        <w:rPr>
          <w:rFonts w:asciiTheme="majorBidi" w:hAnsiTheme="majorBidi" w:cstheme="majorBidi"/>
          <w:w w:val="105"/>
          <w:rPrChange w:author="Kenneth Ssekimpi" w:date="2024-05-14T19:52:00Z" w:id="461">
            <w:rPr>
              <w:w w:val="105"/>
            </w:rPr>
          </w:rPrChange>
        </w:rPr>
        <w:t>football</w:t>
      </w:r>
      <w:r w:rsidRPr="00EA3CF1">
        <w:rPr>
          <w:rFonts w:asciiTheme="majorBidi" w:hAnsiTheme="majorBidi" w:cstheme="majorBidi"/>
          <w:w w:val="105"/>
          <w:rPrChange w:author="Kenneth Ssekimpi" w:date="2024-05-14T19:52:00Z" w:id="462">
            <w:rPr>
              <w:spacing w:val="34"/>
              <w:w w:val="105"/>
            </w:rPr>
          </w:rPrChange>
        </w:rPr>
        <w:t xml:space="preserve"> </w:t>
      </w:r>
      <w:r w:rsidRPr="00EA3CF1">
        <w:rPr>
          <w:rFonts w:asciiTheme="majorBidi" w:hAnsiTheme="majorBidi" w:cstheme="majorBidi"/>
          <w:w w:val="105"/>
          <w:rPrChange w:author="Kenneth Ssekimpi" w:date="2024-05-14T19:52:00Z" w:id="463">
            <w:rPr>
              <w:w w:val="105"/>
            </w:rPr>
          </w:rPrChange>
        </w:rPr>
        <w:t>(or</w:t>
      </w:r>
      <w:r w:rsidRPr="00EA3CF1">
        <w:rPr>
          <w:rFonts w:asciiTheme="majorBidi" w:hAnsiTheme="majorBidi" w:cstheme="majorBidi"/>
          <w:w w:val="105"/>
          <w:rPrChange w:author="Kenneth Ssekimpi" w:date="2024-05-14T19:52:00Z" w:id="464">
            <w:rPr>
              <w:spacing w:val="34"/>
              <w:w w:val="105"/>
            </w:rPr>
          </w:rPrChange>
        </w:rPr>
        <w:t xml:space="preserve"> </w:t>
      </w:r>
      <w:r w:rsidRPr="00EA3CF1">
        <w:rPr>
          <w:rFonts w:asciiTheme="majorBidi" w:hAnsiTheme="majorBidi" w:cstheme="majorBidi"/>
          <w:w w:val="105"/>
          <w:rPrChange w:author="Kenneth Ssekimpi" w:date="2024-05-14T19:52:00Z" w:id="465">
            <w:rPr>
              <w:w w:val="105"/>
            </w:rPr>
          </w:rPrChange>
        </w:rPr>
        <w:t>soccer),</w:t>
      </w:r>
      <w:r w:rsidRPr="00EA3CF1">
        <w:rPr>
          <w:rFonts w:asciiTheme="majorBidi" w:hAnsiTheme="majorBidi" w:cstheme="majorBidi"/>
          <w:w w:val="105"/>
          <w:rPrChange w:author="Kenneth Ssekimpi" w:date="2024-05-14T19:52:00Z" w:id="466">
            <w:rPr>
              <w:spacing w:val="40"/>
              <w:w w:val="105"/>
            </w:rPr>
          </w:rPrChange>
        </w:rPr>
        <w:t xml:space="preserve"> </w:t>
      </w:r>
      <w:r w:rsidRPr="00EA3CF1">
        <w:rPr>
          <w:rFonts w:asciiTheme="majorBidi" w:hAnsiTheme="majorBidi" w:cstheme="majorBidi"/>
          <w:w w:val="105"/>
          <w:rPrChange w:author="Kenneth Ssekimpi" w:date="2024-05-14T19:52:00Z" w:id="467">
            <w:rPr>
              <w:w w:val="105"/>
            </w:rPr>
          </w:rPrChange>
        </w:rPr>
        <w:t>with</w:t>
      </w:r>
      <w:r w:rsidRPr="00EA3CF1" w:rsidR="001D73A9">
        <w:rPr>
          <w:rFonts w:asciiTheme="majorBidi" w:hAnsiTheme="majorBidi" w:cstheme="majorBidi"/>
          <w:w w:val="105"/>
          <w:rPrChange w:author="Kenneth Ssekimpi" w:date="2024-05-14T19:52:00Z" w:id="468">
            <w:rPr>
              <w:w w:val="105"/>
            </w:rPr>
          </w:rPrChange>
        </w:rPr>
        <w:t xml:space="preserve"> the volume of</w:t>
      </w:r>
      <w:r w:rsidRPr="00EA3CF1">
        <w:rPr>
          <w:rFonts w:asciiTheme="majorBidi" w:hAnsiTheme="majorBidi" w:cstheme="majorBidi"/>
          <w:w w:val="105"/>
          <w:rPrChange w:author="Kenneth Ssekimpi" w:date="2024-05-14T19:52:00Z" w:id="469">
            <w:rPr>
              <w:w w:val="105"/>
            </w:rPr>
          </w:rPrChange>
        </w:rPr>
        <w:t xml:space="preserve"> its analytics output fast approaching other sporting codes such as baseball, cricket, and basketball</w:t>
      </w:r>
      <w:ins w:author="Kenneth Ssekimpi" w:date="2024-05-14T09:50:00Z" w:id="470">
        <w:r w:rsidRPr="00EA3CF1" w:rsidR="004D5968">
          <w:rPr>
            <w:rFonts w:asciiTheme="majorBidi" w:hAnsiTheme="majorBidi" w:cstheme="majorBidi"/>
            <w:w w:val="105"/>
            <w:rPrChange w:author="Kenneth Ssekimpi" w:date="2024-05-14T19:52:00Z" w:id="471">
              <w:rPr>
                <w:w w:val="105"/>
              </w:rPr>
            </w:rPrChange>
          </w:rPr>
          <w:t xml:space="preserve"> </w:t>
        </w:r>
      </w:ins>
      <w:del w:author="Kenneth Ssekimpi" w:date="2024-05-13T13:15:00Z" w:id="472">
        <w:r w:rsidRPr="00EA3CF1" w:rsidDel="00C63B59">
          <w:rPr>
            <w:rFonts w:asciiTheme="majorBidi" w:hAnsiTheme="majorBidi" w:cstheme="majorBidi"/>
            <w:w w:val="105"/>
            <w:rPrChange w:author="Kenneth Ssekimpi" w:date="2024-05-14T19:52:00Z" w:id="473">
              <w:rPr>
                <w:w w:val="105"/>
              </w:rPr>
            </w:rPrChange>
          </w:rPr>
          <w:delText xml:space="preserve"> due to the dynamic nature of the game </w:delText>
        </w:r>
      </w:del>
      <w:customXmlInsRangeStart w:author="Kenneth Ssekimpi" w:date="2024-05-13T11:52:00Z" w:id="474"/>
      <w:sdt>
        <w:sdtPr>
          <w:rPr>
            <w:rFonts w:asciiTheme="majorBidi" w:hAnsiTheme="majorBidi" w:cstheme="majorBidi"/>
            <w:w w:val="105"/>
          </w:rPr>
          <w:tag w:val="MENDELEY_CITATION_v3_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"/>
          <w:id w:val="1462922696"/>
          <w:placeholder>
            <w:docPart w:val="DefaultPlaceholder_-1854013440"/>
          </w:placeholder>
        </w:sdtPr>
        <w:sdtEndPr/>
        <w:sdtContent>
          <w:customXmlInsRangeEnd w:id="474"/>
          <w:ins w:author="Kenneth Ssekimpi" w:date="2024-05-14T13:43:00Z" w:id="475">
            <w:r w:rsidRPr="00645F85" w:rsidR="00E7020B">
              <w:rPr>
                <w:rFonts w:asciiTheme="majorBidi" w:hAnsiTheme="majorBidi" w:cstheme="majorBidi"/>
                <w:w w:val="105"/>
                <w:rPrChange w:author="Kenneth Ssekimpi" w:date="2024-05-14T20:22:00Z" w:id="476">
                  <w:rPr>
                    <w:color w:val="000000"/>
                    <w:w w:val="105"/>
                  </w:rPr>
                </w:rPrChange>
              </w:rPr>
              <w:t>(</w:t>
            </w:r>
            <w:proofErr w:type="spellStart"/>
            <w:r w:rsidRPr="00645F85" w:rsidR="00E7020B">
              <w:rPr>
                <w:rFonts w:asciiTheme="majorBidi" w:hAnsiTheme="majorBidi" w:cstheme="majorBidi"/>
                <w:w w:val="105"/>
                <w:rPrChange w:author="Kenneth Ssekimpi" w:date="2024-05-14T20:22:00Z" w:id="477">
                  <w:rPr>
                    <w:color w:val="000000"/>
                    <w:w w:val="105"/>
                  </w:rPr>
                </w:rPrChange>
              </w:rPr>
              <w:t>Decroos</w:t>
            </w:r>
            <w:proofErr w:type="spellEnd"/>
            <w:r w:rsidRPr="00645F85" w:rsidR="00E7020B">
              <w:rPr>
                <w:rFonts w:asciiTheme="majorBidi" w:hAnsiTheme="majorBidi" w:cstheme="majorBidi"/>
                <w:w w:val="105"/>
                <w:rPrChange w:author="Kenneth Ssekimpi" w:date="2024-05-14T20:22:00Z" w:id="478">
                  <w:rPr>
                    <w:color w:val="000000"/>
                    <w:w w:val="105"/>
                  </w:rPr>
                </w:rPrChange>
              </w:rPr>
              <w:t>, 2020)</w:t>
            </w:r>
          </w:ins>
          <w:customXmlInsRangeStart w:author="Kenneth Ssekimpi" w:date="2024-05-13T11:52:00Z" w:id="479"/>
        </w:sdtContent>
      </w:sdt>
      <w:customXmlInsRangeEnd w:id="479"/>
      <w:del w:author="Kenneth Ssekimpi" w:date="2024-05-13T11:52:00Z" w:id="480">
        <w:r w:rsidRPr="00EA3CF1" w:rsidDel="00D77D81">
          <w:rPr>
            <w:rFonts w:asciiTheme="majorBidi" w:hAnsiTheme="majorBidi" w:cstheme="majorBidi"/>
            <w:w w:val="105"/>
            <w:rPrChange w:author="Kenneth Ssekimpi" w:date="2024-05-14T19:52:00Z" w:id="481">
              <w:rPr>
                <w:w w:val="105"/>
              </w:rPr>
            </w:rPrChange>
          </w:rPr>
          <w:delText>[7]</w:delText>
        </w:r>
      </w:del>
      <w:r w:rsidRPr="00EA3CF1">
        <w:rPr>
          <w:rFonts w:asciiTheme="majorBidi" w:hAnsiTheme="majorBidi" w:cstheme="majorBidi"/>
          <w:w w:val="105"/>
          <w:rPrChange w:author="Kenneth Ssekimpi" w:date="2024-05-14T19:52:00Z" w:id="482">
            <w:rPr>
              <w:w w:val="105"/>
            </w:rPr>
          </w:rPrChange>
        </w:rPr>
        <w:t>.</w:t>
      </w:r>
      <w:r w:rsidRPr="00EA3CF1">
        <w:rPr>
          <w:rFonts w:asciiTheme="majorBidi" w:hAnsiTheme="majorBidi" w:cstheme="majorBidi"/>
          <w:w w:val="105"/>
          <w:rPrChange w:author="Kenneth Ssekimpi" w:date="2024-05-14T19:52:00Z" w:id="483">
            <w:rPr>
              <w:spacing w:val="40"/>
              <w:w w:val="105"/>
            </w:rPr>
          </w:rPrChange>
        </w:rPr>
        <w:t xml:space="preserve"> </w:t>
      </w:r>
      <w:r w:rsidRPr="00EA3CF1" w:rsidR="001D73A9">
        <w:rPr>
          <w:rFonts w:asciiTheme="majorBidi" w:hAnsiTheme="majorBidi" w:cstheme="majorBidi"/>
          <w:w w:val="105"/>
          <w:rPrChange w:author="Kenneth Ssekimpi" w:date="2024-05-14T19:52:00Z" w:id="484">
            <w:rPr>
              <w:w w:val="105"/>
            </w:rPr>
          </w:rPrChange>
        </w:rPr>
        <w:t>Football’s suitability</w:t>
      </w:r>
      <w:r w:rsidRPr="00EA3CF1">
        <w:rPr>
          <w:rFonts w:asciiTheme="majorBidi" w:hAnsiTheme="majorBidi" w:cstheme="majorBidi"/>
          <w:w w:val="105"/>
          <w:rPrChange w:author="Kenneth Ssekimpi" w:date="2024-05-14T19:52:00Z" w:id="485">
            <w:rPr>
              <w:w w:val="105"/>
            </w:rPr>
          </w:rPrChange>
        </w:rPr>
        <w:t xml:space="preserve"> to analytics has given</w:t>
      </w:r>
      <w:r w:rsidRPr="00EA3CF1">
        <w:rPr>
          <w:rFonts w:asciiTheme="majorBidi" w:hAnsiTheme="majorBidi" w:cstheme="majorBidi"/>
          <w:w w:val="105"/>
          <w:rPrChange w:author="Kenneth Ssekimpi" w:date="2024-05-14T19:52:00Z" w:id="486">
            <w:rPr>
              <w:spacing w:val="-16"/>
              <w:w w:val="105"/>
            </w:rPr>
          </w:rPrChange>
        </w:rPr>
        <w:t xml:space="preserve"> </w:t>
      </w:r>
      <w:r w:rsidRPr="00EA3CF1">
        <w:rPr>
          <w:rFonts w:asciiTheme="majorBidi" w:hAnsiTheme="majorBidi" w:cstheme="majorBidi"/>
          <w:w w:val="105"/>
          <w:rPrChange w:author="Kenneth Ssekimpi" w:date="2024-05-14T19:52:00Z" w:id="487">
            <w:rPr>
              <w:w w:val="105"/>
            </w:rPr>
          </w:rPrChange>
        </w:rPr>
        <w:t>rise</w:t>
      </w:r>
      <w:r w:rsidRPr="00EA3CF1">
        <w:rPr>
          <w:rFonts w:asciiTheme="majorBidi" w:hAnsiTheme="majorBidi" w:cstheme="majorBidi"/>
          <w:w w:val="105"/>
          <w:rPrChange w:author="Kenneth Ssekimpi" w:date="2024-05-14T19:52:00Z" w:id="488">
            <w:rPr>
              <w:spacing w:val="-16"/>
              <w:w w:val="105"/>
            </w:rPr>
          </w:rPrChange>
        </w:rPr>
        <w:t xml:space="preserve"> </w:t>
      </w:r>
      <w:r w:rsidRPr="00EA3CF1">
        <w:rPr>
          <w:rFonts w:asciiTheme="majorBidi" w:hAnsiTheme="majorBidi" w:cstheme="majorBidi"/>
          <w:w w:val="105"/>
          <w:rPrChange w:author="Kenneth Ssekimpi" w:date="2024-05-14T19:52:00Z" w:id="489">
            <w:rPr>
              <w:w w:val="105"/>
            </w:rPr>
          </w:rPrChange>
        </w:rPr>
        <w:t>to</w:t>
      </w:r>
      <w:r w:rsidRPr="00EA3CF1">
        <w:rPr>
          <w:rFonts w:asciiTheme="majorBidi" w:hAnsiTheme="majorBidi" w:cstheme="majorBidi"/>
          <w:w w:val="105"/>
          <w:rPrChange w:author="Kenneth Ssekimpi" w:date="2024-05-14T19:52:00Z" w:id="490">
            <w:rPr>
              <w:spacing w:val="-16"/>
              <w:w w:val="105"/>
            </w:rPr>
          </w:rPrChange>
        </w:rPr>
        <w:t xml:space="preserve"> </w:t>
      </w:r>
      <w:r w:rsidRPr="00EA3CF1">
        <w:rPr>
          <w:rFonts w:asciiTheme="majorBidi" w:hAnsiTheme="majorBidi" w:cstheme="majorBidi"/>
          <w:w w:val="105"/>
          <w:rPrChange w:author="Kenneth Ssekimpi" w:date="2024-05-14T19:52:00Z" w:id="491">
            <w:rPr>
              <w:w w:val="105"/>
            </w:rPr>
          </w:rPrChange>
        </w:rPr>
        <w:t>numerous</w:t>
      </w:r>
      <w:r w:rsidRPr="00EA3CF1">
        <w:rPr>
          <w:rFonts w:asciiTheme="majorBidi" w:hAnsiTheme="majorBidi" w:cstheme="majorBidi"/>
          <w:w w:val="105"/>
          <w:rPrChange w:author="Kenneth Ssekimpi" w:date="2024-05-14T19:52:00Z" w:id="492">
            <w:rPr>
              <w:spacing w:val="-15"/>
              <w:w w:val="105"/>
            </w:rPr>
          </w:rPrChange>
        </w:rPr>
        <w:t xml:space="preserve"> </w:t>
      </w:r>
      <w:r w:rsidRPr="00EA3CF1">
        <w:rPr>
          <w:rFonts w:asciiTheme="majorBidi" w:hAnsiTheme="majorBidi" w:cstheme="majorBidi"/>
          <w:w w:val="105"/>
          <w:rPrChange w:author="Kenneth Ssekimpi" w:date="2024-05-14T19:52:00Z" w:id="493">
            <w:rPr>
              <w:w w:val="105"/>
            </w:rPr>
          </w:rPrChange>
        </w:rPr>
        <w:t>use</w:t>
      </w:r>
      <w:r w:rsidRPr="00EA3CF1">
        <w:rPr>
          <w:rFonts w:asciiTheme="majorBidi" w:hAnsiTheme="majorBidi" w:cstheme="majorBidi"/>
          <w:w w:val="105"/>
          <w:rPrChange w:author="Kenneth Ssekimpi" w:date="2024-05-14T19:52:00Z" w:id="494">
            <w:rPr>
              <w:spacing w:val="-16"/>
              <w:w w:val="105"/>
            </w:rPr>
          </w:rPrChange>
        </w:rPr>
        <w:t xml:space="preserve"> </w:t>
      </w:r>
      <w:r w:rsidRPr="00EA3CF1">
        <w:rPr>
          <w:rFonts w:asciiTheme="majorBidi" w:hAnsiTheme="majorBidi" w:cstheme="majorBidi"/>
          <w:w w:val="105"/>
          <w:rPrChange w:author="Kenneth Ssekimpi" w:date="2024-05-14T19:52:00Z" w:id="495">
            <w:rPr>
              <w:w w:val="105"/>
            </w:rPr>
          </w:rPrChange>
        </w:rPr>
        <w:t>cases</w:t>
      </w:r>
      <w:r w:rsidRPr="00EA3CF1">
        <w:rPr>
          <w:rFonts w:asciiTheme="majorBidi" w:hAnsiTheme="majorBidi" w:cstheme="majorBidi"/>
          <w:w w:val="105"/>
          <w:rPrChange w:author="Kenneth Ssekimpi" w:date="2024-05-14T19:52:00Z" w:id="496">
            <w:rPr>
              <w:spacing w:val="-16"/>
              <w:w w:val="105"/>
            </w:rPr>
          </w:rPrChange>
        </w:rPr>
        <w:t xml:space="preserve"> </w:t>
      </w:r>
      <w:r w:rsidRPr="00EA3CF1">
        <w:rPr>
          <w:rFonts w:asciiTheme="majorBidi" w:hAnsiTheme="majorBidi" w:cstheme="majorBidi"/>
          <w:w w:val="105"/>
          <w:rPrChange w:author="Kenneth Ssekimpi" w:date="2024-05-14T19:52:00Z" w:id="497">
            <w:rPr>
              <w:w w:val="105"/>
            </w:rPr>
          </w:rPrChange>
        </w:rPr>
        <w:t>including</w:t>
      </w:r>
      <w:r w:rsidRPr="00EA3CF1">
        <w:rPr>
          <w:rFonts w:asciiTheme="majorBidi" w:hAnsiTheme="majorBidi" w:cstheme="majorBidi"/>
          <w:w w:val="105"/>
          <w:rPrChange w:author="Kenneth Ssekimpi" w:date="2024-05-14T19:52:00Z" w:id="498">
            <w:rPr>
              <w:spacing w:val="-16"/>
              <w:w w:val="105"/>
            </w:rPr>
          </w:rPrChange>
        </w:rPr>
        <w:t xml:space="preserve"> </w:t>
      </w:r>
      <w:r w:rsidRPr="00EA3CF1">
        <w:rPr>
          <w:rFonts w:asciiTheme="majorBidi" w:hAnsiTheme="majorBidi" w:cstheme="majorBidi"/>
          <w:w w:val="105"/>
          <w:rPrChange w:author="Kenneth Ssekimpi" w:date="2024-05-14T19:52:00Z" w:id="499">
            <w:rPr>
              <w:w w:val="105"/>
            </w:rPr>
          </w:rPrChange>
        </w:rPr>
        <w:t>the</w:t>
      </w:r>
      <w:r w:rsidRPr="00EA3CF1">
        <w:rPr>
          <w:rFonts w:asciiTheme="majorBidi" w:hAnsiTheme="majorBidi" w:cstheme="majorBidi"/>
          <w:w w:val="105"/>
          <w:rPrChange w:author="Kenneth Ssekimpi" w:date="2024-05-14T19:52:00Z" w:id="500">
            <w:rPr>
              <w:spacing w:val="-15"/>
              <w:w w:val="105"/>
            </w:rPr>
          </w:rPrChange>
        </w:rPr>
        <w:t xml:space="preserve"> </w:t>
      </w:r>
      <w:r w:rsidRPr="00EA3CF1">
        <w:rPr>
          <w:rFonts w:asciiTheme="majorBidi" w:hAnsiTheme="majorBidi" w:cstheme="majorBidi"/>
          <w:w w:val="105"/>
          <w:rPrChange w:author="Kenneth Ssekimpi" w:date="2024-05-14T19:52:00Z" w:id="501">
            <w:rPr>
              <w:w w:val="105"/>
            </w:rPr>
          </w:rPrChange>
        </w:rPr>
        <w:t>analysis</w:t>
      </w:r>
      <w:r w:rsidRPr="00EA3CF1">
        <w:rPr>
          <w:rFonts w:asciiTheme="majorBidi" w:hAnsiTheme="majorBidi" w:cstheme="majorBidi"/>
          <w:w w:val="105"/>
          <w:rPrChange w:author="Kenneth Ssekimpi" w:date="2024-05-14T19:52:00Z" w:id="502">
            <w:rPr>
              <w:spacing w:val="-16"/>
              <w:w w:val="105"/>
            </w:rPr>
          </w:rPrChange>
        </w:rPr>
        <w:t xml:space="preserve"> </w:t>
      </w:r>
      <w:r w:rsidRPr="00EA3CF1">
        <w:rPr>
          <w:rFonts w:asciiTheme="majorBidi" w:hAnsiTheme="majorBidi" w:cstheme="majorBidi"/>
          <w:w w:val="105"/>
          <w:rPrChange w:author="Kenneth Ssekimpi" w:date="2024-05-14T19:52:00Z" w:id="503">
            <w:rPr>
              <w:w w:val="105"/>
            </w:rPr>
          </w:rPrChange>
        </w:rPr>
        <w:t>of</w:t>
      </w:r>
      <w:r w:rsidRPr="00EA3CF1">
        <w:rPr>
          <w:rFonts w:asciiTheme="majorBidi" w:hAnsiTheme="majorBidi" w:cstheme="majorBidi"/>
          <w:w w:val="105"/>
          <w:rPrChange w:author="Kenneth Ssekimpi" w:date="2024-05-14T19:52:00Z" w:id="504">
            <w:rPr>
              <w:spacing w:val="-16"/>
              <w:w w:val="105"/>
            </w:rPr>
          </w:rPrChange>
        </w:rPr>
        <w:t xml:space="preserve"> </w:t>
      </w:r>
      <w:r w:rsidRPr="00EA3CF1">
        <w:rPr>
          <w:rFonts w:asciiTheme="majorBidi" w:hAnsiTheme="majorBidi" w:cstheme="majorBidi"/>
          <w:w w:val="105"/>
          <w:rPrChange w:author="Kenneth Ssekimpi" w:date="2024-05-14T19:52:00Z" w:id="505">
            <w:rPr>
              <w:w w:val="105"/>
            </w:rPr>
          </w:rPrChange>
        </w:rPr>
        <w:t>player</w:t>
      </w:r>
      <w:r w:rsidRPr="00EA3CF1">
        <w:rPr>
          <w:rFonts w:asciiTheme="majorBidi" w:hAnsiTheme="majorBidi" w:cstheme="majorBidi"/>
          <w:w w:val="105"/>
          <w:rPrChange w:author="Kenneth Ssekimpi" w:date="2024-05-14T19:52:00Z" w:id="506">
            <w:rPr>
              <w:spacing w:val="-16"/>
              <w:w w:val="105"/>
            </w:rPr>
          </w:rPrChange>
        </w:rPr>
        <w:t xml:space="preserve"> </w:t>
      </w:r>
      <w:r w:rsidRPr="00EA3CF1">
        <w:rPr>
          <w:rFonts w:asciiTheme="majorBidi" w:hAnsiTheme="majorBidi" w:cstheme="majorBidi"/>
          <w:w w:val="105"/>
          <w:rPrChange w:author="Kenneth Ssekimpi" w:date="2024-05-14T19:52:00Z" w:id="507">
            <w:rPr>
              <w:w w:val="105"/>
            </w:rPr>
          </w:rPrChange>
        </w:rPr>
        <w:t>performance</w:t>
      </w:r>
      <w:r w:rsidRPr="00EA3CF1">
        <w:rPr>
          <w:rFonts w:asciiTheme="majorBidi" w:hAnsiTheme="majorBidi" w:cstheme="majorBidi"/>
          <w:w w:val="105"/>
          <w:rPrChange w:author="Kenneth Ssekimpi" w:date="2024-05-14T19:52:00Z" w:id="508">
            <w:rPr>
              <w:spacing w:val="-15"/>
              <w:w w:val="105"/>
            </w:rPr>
          </w:rPrChange>
        </w:rPr>
        <w:t xml:space="preserve"> </w:t>
      </w:r>
      <w:r w:rsidRPr="00EA3CF1">
        <w:rPr>
          <w:rFonts w:asciiTheme="majorBidi" w:hAnsiTheme="majorBidi" w:cstheme="majorBidi"/>
          <w:w w:val="105"/>
          <w:rPrChange w:author="Kenneth Ssekimpi" w:date="2024-05-14T19:52:00Z" w:id="509">
            <w:rPr>
              <w:w w:val="105"/>
            </w:rPr>
          </w:rPrChange>
        </w:rPr>
        <w:t>(for</w:t>
      </w:r>
      <w:r w:rsidRPr="00EA3CF1">
        <w:rPr>
          <w:rFonts w:asciiTheme="majorBidi" w:hAnsiTheme="majorBidi" w:cstheme="majorBidi"/>
          <w:w w:val="105"/>
          <w:rPrChange w:author="Kenneth Ssekimpi" w:date="2024-05-14T19:52:00Z" w:id="510">
            <w:rPr>
              <w:spacing w:val="-16"/>
              <w:w w:val="105"/>
            </w:rPr>
          </w:rPrChange>
        </w:rPr>
        <w:t xml:space="preserve"> </w:t>
      </w:r>
      <w:r w:rsidRPr="00EA3CF1">
        <w:rPr>
          <w:rFonts w:asciiTheme="majorBidi" w:hAnsiTheme="majorBidi" w:cstheme="majorBidi"/>
          <w:w w:val="105"/>
          <w:rPrChange w:author="Kenneth Ssekimpi" w:date="2024-05-14T19:52:00Z" w:id="511">
            <w:rPr>
              <w:w w:val="105"/>
            </w:rPr>
          </w:rPrChange>
        </w:rPr>
        <w:t xml:space="preserve">example, passing and positioning) and the strategic decision-making process employed by coaches </w:t>
      </w:r>
      <w:customXmlInsRangeStart w:author="Kenneth Ssekimpi" w:date="2024-05-13T13:13:00Z" w:id="512"/>
      <w:sdt>
        <w:sdtPr>
          <w:rPr>
            <w:rFonts w:asciiTheme="majorBidi" w:hAnsiTheme="majorBidi" w:cstheme="majorBidi"/>
            <w:w w:val="105"/>
          </w:rPr>
          <w:tag w:val="MENDELEY_CITATION_v3_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"/>
          <w:id w:val="-1667234321"/>
          <w:placeholder>
            <w:docPart w:val="DefaultPlaceholder_-1854013440"/>
          </w:placeholder>
        </w:sdtPr>
        <w:sdtEndPr/>
        <w:sdtContent>
          <w:customXmlInsRangeEnd w:id="512"/>
          <w:ins w:author="Kenneth Ssekimpi" w:date="2024-05-14T13:43:00Z" w:id="513">
            <w:r w:rsidRPr="00645F85" w:rsidR="00E7020B">
              <w:rPr>
                <w:rFonts w:asciiTheme="majorBidi" w:hAnsiTheme="majorBidi" w:cstheme="majorBidi"/>
                <w:w w:val="105"/>
                <w:rPrChange w:author="Kenneth Ssekimpi" w:date="2024-05-14T20:22:00Z" w:id="514">
                  <w:rPr/>
                </w:rPrChange>
              </w:rPr>
              <w:t>(Cotton &amp; Miller, 2022; Goes et al., 2021)</w:t>
            </w:r>
          </w:ins>
          <w:customXmlInsRangeStart w:author="Kenneth Ssekimpi" w:date="2024-05-13T13:13:00Z" w:id="515"/>
        </w:sdtContent>
      </w:sdt>
      <w:customXmlInsRangeEnd w:id="515"/>
      <w:del w:author="Kenneth Ssekimpi" w:date="2024-05-13T13:13:00Z" w:id="516">
        <w:r w:rsidRPr="00EA3CF1" w:rsidDel="00FB49F8">
          <w:rPr>
            <w:rFonts w:asciiTheme="majorBidi" w:hAnsiTheme="majorBidi" w:cstheme="majorBidi"/>
            <w:w w:val="105"/>
            <w:rPrChange w:author="Kenneth Ssekimpi" w:date="2024-05-14T19:52:00Z" w:id="517">
              <w:rPr>
                <w:w w:val="105"/>
              </w:rPr>
            </w:rPrChange>
          </w:rPr>
          <w:delText>[6][9]</w:delText>
        </w:r>
      </w:del>
      <w:r w:rsidRPr="00EA3CF1">
        <w:rPr>
          <w:rFonts w:asciiTheme="majorBidi" w:hAnsiTheme="majorBidi" w:cstheme="majorBidi"/>
          <w:w w:val="105"/>
          <w:rPrChange w:author="Kenneth Ssekimpi" w:date="2024-05-14T19:52:00Z" w:id="518">
            <w:rPr>
              <w:w w:val="105"/>
            </w:rPr>
          </w:rPrChange>
        </w:rPr>
        <w:t>.</w:t>
      </w:r>
      <w:r w:rsidRPr="00EA3CF1">
        <w:rPr>
          <w:rFonts w:asciiTheme="majorBidi" w:hAnsiTheme="majorBidi" w:cstheme="majorBidi"/>
          <w:w w:val="105"/>
          <w:rPrChange w:author="Kenneth Ssekimpi" w:date="2024-05-14T19:52:00Z" w:id="519">
            <w:rPr>
              <w:spacing w:val="20"/>
              <w:w w:val="105"/>
            </w:rPr>
          </w:rPrChange>
        </w:rPr>
        <w:t xml:space="preserve"> </w:t>
      </w:r>
      <w:ins w:author="Kenneth Ssekimpi" w:date="2024-05-13T13:27:00Z" w:id="520">
        <w:r w:rsidRPr="00EA3CF1" w:rsidR="002B2142">
          <w:rPr>
            <w:rFonts w:asciiTheme="majorBidi" w:hAnsiTheme="majorBidi" w:cstheme="majorBidi"/>
            <w:w w:val="105"/>
            <w:rPrChange w:author="Kenneth Ssekimpi" w:date="2024-05-14T19:52:00Z" w:id="521">
              <w:rPr>
                <w:spacing w:val="20"/>
                <w:w w:val="105"/>
              </w:rPr>
            </w:rPrChange>
          </w:rPr>
          <w:t>One fundamental ta</w:t>
        </w:r>
      </w:ins>
      <w:ins w:author="Kenneth Ssekimpi" w:date="2024-05-13T13:28:00Z" w:id="522">
        <w:r w:rsidRPr="00EA3CF1" w:rsidR="002B2142">
          <w:rPr>
            <w:rFonts w:asciiTheme="majorBidi" w:hAnsiTheme="majorBidi" w:cstheme="majorBidi"/>
            <w:w w:val="105"/>
            <w:rPrChange w:author="Kenneth Ssekimpi" w:date="2024-05-14T19:52:00Z" w:id="523">
              <w:rPr>
                <w:spacing w:val="20"/>
                <w:w w:val="105"/>
              </w:rPr>
            </w:rPrChange>
          </w:rPr>
          <w:t xml:space="preserve">ctic analysed is pressing, </w:t>
        </w:r>
        <w:r w:rsidRPr="00EA3CF1" w:rsidR="00B1195E">
          <w:rPr>
            <w:rFonts w:asciiTheme="majorBidi" w:hAnsiTheme="majorBidi" w:cstheme="majorBidi"/>
            <w:w w:val="105"/>
            <w:rPrChange w:author="Kenneth Ssekimpi" w:date="2024-05-14T19:52:00Z" w:id="524">
              <w:rPr>
                <w:spacing w:val="20"/>
                <w:w w:val="105"/>
              </w:rPr>
            </w:rPrChange>
          </w:rPr>
          <w:t xml:space="preserve">a defensive strategy </w:t>
        </w:r>
      </w:ins>
      <w:ins w:author="Kenneth Ssekimpi" w:date="2024-05-13T13:29:00Z" w:id="525">
        <w:r w:rsidRPr="00EA3CF1" w:rsidR="00BE199C">
          <w:rPr>
            <w:rFonts w:asciiTheme="majorBidi" w:hAnsiTheme="majorBidi" w:cstheme="majorBidi"/>
            <w:w w:val="105"/>
            <w:rPrChange w:author="Kenneth Ssekimpi" w:date="2024-05-14T19:52:00Z" w:id="526">
              <w:rPr>
                <w:spacing w:val="20"/>
                <w:w w:val="105"/>
              </w:rPr>
            </w:rPrChange>
          </w:rPr>
          <w:t>where the team without possession</w:t>
        </w:r>
      </w:ins>
      <w:ins w:author="Kenneth Ssekimpi" w:date="2024-05-13T14:00:00Z" w:id="527">
        <w:r w:rsidRPr="00EA3CF1" w:rsidR="00AD4448">
          <w:rPr>
            <w:rFonts w:asciiTheme="majorBidi" w:hAnsiTheme="majorBidi" w:cstheme="majorBidi"/>
            <w:w w:val="105"/>
            <w:rPrChange w:author="Kenneth Ssekimpi" w:date="2024-05-14T19:52:00Z" w:id="528">
              <w:rPr>
                <w:spacing w:val="20"/>
                <w:w w:val="105"/>
              </w:rPr>
            </w:rPrChange>
          </w:rPr>
          <w:t xml:space="preserve"> aggressively attempts </w:t>
        </w:r>
        <w:r w:rsidRPr="00EA3CF1" w:rsidR="004F6E08">
          <w:rPr>
            <w:rFonts w:asciiTheme="majorBidi" w:hAnsiTheme="majorBidi" w:cstheme="majorBidi"/>
            <w:w w:val="105"/>
            <w:rPrChange w:author="Kenneth Ssekimpi" w:date="2024-05-14T19:52:00Z" w:id="529">
              <w:rPr>
                <w:spacing w:val="20"/>
                <w:w w:val="105"/>
              </w:rPr>
            </w:rPrChange>
          </w:rPr>
          <w:t xml:space="preserve">to regain the ball. It disrupts the opponent’s build-up play, </w:t>
        </w:r>
        <w:r w:rsidRPr="00EA3CF1" w:rsidR="006B3EC8">
          <w:rPr>
            <w:rFonts w:asciiTheme="majorBidi" w:hAnsiTheme="majorBidi" w:cstheme="majorBidi"/>
            <w:w w:val="105"/>
            <w:rPrChange w:author="Kenneth Ssekimpi" w:date="2024-05-14T19:52:00Z" w:id="530">
              <w:rPr>
                <w:spacing w:val="20"/>
                <w:w w:val="105"/>
              </w:rPr>
            </w:rPrChange>
          </w:rPr>
          <w:t xml:space="preserve">forces errors, and facilitates </w:t>
        </w:r>
      </w:ins>
      <w:ins w:author="Kenneth Ssekimpi" w:date="2024-05-13T14:01:00Z" w:id="531">
        <w:r w:rsidRPr="00EA3CF1" w:rsidR="006B3EC8">
          <w:rPr>
            <w:rFonts w:asciiTheme="majorBidi" w:hAnsiTheme="majorBidi" w:cstheme="majorBidi"/>
            <w:w w:val="105"/>
            <w:rPrChange w:author="Kenneth Ssekimpi" w:date="2024-05-14T19:52:00Z" w:id="532">
              <w:rPr>
                <w:spacing w:val="20"/>
                <w:w w:val="105"/>
              </w:rPr>
            </w:rPrChange>
          </w:rPr>
          <w:t xml:space="preserve">quick transitions to offense, </w:t>
        </w:r>
        <w:r w:rsidRPr="00EA3CF1" w:rsidR="00DF5D17">
          <w:rPr>
            <w:rFonts w:asciiTheme="majorBidi" w:hAnsiTheme="majorBidi" w:cstheme="majorBidi"/>
            <w:w w:val="105"/>
            <w:rPrChange w:author="Kenneth Ssekimpi" w:date="2024-05-14T19:52:00Z" w:id="533">
              <w:rPr>
                <w:spacing w:val="20"/>
                <w:w w:val="105"/>
              </w:rPr>
            </w:rPrChange>
          </w:rPr>
          <w:t>making it a cornerstone of modern football</w:t>
        </w:r>
      </w:ins>
      <w:ins w:author="Kenneth Ssekimpi" w:date="2024-05-14T13:30:00Z" w:id="534">
        <w:r w:rsidRPr="00EA3CF1" w:rsidR="004D5E7C">
          <w:rPr>
            <w:rFonts w:asciiTheme="majorBidi" w:hAnsiTheme="majorBidi" w:cstheme="majorBidi"/>
            <w:w w:val="105"/>
            <w:rPrChange w:author="Kenneth Ssekimpi" w:date="2024-05-14T19:52:00Z" w:id="535">
              <w:rPr>
                <w:w w:val="105"/>
              </w:rPr>
            </w:rPrChange>
          </w:rPr>
          <w:t xml:space="preserve"> </w:t>
        </w:r>
      </w:ins>
      <w:customXmlInsRangeStart w:author="Kenneth Ssekimpi" w:date="2024-05-13T14:11:00Z" w:id="536"/>
      <w:sdt>
        <w:sdtPr>
          <w:rPr>
            <w:rFonts w:asciiTheme="majorBidi" w:hAnsiTheme="majorBidi" w:cstheme="majorBidi"/>
            <w:w w:val="105"/>
          </w:rPr>
          <w:tag w:val="MENDELEY_CITATION_v3_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"/>
          <w:id w:val="994375002"/>
          <w:placeholder>
            <w:docPart w:val="DefaultPlaceholder_-1854013440"/>
          </w:placeholder>
        </w:sdtPr>
        <w:sdtEndPr/>
        <w:sdtContent>
          <w:customXmlInsRangeEnd w:id="536"/>
          <w:ins w:author="Kenneth Ssekimpi" w:date="2024-05-14T13:43:00Z" w:id="537">
            <w:r w:rsidRPr="00645F85" w:rsidR="00E7020B">
              <w:rPr>
                <w:rFonts w:asciiTheme="majorBidi" w:hAnsiTheme="majorBidi" w:cstheme="majorBidi"/>
                <w:w w:val="105"/>
                <w:rPrChange w:author="Kenneth Ssekimpi" w:date="2024-05-14T20:22:00Z" w:id="538">
                  <w:rPr>
                    <w:color w:val="000000"/>
                    <w:w w:val="105"/>
                  </w:rPr>
                </w:rPrChange>
              </w:rPr>
              <w:t>(Chambers, 2022; Morgan, 2018)</w:t>
            </w:r>
          </w:ins>
          <w:customXmlInsRangeStart w:author="Kenneth Ssekimpi" w:date="2024-05-13T14:11:00Z" w:id="539"/>
        </w:sdtContent>
      </w:sdt>
      <w:customXmlInsRangeEnd w:id="539"/>
      <w:ins w:author="Kenneth Ssekimpi" w:date="2024-05-13T14:02:00Z" w:id="540">
        <w:r w:rsidRPr="00EA3CF1" w:rsidR="00FC5B46">
          <w:rPr>
            <w:rFonts w:asciiTheme="majorBidi" w:hAnsiTheme="majorBidi" w:cstheme="majorBidi"/>
            <w:w w:val="105"/>
            <w:rPrChange w:author="Kenneth Ssekimpi" w:date="2024-05-14T19:52:00Z" w:id="541">
              <w:rPr>
                <w:spacing w:val="20"/>
                <w:w w:val="105"/>
              </w:rPr>
            </w:rPrChange>
          </w:rPr>
          <w:t xml:space="preserve">. </w:t>
        </w:r>
      </w:ins>
      <w:ins w:author="Kenneth Ssekimpi" w:date="2024-05-13T15:13:00Z" w:id="542">
        <w:r w:rsidRPr="00EA3CF1" w:rsidR="00062C75">
          <w:rPr>
            <w:rFonts w:asciiTheme="majorBidi" w:hAnsiTheme="majorBidi" w:cstheme="majorBidi"/>
            <w:w w:val="105"/>
            <w:rPrChange w:author="Kenneth Ssekimpi" w:date="2024-05-14T19:52:00Z" w:id="543">
              <w:rPr>
                <w:spacing w:val="20"/>
                <w:w w:val="105"/>
              </w:rPr>
            </w:rPrChange>
          </w:rPr>
          <w:t xml:space="preserve">Pressing strategies involve </w:t>
        </w:r>
      </w:ins>
      <w:ins w:author="Kenneth Ssekimpi" w:date="2024-05-13T15:16:00Z" w:id="544">
        <w:r w:rsidRPr="00EA3CF1" w:rsidR="00323B98">
          <w:rPr>
            <w:rFonts w:asciiTheme="majorBidi" w:hAnsiTheme="majorBidi" w:cstheme="majorBidi"/>
            <w:w w:val="105"/>
            <w:rPrChange w:author="Kenneth Ssekimpi" w:date="2024-05-14T19:52:00Z" w:id="545">
              <w:rPr>
                <w:spacing w:val="20"/>
                <w:w w:val="105"/>
              </w:rPr>
            </w:rPrChange>
          </w:rPr>
          <w:t xml:space="preserve">the application of different formations </w:t>
        </w:r>
        <w:r w:rsidRPr="00EA3CF1" w:rsidR="00E65327">
          <w:rPr>
            <w:rFonts w:asciiTheme="majorBidi" w:hAnsiTheme="majorBidi" w:cstheme="majorBidi"/>
            <w:w w:val="105"/>
            <w:rPrChange w:author="Kenneth Ssekimpi" w:date="2024-05-14T19:52:00Z" w:id="546">
              <w:rPr>
                <w:spacing w:val="20"/>
                <w:w w:val="105"/>
              </w:rPr>
            </w:rPrChange>
          </w:rPr>
          <w:t>to optimi</w:t>
        </w:r>
      </w:ins>
      <w:ins w:author="Kenneth Ssekimpi" w:date="2024-05-14T20:44:00Z" w:id="547">
        <w:r w:rsidR="00AE472C">
          <w:rPr>
            <w:rFonts w:asciiTheme="majorBidi" w:hAnsiTheme="majorBidi" w:cstheme="majorBidi"/>
            <w:w w:val="105"/>
          </w:rPr>
          <w:t>s</w:t>
        </w:r>
      </w:ins>
      <w:ins w:author="Kenneth Ssekimpi" w:date="2024-05-13T15:16:00Z" w:id="548">
        <w:r w:rsidRPr="00EA3CF1" w:rsidR="00E65327">
          <w:rPr>
            <w:rFonts w:asciiTheme="majorBidi" w:hAnsiTheme="majorBidi" w:cstheme="majorBidi"/>
            <w:w w:val="105"/>
            <w:rPrChange w:author="Kenneth Ssekimpi" w:date="2024-05-14T19:52:00Z" w:id="549">
              <w:rPr>
                <w:spacing w:val="20"/>
                <w:w w:val="105"/>
              </w:rPr>
            </w:rPrChange>
          </w:rPr>
          <w:t xml:space="preserve">e defensive effectiveness. For </w:t>
        </w:r>
        <w:r w:rsidRPr="00EA3CF1" w:rsidR="00A357E5">
          <w:rPr>
            <w:rFonts w:asciiTheme="majorBidi" w:hAnsiTheme="majorBidi" w:cstheme="majorBidi"/>
            <w:w w:val="105"/>
            <w:rPrChange w:author="Kenneth Ssekimpi" w:date="2024-05-14T19:52:00Z" w:id="550">
              <w:rPr>
                <w:spacing w:val="20"/>
                <w:w w:val="105"/>
              </w:rPr>
            </w:rPrChange>
          </w:rPr>
          <w:t xml:space="preserve">instance, </w:t>
        </w:r>
      </w:ins>
      <w:ins w:author="Kenneth Ssekimpi" w:date="2024-05-13T15:17:00Z" w:id="551">
        <w:r w:rsidRPr="00EA3CF1" w:rsidR="00A357E5">
          <w:rPr>
            <w:rFonts w:asciiTheme="majorBidi" w:hAnsiTheme="majorBidi" w:cstheme="majorBidi"/>
            <w:w w:val="105"/>
            <w:rPrChange w:author="Kenneth Ssekimpi" w:date="2024-05-14T19:52:00Z" w:id="552">
              <w:rPr>
                <w:spacing w:val="20"/>
                <w:w w:val="105"/>
              </w:rPr>
            </w:rPrChange>
          </w:rPr>
          <w:t xml:space="preserve">a high pressing strategy </w:t>
        </w:r>
        <w:r w:rsidRPr="00EA3CF1" w:rsidR="007A5AE7">
          <w:rPr>
            <w:rFonts w:asciiTheme="majorBidi" w:hAnsiTheme="majorBidi" w:cstheme="majorBidi"/>
            <w:w w:val="105"/>
            <w:rPrChange w:author="Kenneth Ssekimpi" w:date="2024-05-14T19:52:00Z" w:id="553">
              <w:rPr>
                <w:spacing w:val="20"/>
                <w:w w:val="105"/>
              </w:rPr>
            </w:rPrChange>
          </w:rPr>
          <w:t xml:space="preserve">might be more suitable </w:t>
        </w:r>
      </w:ins>
      <w:ins w:author="Kenneth Ssekimpi" w:date="2024-05-13T15:18:00Z" w:id="554">
        <w:r w:rsidRPr="00EA3CF1" w:rsidR="006867BE">
          <w:rPr>
            <w:rFonts w:asciiTheme="majorBidi" w:hAnsiTheme="majorBidi" w:cstheme="majorBidi"/>
            <w:w w:val="105"/>
            <w:rPrChange w:author="Kenneth Ssekimpi" w:date="2024-05-14T19:52:00Z" w:id="555">
              <w:rPr>
                <w:spacing w:val="20"/>
                <w:w w:val="105"/>
              </w:rPr>
            </w:rPrChange>
          </w:rPr>
          <w:t xml:space="preserve">for a 4-3-3 formation, </w:t>
        </w:r>
      </w:ins>
      <w:ins w:author="Kenneth Ssekimpi" w:date="2024-05-14T10:21:00Z" w:id="556">
        <w:r w:rsidRPr="00EA3CF1" w:rsidR="004309FC">
          <w:rPr>
            <w:rFonts w:asciiTheme="majorBidi" w:hAnsiTheme="majorBidi" w:cstheme="majorBidi"/>
            <w:w w:val="105"/>
            <w:rPrChange w:author="Kenneth Ssekimpi" w:date="2024-05-14T19:52:00Z" w:id="557">
              <w:rPr>
                <w:spacing w:val="20"/>
                <w:w w:val="105"/>
              </w:rPr>
            </w:rPrChange>
          </w:rPr>
          <w:t xml:space="preserve">whereas zonal </w:t>
        </w:r>
      </w:ins>
      <w:ins w:author="Kenneth Ssekimpi" w:date="2024-05-14T10:22:00Z" w:id="558">
        <w:r w:rsidRPr="00EA3CF1" w:rsidR="004309FC">
          <w:rPr>
            <w:rFonts w:asciiTheme="majorBidi" w:hAnsiTheme="majorBidi" w:cstheme="majorBidi"/>
            <w:w w:val="105"/>
            <w:rPrChange w:author="Kenneth Ssekimpi" w:date="2024-05-14T19:52:00Z" w:id="559">
              <w:rPr>
                <w:spacing w:val="20"/>
                <w:w w:val="105"/>
              </w:rPr>
            </w:rPrChange>
          </w:rPr>
          <w:t xml:space="preserve">pressing </w:t>
        </w:r>
        <w:r w:rsidRPr="00EA3CF1" w:rsidR="005B4936">
          <w:rPr>
            <w:rFonts w:asciiTheme="majorBidi" w:hAnsiTheme="majorBidi" w:cstheme="majorBidi"/>
            <w:w w:val="105"/>
            <w:rPrChange w:author="Kenneth Ssekimpi" w:date="2024-05-14T19:52:00Z" w:id="560">
              <w:rPr>
                <w:spacing w:val="20"/>
                <w:w w:val="105"/>
              </w:rPr>
            </w:rPrChange>
          </w:rPr>
          <w:t>fits better with a 4-4-2 setup</w:t>
        </w:r>
      </w:ins>
      <w:ins w:author="Kenneth Ssekimpi" w:date="2024-05-14T10:23:00Z" w:id="561">
        <w:r w:rsidRPr="00EA3CF1" w:rsidR="00AC369C">
          <w:rPr>
            <w:rFonts w:asciiTheme="majorBidi" w:hAnsiTheme="majorBidi" w:cstheme="majorBidi"/>
            <w:w w:val="105"/>
            <w:rPrChange w:author="Kenneth Ssekimpi" w:date="2024-05-14T19:52:00Z" w:id="562">
              <w:rPr>
                <w:w w:val="105"/>
              </w:rPr>
            </w:rPrChange>
          </w:rPr>
          <w:t xml:space="preserve"> </w:t>
        </w:r>
      </w:ins>
      <w:customXmlInsRangeStart w:author="Kenneth Ssekimpi" w:date="2024-05-14T10:23:00Z" w:id="563"/>
      <w:sdt>
        <w:sdtPr>
          <w:rPr>
            <w:rFonts w:asciiTheme="majorBidi" w:hAnsiTheme="majorBidi" w:cstheme="majorBidi"/>
            <w:w w:val="105"/>
          </w:rPr>
          <w:tag w:val="MENDELEY_CITATION_v3_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"/>
          <w:id w:val="247311302"/>
          <w:placeholder>
            <w:docPart w:val="DefaultPlaceholder_-1854013440"/>
          </w:placeholder>
        </w:sdtPr>
        <w:sdtEndPr/>
        <w:sdtContent>
          <w:customXmlInsRangeEnd w:id="563"/>
          <w:ins w:author="Kenneth Ssekimpi" w:date="2024-05-14T13:43:00Z" w:id="564">
            <w:r w:rsidRPr="00645F85" w:rsidR="00E7020B">
              <w:rPr>
                <w:rFonts w:asciiTheme="majorBidi" w:hAnsiTheme="majorBidi" w:cstheme="majorBidi"/>
                <w:w w:val="105"/>
                <w:rPrChange w:author="Kenneth Ssekimpi" w:date="2024-05-14T20:22:00Z" w:id="565">
                  <w:rPr>
                    <w:color w:val="000000"/>
                    <w:w w:val="105"/>
                  </w:rPr>
                </w:rPrChange>
              </w:rPr>
              <w:t>(The Coaches’ Voice, 2023)</w:t>
            </w:r>
          </w:ins>
          <w:customXmlInsRangeStart w:author="Kenneth Ssekimpi" w:date="2024-05-14T10:23:00Z" w:id="566"/>
        </w:sdtContent>
      </w:sdt>
      <w:customXmlInsRangeEnd w:id="566"/>
      <w:ins w:author="Kenneth Ssekimpi" w:date="2024-05-14T10:22:00Z" w:id="567">
        <w:r w:rsidRPr="00EA3CF1" w:rsidR="005B4936">
          <w:rPr>
            <w:rFonts w:asciiTheme="majorBidi" w:hAnsiTheme="majorBidi" w:cstheme="majorBidi"/>
            <w:w w:val="105"/>
            <w:rPrChange w:author="Kenneth Ssekimpi" w:date="2024-05-14T19:52:00Z" w:id="568">
              <w:rPr>
                <w:spacing w:val="20"/>
                <w:w w:val="105"/>
              </w:rPr>
            </w:rPrChange>
          </w:rPr>
          <w:t>.</w:t>
        </w:r>
        <w:r w:rsidRPr="00EA3CF1" w:rsidR="004309FC">
          <w:rPr>
            <w:rFonts w:asciiTheme="majorBidi" w:hAnsiTheme="majorBidi" w:cstheme="majorBidi"/>
            <w:w w:val="105"/>
            <w:rPrChange w:author="Kenneth Ssekimpi" w:date="2024-05-14T19:52:00Z" w:id="569">
              <w:rPr>
                <w:spacing w:val="20"/>
                <w:w w:val="105"/>
              </w:rPr>
            </w:rPrChange>
          </w:rPr>
          <w:t xml:space="preserve"> </w:t>
        </w:r>
      </w:ins>
      <w:ins w:author="Kenneth Ssekimpi" w:date="2024-05-14T10:24:00Z" w:id="570">
        <w:r w:rsidRPr="00EA3CF1" w:rsidR="005821A7">
          <w:rPr>
            <w:rFonts w:asciiTheme="majorBidi" w:hAnsiTheme="majorBidi" w:cstheme="majorBidi"/>
            <w:w w:val="105"/>
            <w:rPrChange w:author="Kenneth Ssekimpi" w:date="2024-05-14T19:52:00Z" w:id="571">
              <w:rPr>
                <w:w w:val="105"/>
              </w:rPr>
            </w:rPrChange>
          </w:rPr>
          <w:t xml:space="preserve">Formations refer to the arrangement of players on the pitch, </w:t>
        </w:r>
      </w:ins>
      <w:ins w:author="Kenneth Ssekimpi" w:date="2024-05-14T11:45:00Z" w:id="572">
        <w:r w:rsidRPr="00EA3CF1" w:rsidR="00101171">
          <w:rPr>
            <w:rFonts w:asciiTheme="majorBidi" w:hAnsiTheme="majorBidi" w:cstheme="majorBidi"/>
            <w:w w:val="105"/>
            <w:rPrChange w:author="Kenneth Ssekimpi" w:date="2024-05-14T19:52:00Z" w:id="573">
              <w:rPr>
                <w:w w:val="105"/>
              </w:rPr>
            </w:rPrChange>
          </w:rPr>
          <w:t xml:space="preserve">influencing </w:t>
        </w:r>
        <w:r w:rsidRPr="00EA3CF1" w:rsidR="00EC5F40">
          <w:rPr>
            <w:rFonts w:asciiTheme="majorBidi" w:hAnsiTheme="majorBidi" w:cstheme="majorBidi"/>
            <w:w w:val="105"/>
            <w:rPrChange w:author="Kenneth Ssekimpi" w:date="2024-05-14T19:52:00Z" w:id="574">
              <w:rPr>
                <w:w w:val="105"/>
              </w:rPr>
            </w:rPrChange>
          </w:rPr>
          <w:t xml:space="preserve">both attacking and defensive </w:t>
        </w:r>
      </w:ins>
      <w:ins w:author="Kenneth Ssekimpi" w:date="2024-05-14T13:44:00Z" w:id="575">
        <w:r w:rsidRPr="00EA3CF1" w:rsidR="00B63902">
          <w:rPr>
            <w:rFonts w:asciiTheme="majorBidi" w:hAnsiTheme="majorBidi" w:cstheme="majorBidi"/>
            <w:w w:val="105"/>
            <w:rPrChange w:author="Kenneth Ssekimpi" w:date="2024-05-14T19:52:00Z" w:id="576">
              <w:rPr>
                <w:w w:val="105"/>
              </w:rPr>
            </w:rPrChange>
          </w:rPr>
          <w:t xml:space="preserve">strategies and </w:t>
        </w:r>
      </w:ins>
      <w:ins w:author="Kenneth Ssekimpi" w:date="2024-05-14T11:45:00Z" w:id="577">
        <w:r w:rsidRPr="00EA3CF1" w:rsidR="00EC5F40">
          <w:rPr>
            <w:rFonts w:asciiTheme="majorBidi" w:hAnsiTheme="majorBidi" w:cstheme="majorBidi"/>
            <w:w w:val="105"/>
            <w:rPrChange w:author="Kenneth Ssekimpi" w:date="2024-05-14T19:52:00Z" w:id="578">
              <w:rPr>
                <w:w w:val="105"/>
              </w:rPr>
            </w:rPrChange>
          </w:rPr>
          <w:t>man</w:t>
        </w:r>
      </w:ins>
      <w:ins w:author="Kenneth Ssekimpi" w:date="2024-05-14T11:46:00Z" w:id="579">
        <w:r w:rsidRPr="00EA3CF1" w:rsidR="00281938">
          <w:rPr>
            <w:rFonts w:asciiTheme="majorBidi" w:hAnsiTheme="majorBidi" w:cstheme="majorBidi"/>
            <w:w w:val="105"/>
            <w:rPrChange w:author="Kenneth Ssekimpi" w:date="2024-05-14T19:52:00Z" w:id="580">
              <w:rPr>
                <w:w w:val="105"/>
              </w:rPr>
            </w:rPrChange>
          </w:rPr>
          <w:t>oeuvres</w:t>
        </w:r>
      </w:ins>
      <w:ins w:author="Kenneth Ssekimpi" w:date="2024-05-14T13:22:00Z" w:id="581">
        <w:r w:rsidRPr="00EA3CF1" w:rsidR="0036174C">
          <w:rPr>
            <w:rFonts w:asciiTheme="majorBidi" w:hAnsiTheme="majorBidi" w:cstheme="majorBidi"/>
            <w:w w:val="105"/>
            <w:rPrChange w:author="Kenneth Ssekimpi" w:date="2024-05-14T19:52:00Z" w:id="582">
              <w:rPr>
                <w:w w:val="105"/>
              </w:rPr>
            </w:rPrChange>
          </w:rPr>
          <w:t xml:space="preserve"> </w:t>
        </w:r>
      </w:ins>
      <w:customXmlInsRangeStart w:author="Kenneth Ssekimpi" w:date="2024-05-14T13:27:00Z" w:id="583"/>
      <w:sdt>
        <w:sdtPr>
          <w:rPr>
            <w:rFonts w:asciiTheme="majorBidi" w:hAnsiTheme="majorBidi" w:cstheme="majorBidi"/>
            <w:w w:val="105"/>
          </w:rPr>
          <w:tag w:val="MENDELEY_CITATION_v3_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"/>
          <w:id w:val="1374806689"/>
          <w:placeholder>
            <w:docPart w:val="DefaultPlaceholder_-1854013440"/>
          </w:placeholder>
        </w:sdtPr>
        <w:sdtEndPr/>
        <w:sdtContent>
          <w:customXmlInsRangeEnd w:id="583"/>
          <w:ins w:author="Kenneth Ssekimpi" w:date="2024-05-14T13:43:00Z" w:id="584">
            <w:r w:rsidRPr="00645F85" w:rsidR="00E7020B">
              <w:rPr>
                <w:rFonts w:asciiTheme="majorBidi" w:hAnsiTheme="majorBidi" w:cstheme="majorBidi"/>
                <w:w w:val="105"/>
                <w:rPrChange w:author="Kenneth Ssekimpi" w:date="2024-05-14T20:22:00Z" w:id="585">
                  <w:rPr>
                    <w:color w:val="000000"/>
                    <w:w w:val="105"/>
                  </w:rPr>
                </w:rPrChange>
              </w:rPr>
              <w:t>(Bauer et al., 2023)</w:t>
            </w:r>
          </w:ins>
          <w:customXmlInsRangeStart w:author="Kenneth Ssekimpi" w:date="2024-05-14T13:27:00Z" w:id="586"/>
        </w:sdtContent>
      </w:sdt>
      <w:customXmlInsRangeEnd w:id="586"/>
      <w:ins w:author="Kenneth Ssekimpi" w:date="2024-05-14T11:46:00Z" w:id="587">
        <w:r w:rsidRPr="00EA3CF1" w:rsidR="00281938">
          <w:rPr>
            <w:rFonts w:asciiTheme="majorBidi" w:hAnsiTheme="majorBidi" w:cstheme="majorBidi"/>
            <w:w w:val="105"/>
            <w:rPrChange w:author="Kenneth Ssekimpi" w:date="2024-05-14T19:52:00Z" w:id="588">
              <w:rPr>
                <w:w w:val="105"/>
              </w:rPr>
            </w:rPrChange>
          </w:rPr>
          <w:t xml:space="preserve">. </w:t>
        </w:r>
      </w:ins>
    </w:p>
    <w:p w:rsidRPr="00EA3CF1" w:rsidR="00647801" w:rsidRDefault="00F92CD7" w14:paraId="3490E02A" w14:textId="4F13E922">
      <w:pPr>
        <w:pStyle w:val="BodyText"/>
        <w:spacing w:before="158" w:line="252" w:lineRule="auto"/>
        <w:ind w:left="117" w:right="1313"/>
        <w:jc w:val="both"/>
        <w:rPr>
          <w:ins w:author="Kenneth Ssekimpi" w:date="2024-05-14T10:23:00Z" w:id="589"/>
          <w:rFonts w:asciiTheme="majorBidi" w:hAnsiTheme="majorBidi" w:cstheme="majorBidi"/>
          <w:w w:val="105"/>
          <w:rPrChange w:author="Kenneth Ssekimpi" w:date="2024-05-14T19:52:00Z" w:id="590">
            <w:rPr>
              <w:ins w:author="Kenneth Ssekimpi" w:date="2024-05-14T10:23:00Z" w:id="591"/>
              <w:spacing w:val="39"/>
              <w:w w:val="105"/>
            </w:rPr>
          </w:rPrChange>
        </w:rPr>
        <w:pPrChange w:author="Kenneth Ssekimpi" w:date="2024-05-14T20:22:00Z" w:id="592">
          <w:pPr/>
        </w:pPrChange>
      </w:pPr>
      <w:r w:rsidRPr="00EA3CF1">
        <w:rPr>
          <w:rFonts w:asciiTheme="majorBidi" w:hAnsiTheme="majorBidi" w:cstheme="majorBidi"/>
          <w:w w:val="105"/>
          <w:rPrChange w:author="Kenneth Ssekimpi" w:date="2024-05-14T19:52:00Z" w:id="593">
            <w:rPr>
              <w:w w:val="105"/>
            </w:rPr>
          </w:rPrChange>
        </w:rPr>
        <w:t>Machine</w:t>
      </w:r>
      <w:r w:rsidRPr="00EA3CF1">
        <w:rPr>
          <w:rFonts w:asciiTheme="majorBidi" w:hAnsiTheme="majorBidi" w:cstheme="majorBidi"/>
          <w:w w:val="105"/>
          <w:rPrChange w:author="Kenneth Ssekimpi" w:date="2024-05-14T19:52:00Z" w:id="594">
            <w:rPr>
              <w:spacing w:val="-13"/>
              <w:w w:val="105"/>
            </w:rPr>
          </w:rPrChange>
        </w:rPr>
        <w:t xml:space="preserve"> </w:t>
      </w:r>
      <w:r w:rsidRPr="00EA3CF1">
        <w:rPr>
          <w:rFonts w:asciiTheme="majorBidi" w:hAnsiTheme="majorBidi" w:cstheme="majorBidi"/>
          <w:w w:val="105"/>
          <w:rPrChange w:author="Kenneth Ssekimpi" w:date="2024-05-14T19:52:00Z" w:id="595">
            <w:rPr>
              <w:w w:val="105"/>
            </w:rPr>
          </w:rPrChange>
        </w:rPr>
        <w:t>learning</w:t>
      </w:r>
      <w:r w:rsidRPr="00EA3CF1">
        <w:rPr>
          <w:rFonts w:asciiTheme="majorBidi" w:hAnsiTheme="majorBidi" w:cstheme="majorBidi"/>
          <w:w w:val="105"/>
          <w:rPrChange w:author="Kenneth Ssekimpi" w:date="2024-05-14T19:52:00Z" w:id="596">
            <w:rPr>
              <w:spacing w:val="-13"/>
              <w:w w:val="105"/>
            </w:rPr>
          </w:rPrChange>
        </w:rPr>
        <w:t xml:space="preserve"> </w:t>
      </w:r>
      <w:r w:rsidRPr="00EA3CF1">
        <w:rPr>
          <w:rFonts w:asciiTheme="majorBidi" w:hAnsiTheme="majorBidi" w:cstheme="majorBidi"/>
          <w:w w:val="105"/>
          <w:rPrChange w:author="Kenneth Ssekimpi" w:date="2024-05-14T19:52:00Z" w:id="597">
            <w:rPr>
              <w:w w:val="105"/>
            </w:rPr>
          </w:rPrChange>
        </w:rPr>
        <w:t>techniques</w:t>
      </w:r>
      <w:r w:rsidRPr="00EA3CF1">
        <w:rPr>
          <w:rFonts w:asciiTheme="majorBidi" w:hAnsiTheme="majorBidi" w:cstheme="majorBidi"/>
          <w:w w:val="105"/>
          <w:rPrChange w:author="Kenneth Ssekimpi" w:date="2024-05-14T19:52:00Z" w:id="598">
            <w:rPr>
              <w:spacing w:val="-13"/>
              <w:w w:val="105"/>
            </w:rPr>
          </w:rPrChange>
        </w:rPr>
        <w:t xml:space="preserve"> </w:t>
      </w:r>
      <w:del w:author="Kenneth Ssekimpi" w:date="2024-05-04T14:04:00Z" w:id="599">
        <w:r w:rsidRPr="00EA3CF1" w:rsidDel="00F92CD7">
          <w:rPr>
            <w:rFonts w:asciiTheme="majorBidi" w:hAnsiTheme="majorBidi" w:cstheme="majorBidi"/>
            <w:w w:val="105"/>
            <w:rPrChange w:author="Kenneth Ssekimpi" w:date="2024-05-14T19:52:00Z" w:id="600">
              <w:rPr/>
            </w:rPrChange>
          </w:rPr>
          <w:delText>a</w:delText>
        </w:r>
        <w:r w:rsidRPr="00EA3CF1" w:rsidDel="001D73A9">
          <w:rPr>
            <w:rFonts w:asciiTheme="majorBidi" w:hAnsiTheme="majorBidi" w:cstheme="majorBidi"/>
            <w:w w:val="105"/>
            <w:rPrChange w:author="Kenneth Ssekimpi" w:date="2024-05-14T19:52:00Z" w:id="601">
              <w:rPr/>
            </w:rPrChange>
          </w:rPr>
          <w:delText xml:space="preserve"> </w:delText>
        </w:r>
      </w:del>
      <w:r w:rsidRPr="00EA3CF1" w:rsidR="001D73A9">
        <w:rPr>
          <w:rFonts w:asciiTheme="majorBidi" w:hAnsiTheme="majorBidi" w:cstheme="majorBidi"/>
          <w:w w:val="105"/>
          <w:rPrChange w:author="Kenneth Ssekimpi" w:date="2024-05-14T19:52:00Z" w:id="602">
            <w:rPr/>
          </w:rPrChange>
        </w:rPr>
        <w:t>have</w:t>
      </w:r>
      <w:ins w:author="Kenneth Ssekimpi" w:date="2024-05-14T13:30:00Z" w:id="603">
        <w:r w:rsidRPr="00EA3CF1" w:rsidR="00C00445">
          <w:rPr>
            <w:rFonts w:asciiTheme="majorBidi" w:hAnsiTheme="majorBidi" w:cstheme="majorBidi"/>
            <w:w w:val="105"/>
            <w:rPrChange w:author="Kenneth Ssekimpi" w:date="2024-05-14T19:52:00Z" w:id="604">
              <w:rPr>
                <w:w w:val="105"/>
              </w:rPr>
            </w:rPrChange>
          </w:rPr>
          <w:t xml:space="preserve"> </w:t>
        </w:r>
        <w:r w:rsidRPr="00EA3CF1" w:rsidR="004D5E7C">
          <w:rPr>
            <w:rFonts w:asciiTheme="majorBidi" w:hAnsiTheme="majorBidi" w:cstheme="majorBidi"/>
            <w:w w:val="105"/>
            <w:rPrChange w:author="Kenneth Ssekimpi" w:date="2024-05-14T19:52:00Z" w:id="605">
              <w:rPr>
                <w:w w:val="105"/>
              </w:rPr>
            </w:rPrChange>
          </w:rPr>
          <w:t>increasi</w:t>
        </w:r>
      </w:ins>
      <w:ins w:author="Kenneth Ssekimpi" w:date="2024-05-14T13:31:00Z" w:id="606">
        <w:r w:rsidRPr="00EA3CF1" w:rsidR="004D5E7C">
          <w:rPr>
            <w:rFonts w:asciiTheme="majorBidi" w:hAnsiTheme="majorBidi" w:cstheme="majorBidi"/>
            <w:w w:val="105"/>
            <w:rPrChange w:author="Kenneth Ssekimpi" w:date="2024-05-14T19:52:00Z" w:id="607">
              <w:rPr>
                <w:w w:val="105"/>
              </w:rPr>
            </w:rPrChange>
          </w:rPr>
          <w:t>ngly</w:t>
        </w:r>
      </w:ins>
      <w:r w:rsidRPr="00EA3CF1" w:rsidR="001D73A9">
        <w:rPr>
          <w:rFonts w:asciiTheme="majorBidi" w:hAnsiTheme="majorBidi" w:cstheme="majorBidi"/>
          <w:w w:val="105"/>
          <w:rPrChange w:author="Kenneth Ssekimpi" w:date="2024-05-14T19:52:00Z" w:id="608">
            <w:rPr/>
          </w:rPrChange>
        </w:rPr>
        <w:t xml:space="preserve"> been</w:t>
      </w:r>
      <w:del w:author="Kenneth Ssekimpi" w:date="2024-05-04T14:04:00Z" w:id="609">
        <w:r w:rsidRPr="00EA3CF1" w:rsidDel="001D73A9">
          <w:rPr>
            <w:rFonts w:asciiTheme="majorBidi" w:hAnsiTheme="majorBidi" w:cstheme="majorBidi"/>
            <w:w w:val="105"/>
            <w:rPrChange w:author="Kenneth Ssekimpi" w:date="2024-05-14T19:52:00Z" w:id="610">
              <w:rPr/>
            </w:rPrChange>
          </w:rPr>
          <w:delText xml:space="preserve"> </w:delText>
        </w:r>
      </w:del>
      <w:r w:rsidRPr="00EA3CF1">
        <w:rPr>
          <w:rFonts w:asciiTheme="majorBidi" w:hAnsiTheme="majorBidi" w:cstheme="majorBidi"/>
          <w:w w:val="105"/>
          <w:rPrChange w:author="Kenneth Ssekimpi" w:date="2024-05-14T19:52:00Z" w:id="611">
            <w:rPr>
              <w:spacing w:val="-13"/>
              <w:w w:val="105"/>
            </w:rPr>
          </w:rPrChange>
        </w:rPr>
        <w:t xml:space="preserve"> </w:t>
      </w:r>
      <w:del w:author="Kenneth Ssekimpi" w:date="2024-05-14T13:31:00Z" w:id="612">
        <w:r w:rsidRPr="00EA3CF1" w:rsidDel="004D5E7C">
          <w:rPr>
            <w:rFonts w:asciiTheme="majorBidi" w:hAnsiTheme="majorBidi" w:cstheme="majorBidi"/>
            <w:w w:val="105"/>
            <w:rPrChange w:author="Kenneth Ssekimpi" w:date="2024-05-14T19:52:00Z" w:id="613">
              <w:rPr>
                <w:w w:val="105"/>
              </w:rPr>
            </w:rPrChange>
          </w:rPr>
          <w:delText>utilized</w:delText>
        </w:r>
        <w:r w:rsidRPr="00EA3CF1" w:rsidDel="004D5E7C">
          <w:rPr>
            <w:rFonts w:asciiTheme="majorBidi" w:hAnsiTheme="majorBidi" w:cstheme="majorBidi"/>
            <w:w w:val="105"/>
            <w:rPrChange w:author="Kenneth Ssekimpi" w:date="2024-05-14T19:52:00Z" w:id="614">
              <w:rPr>
                <w:spacing w:val="-13"/>
                <w:w w:val="105"/>
              </w:rPr>
            </w:rPrChange>
          </w:rPr>
          <w:delText xml:space="preserve"> </w:delText>
        </w:r>
      </w:del>
      <w:ins w:author="Kenneth Ssekimpi" w:date="2024-05-14T13:31:00Z" w:id="615">
        <w:r w:rsidRPr="00EA3CF1" w:rsidR="004D5E7C">
          <w:rPr>
            <w:rFonts w:asciiTheme="majorBidi" w:hAnsiTheme="majorBidi" w:cstheme="majorBidi"/>
            <w:w w:val="105"/>
            <w:rPrChange w:author="Kenneth Ssekimpi" w:date="2024-05-14T19:52:00Z" w:id="616">
              <w:rPr>
                <w:w w:val="105"/>
              </w:rPr>
            </w:rPrChange>
          </w:rPr>
          <w:t>used</w:t>
        </w:r>
        <w:r w:rsidRPr="00EA3CF1" w:rsidR="004D5E7C">
          <w:rPr>
            <w:rFonts w:asciiTheme="majorBidi" w:hAnsiTheme="majorBidi" w:cstheme="majorBidi"/>
            <w:w w:val="105"/>
            <w:rPrChange w:author="Kenneth Ssekimpi" w:date="2024-05-14T19:52:00Z" w:id="617">
              <w:rPr>
                <w:spacing w:val="-13"/>
                <w:w w:val="105"/>
              </w:rPr>
            </w:rPrChange>
          </w:rPr>
          <w:t xml:space="preserve"> </w:t>
        </w:r>
      </w:ins>
      <w:r w:rsidRPr="00EA3CF1">
        <w:rPr>
          <w:rFonts w:asciiTheme="majorBidi" w:hAnsiTheme="majorBidi" w:cstheme="majorBidi"/>
          <w:w w:val="105"/>
          <w:rPrChange w:author="Kenneth Ssekimpi" w:date="2024-05-14T19:52:00Z" w:id="618">
            <w:rPr>
              <w:w w:val="105"/>
            </w:rPr>
          </w:rPrChange>
        </w:rPr>
        <w:t>to</w:t>
      </w:r>
      <w:r w:rsidRPr="00EA3CF1">
        <w:rPr>
          <w:rFonts w:asciiTheme="majorBidi" w:hAnsiTheme="majorBidi" w:cstheme="majorBidi"/>
          <w:w w:val="105"/>
          <w:rPrChange w:author="Kenneth Ssekimpi" w:date="2024-05-14T19:52:00Z" w:id="619">
            <w:rPr>
              <w:spacing w:val="-13"/>
              <w:w w:val="105"/>
            </w:rPr>
          </w:rPrChange>
        </w:rPr>
        <w:t xml:space="preserve"> </w:t>
      </w:r>
      <w:r w:rsidRPr="00EA3CF1">
        <w:rPr>
          <w:rFonts w:asciiTheme="majorBidi" w:hAnsiTheme="majorBidi" w:cstheme="majorBidi"/>
          <w:w w:val="105"/>
          <w:rPrChange w:author="Kenneth Ssekimpi" w:date="2024-05-14T19:52:00Z" w:id="620">
            <w:rPr>
              <w:w w:val="105"/>
            </w:rPr>
          </w:rPrChange>
        </w:rPr>
        <w:t>understand</w:t>
      </w:r>
      <w:r w:rsidRPr="00EA3CF1">
        <w:rPr>
          <w:rFonts w:asciiTheme="majorBidi" w:hAnsiTheme="majorBidi" w:cstheme="majorBidi"/>
          <w:w w:val="105"/>
          <w:rPrChange w:author="Kenneth Ssekimpi" w:date="2024-05-14T19:52:00Z" w:id="621">
            <w:rPr>
              <w:spacing w:val="-13"/>
              <w:w w:val="105"/>
            </w:rPr>
          </w:rPrChange>
        </w:rPr>
        <w:t xml:space="preserve"> </w:t>
      </w:r>
      <w:r w:rsidRPr="00EA3CF1">
        <w:rPr>
          <w:rFonts w:asciiTheme="majorBidi" w:hAnsiTheme="majorBidi" w:cstheme="majorBidi"/>
          <w:w w:val="105"/>
          <w:rPrChange w:author="Kenneth Ssekimpi" w:date="2024-05-14T19:52:00Z" w:id="622">
            <w:rPr>
              <w:w w:val="105"/>
            </w:rPr>
          </w:rPrChange>
        </w:rPr>
        <w:t>the</w:t>
      </w:r>
      <w:r w:rsidRPr="00EA3CF1">
        <w:rPr>
          <w:rFonts w:asciiTheme="majorBidi" w:hAnsiTheme="majorBidi" w:cstheme="majorBidi"/>
          <w:w w:val="105"/>
          <w:rPrChange w:author="Kenneth Ssekimpi" w:date="2024-05-14T19:52:00Z" w:id="623">
            <w:rPr>
              <w:spacing w:val="-13"/>
              <w:w w:val="105"/>
            </w:rPr>
          </w:rPrChange>
        </w:rPr>
        <w:t xml:space="preserve"> </w:t>
      </w:r>
      <w:commentRangeStart w:id="624"/>
      <w:r w:rsidRPr="00EA3CF1">
        <w:rPr>
          <w:rFonts w:asciiTheme="majorBidi" w:hAnsiTheme="majorBidi" w:cstheme="majorBidi"/>
          <w:w w:val="105"/>
          <w:rPrChange w:author="Kenneth Ssekimpi" w:date="2024-05-14T19:52:00Z" w:id="625">
            <w:rPr>
              <w:w w:val="105"/>
            </w:rPr>
          </w:rPrChange>
        </w:rPr>
        <w:t>pressing</w:t>
      </w:r>
      <w:r w:rsidRPr="00EA3CF1">
        <w:rPr>
          <w:rFonts w:asciiTheme="majorBidi" w:hAnsiTheme="majorBidi" w:cstheme="majorBidi"/>
          <w:w w:val="105"/>
          <w:rPrChange w:author="Kenneth Ssekimpi" w:date="2024-05-14T19:52:00Z" w:id="626">
            <w:rPr>
              <w:spacing w:val="-13"/>
              <w:w w:val="105"/>
            </w:rPr>
          </w:rPrChange>
        </w:rPr>
        <w:t xml:space="preserve"> </w:t>
      </w:r>
      <w:r w:rsidRPr="00EA3CF1">
        <w:rPr>
          <w:rFonts w:asciiTheme="majorBidi" w:hAnsiTheme="majorBidi" w:cstheme="majorBidi"/>
          <w:w w:val="105"/>
          <w:rPrChange w:author="Kenneth Ssekimpi" w:date="2024-05-14T19:52:00Z" w:id="627">
            <w:rPr>
              <w:w w:val="105"/>
            </w:rPr>
          </w:rPrChange>
        </w:rPr>
        <w:t xml:space="preserve">strategies </w:t>
      </w:r>
      <w:commentRangeEnd w:id="624"/>
      <w:r w:rsidRPr="00EA3CF1" w:rsidR="001D73A9">
        <w:rPr>
          <w:rFonts w:asciiTheme="majorBidi" w:hAnsiTheme="majorBidi" w:cstheme="majorBidi"/>
          <w:w w:val="105"/>
          <w:rPrChange w:author="Kenneth Ssekimpi" w:date="2024-05-14T19:52:00Z" w:id="628">
            <w:rPr>
              <w:rStyle w:val="CommentReference"/>
            </w:rPr>
          </w:rPrChange>
        </w:rPr>
        <w:commentReference w:id="624"/>
      </w:r>
      <w:r w:rsidRPr="00EA3CF1">
        <w:rPr>
          <w:rFonts w:asciiTheme="majorBidi" w:hAnsiTheme="majorBidi" w:cstheme="majorBidi"/>
          <w:w w:val="105"/>
          <w:rPrChange w:author="Kenneth Ssekimpi" w:date="2024-05-14T19:52:00Z" w:id="629">
            <w:rPr>
              <w:w w:val="105"/>
            </w:rPr>
          </w:rPrChange>
        </w:rPr>
        <w:t xml:space="preserve">implemented by successful teams and the potential impact of different </w:t>
      </w:r>
      <w:commentRangeStart w:id="630"/>
      <w:r w:rsidRPr="00EA3CF1">
        <w:rPr>
          <w:rFonts w:asciiTheme="majorBidi" w:hAnsiTheme="majorBidi" w:cstheme="majorBidi"/>
          <w:w w:val="105"/>
          <w:rPrChange w:author="Kenneth Ssekimpi" w:date="2024-05-14T19:52:00Z" w:id="631">
            <w:rPr>
              <w:w w:val="105"/>
            </w:rPr>
          </w:rPrChange>
        </w:rPr>
        <w:t xml:space="preserve">formations </w:t>
      </w:r>
      <w:commentRangeEnd w:id="630"/>
      <w:r w:rsidRPr="00EA3CF1" w:rsidR="001D73A9">
        <w:rPr>
          <w:rFonts w:asciiTheme="majorBidi" w:hAnsiTheme="majorBidi" w:cstheme="majorBidi"/>
          <w:w w:val="105"/>
          <w:rPrChange w:author="Kenneth Ssekimpi" w:date="2024-05-14T19:52:00Z" w:id="632">
            <w:rPr>
              <w:rStyle w:val="CommentReference"/>
            </w:rPr>
          </w:rPrChange>
        </w:rPr>
        <w:commentReference w:id="630"/>
      </w:r>
      <w:r w:rsidRPr="00EA3CF1">
        <w:rPr>
          <w:rFonts w:asciiTheme="majorBidi" w:hAnsiTheme="majorBidi" w:cstheme="majorBidi"/>
          <w:w w:val="105"/>
          <w:rPrChange w:author="Kenneth Ssekimpi" w:date="2024-05-14T19:52:00Z" w:id="633">
            <w:rPr>
              <w:w w:val="105"/>
            </w:rPr>
          </w:rPrChange>
        </w:rPr>
        <w:t>on the effectiveness</w:t>
      </w:r>
      <w:r w:rsidRPr="00EA3CF1">
        <w:rPr>
          <w:rFonts w:asciiTheme="majorBidi" w:hAnsiTheme="majorBidi" w:cstheme="majorBidi"/>
          <w:w w:val="105"/>
          <w:rPrChange w:author="Kenneth Ssekimpi" w:date="2024-05-14T19:52:00Z" w:id="634">
            <w:rPr>
              <w:spacing w:val="-2"/>
              <w:w w:val="105"/>
            </w:rPr>
          </w:rPrChange>
        </w:rPr>
        <w:t xml:space="preserve"> </w:t>
      </w:r>
      <w:r w:rsidRPr="00EA3CF1">
        <w:rPr>
          <w:rFonts w:asciiTheme="majorBidi" w:hAnsiTheme="majorBidi" w:cstheme="majorBidi"/>
          <w:w w:val="105"/>
          <w:rPrChange w:author="Kenneth Ssekimpi" w:date="2024-05-14T19:52:00Z" w:id="635">
            <w:rPr>
              <w:w w:val="105"/>
            </w:rPr>
          </w:rPrChange>
        </w:rPr>
        <w:t>of</w:t>
      </w:r>
      <w:r w:rsidRPr="00EA3CF1">
        <w:rPr>
          <w:rFonts w:asciiTheme="majorBidi" w:hAnsiTheme="majorBidi" w:cstheme="majorBidi"/>
          <w:w w:val="105"/>
          <w:rPrChange w:author="Kenneth Ssekimpi" w:date="2024-05-14T19:52:00Z" w:id="636">
            <w:rPr>
              <w:spacing w:val="-2"/>
              <w:w w:val="105"/>
            </w:rPr>
          </w:rPrChange>
        </w:rPr>
        <w:t xml:space="preserve"> </w:t>
      </w:r>
      <w:r w:rsidRPr="00EA3CF1">
        <w:rPr>
          <w:rFonts w:asciiTheme="majorBidi" w:hAnsiTheme="majorBidi" w:cstheme="majorBidi"/>
          <w:w w:val="105"/>
          <w:rPrChange w:author="Kenneth Ssekimpi" w:date="2024-05-14T19:52:00Z" w:id="637">
            <w:rPr>
              <w:w w:val="105"/>
            </w:rPr>
          </w:rPrChange>
        </w:rPr>
        <w:t>pressing</w:t>
      </w:r>
      <w:del w:author="Kenneth Ssekimpi" w:date="2024-05-14T13:41:00Z" w:id="638">
        <w:r w:rsidRPr="00EA3CF1" w:rsidDel="00E7020B">
          <w:rPr>
            <w:rFonts w:asciiTheme="majorBidi" w:hAnsiTheme="majorBidi" w:cstheme="majorBidi"/>
            <w:w w:val="105"/>
            <w:rPrChange w:author="Kenneth Ssekimpi" w:date="2024-05-14T19:52:00Z" w:id="639">
              <w:rPr>
                <w:spacing w:val="-2"/>
                <w:w w:val="105"/>
              </w:rPr>
            </w:rPrChange>
          </w:rPr>
          <w:delText xml:space="preserve"> </w:delText>
        </w:r>
      </w:del>
      <w:del w:author="Kenneth Ssekimpi" w:date="2024-05-13T11:27:00Z" w:id="640">
        <w:r w:rsidRPr="00EA3CF1" w:rsidDel="00ED1D22">
          <w:rPr>
            <w:rFonts w:asciiTheme="majorBidi" w:hAnsiTheme="majorBidi" w:cstheme="majorBidi"/>
            <w:w w:val="105"/>
            <w:rPrChange w:author="Kenneth Ssekimpi" w:date="2024-05-14T19:52:00Z" w:id="641">
              <w:rPr>
                <w:w w:val="105"/>
              </w:rPr>
            </w:rPrChange>
          </w:rPr>
          <w:delText>[14]</w:delText>
        </w:r>
      </w:del>
      <w:ins w:author="Kenneth Ssekimpi" w:date="2024-05-14T13:39:00Z" w:id="642">
        <w:r w:rsidRPr="00645F85" w:rsidR="008409D0">
          <w:rPr>
            <w:rFonts w:asciiTheme="majorBidi" w:hAnsiTheme="majorBidi" w:cstheme="majorBidi"/>
            <w:w w:val="105"/>
            <w:rPrChange w:author="Kenneth Ssekimpi" w:date="2024-05-14T20:22:00Z" w:id="643">
              <w:rPr>
                <w:color w:val="000000"/>
                <w:w w:val="105"/>
              </w:rPr>
            </w:rPrChange>
          </w:rPr>
          <w:t xml:space="preserve"> </w:t>
        </w:r>
      </w:ins>
      <w:customXmlInsRangeStart w:author="Kenneth Ssekimpi" w:date="2024-05-14T13:39:00Z" w:id="644"/>
      <w:sdt>
        <w:sdtPr>
          <w:rPr>
            <w:rFonts w:asciiTheme="majorBidi" w:hAnsiTheme="majorBidi" w:cstheme="majorBidi"/>
            <w:w w:val="105"/>
          </w:rPr>
          <w:tag w:val="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"/>
          <w:id w:val="284007435"/>
          <w:placeholder>
            <w:docPart w:val="DefaultPlaceholder_-1854013440"/>
          </w:placeholder>
        </w:sdtPr>
        <w:sdtEndPr/>
        <w:sdtContent>
          <w:customXmlInsRangeEnd w:id="644"/>
          <w:ins w:author="Kenneth Ssekimpi" w:date="2024-05-14T13:43:00Z" w:id="645">
            <w:r w:rsidRPr="00645F85" w:rsidR="00E7020B">
              <w:rPr>
                <w:rFonts w:asciiTheme="majorBidi" w:hAnsiTheme="majorBidi" w:cstheme="majorBidi"/>
                <w:w w:val="105"/>
                <w:rPrChange w:author="Kenneth Ssekimpi" w:date="2024-05-14T20:22:00Z" w:id="646">
                  <w:rPr/>
                </w:rPrChange>
              </w:rPr>
              <w:t xml:space="preserve">(Bauer &amp; </w:t>
            </w:r>
            <w:proofErr w:type="spellStart"/>
            <w:r w:rsidRPr="00645F85" w:rsidR="00E7020B">
              <w:rPr>
                <w:rFonts w:asciiTheme="majorBidi" w:hAnsiTheme="majorBidi" w:cstheme="majorBidi"/>
                <w:w w:val="105"/>
                <w:rPrChange w:author="Kenneth Ssekimpi" w:date="2024-05-14T20:22:00Z" w:id="647">
                  <w:rPr/>
                </w:rPrChange>
              </w:rPr>
              <w:t>Anzer</w:t>
            </w:r>
            <w:proofErr w:type="spellEnd"/>
            <w:r w:rsidRPr="00645F85" w:rsidR="00E7020B">
              <w:rPr>
                <w:rFonts w:asciiTheme="majorBidi" w:hAnsiTheme="majorBidi" w:cstheme="majorBidi"/>
                <w:w w:val="105"/>
                <w:rPrChange w:author="Kenneth Ssekimpi" w:date="2024-05-14T20:22:00Z" w:id="648">
                  <w:rPr/>
                </w:rPrChange>
              </w:rPr>
              <w:t>, 2021; Rico-González et al., 2023)</w:t>
            </w:r>
          </w:ins>
          <w:customXmlInsRangeStart w:author="Kenneth Ssekimpi" w:date="2024-05-14T13:39:00Z" w:id="649"/>
        </w:sdtContent>
      </w:sdt>
      <w:customXmlInsRangeEnd w:id="649"/>
      <w:del w:author="Kenneth Ssekimpi" w:date="2024-05-13T12:13:00Z" w:id="650">
        <w:r w:rsidRPr="00EA3CF1" w:rsidDel="00F12D56">
          <w:rPr>
            <w:rFonts w:asciiTheme="majorBidi" w:hAnsiTheme="majorBidi" w:cstheme="majorBidi"/>
            <w:w w:val="105"/>
            <w:rPrChange w:author="Kenneth Ssekimpi" w:date="2024-05-14T19:52:00Z" w:id="651">
              <w:rPr>
                <w:w w:val="105"/>
              </w:rPr>
            </w:rPrChange>
          </w:rPr>
          <w:delText>[2]</w:delText>
        </w:r>
      </w:del>
      <w:r w:rsidRPr="00EA3CF1">
        <w:rPr>
          <w:rFonts w:asciiTheme="majorBidi" w:hAnsiTheme="majorBidi" w:cstheme="majorBidi"/>
          <w:w w:val="105"/>
          <w:rPrChange w:author="Kenneth Ssekimpi" w:date="2024-05-14T19:52:00Z" w:id="652">
            <w:rPr>
              <w:w w:val="105"/>
            </w:rPr>
          </w:rPrChange>
        </w:rPr>
        <w:t>.</w:t>
      </w:r>
      <w:r w:rsidRPr="00EA3CF1">
        <w:rPr>
          <w:rFonts w:asciiTheme="majorBidi" w:hAnsiTheme="majorBidi" w:cstheme="majorBidi"/>
          <w:w w:val="105"/>
          <w:rPrChange w:author="Kenneth Ssekimpi" w:date="2024-05-14T19:52:00Z" w:id="653">
            <w:rPr>
              <w:spacing w:val="33"/>
              <w:w w:val="105"/>
            </w:rPr>
          </w:rPrChange>
        </w:rPr>
        <w:t xml:space="preserve"> </w:t>
      </w:r>
      <w:del w:author="Kenneth Ssekimpi" w:date="2024-05-14T13:25:00Z" w:id="654">
        <w:r w:rsidRPr="00EA3CF1" w:rsidDel="00C90649">
          <w:rPr>
            <w:rFonts w:asciiTheme="majorBidi" w:hAnsiTheme="majorBidi" w:cstheme="majorBidi"/>
            <w:w w:val="105"/>
            <w:rPrChange w:author="Kenneth Ssekimpi" w:date="2024-05-14T19:52:00Z" w:id="655">
              <w:rPr>
                <w:w w:val="105"/>
              </w:rPr>
            </w:rPrChange>
          </w:rPr>
          <w:delText>To</w:delText>
        </w:r>
        <w:r w:rsidRPr="00EA3CF1" w:rsidDel="00C90649">
          <w:rPr>
            <w:rFonts w:asciiTheme="majorBidi" w:hAnsiTheme="majorBidi" w:cstheme="majorBidi"/>
            <w:w w:val="105"/>
            <w:rPrChange w:author="Kenneth Ssekimpi" w:date="2024-05-14T19:52:00Z" w:id="656">
              <w:rPr>
                <w:spacing w:val="-2"/>
                <w:w w:val="105"/>
              </w:rPr>
            </w:rPrChange>
          </w:rPr>
          <w:delText xml:space="preserve"> </w:delText>
        </w:r>
        <w:r w:rsidRPr="00EA3CF1" w:rsidDel="00C90649">
          <w:rPr>
            <w:rFonts w:asciiTheme="majorBidi" w:hAnsiTheme="majorBidi" w:cstheme="majorBidi"/>
            <w:w w:val="105"/>
            <w:rPrChange w:author="Kenneth Ssekimpi" w:date="2024-05-14T19:52:00Z" w:id="657">
              <w:rPr>
                <w:w w:val="105"/>
              </w:rPr>
            </w:rPrChange>
          </w:rPr>
          <w:delText>illustrate, diverse</w:delText>
        </w:r>
        <w:r w:rsidRPr="00EA3CF1" w:rsidDel="00C90649">
          <w:rPr>
            <w:rFonts w:asciiTheme="majorBidi" w:hAnsiTheme="majorBidi" w:cstheme="majorBidi"/>
            <w:w w:val="105"/>
            <w:rPrChange w:author="Kenneth Ssekimpi" w:date="2024-05-14T19:52:00Z" w:id="658">
              <w:rPr>
                <w:spacing w:val="-2"/>
                <w:w w:val="105"/>
              </w:rPr>
            </w:rPrChange>
          </w:rPr>
          <w:delText xml:space="preserve"> </w:delText>
        </w:r>
        <w:r w:rsidRPr="00EA3CF1" w:rsidDel="00C90649">
          <w:rPr>
            <w:rFonts w:asciiTheme="majorBidi" w:hAnsiTheme="majorBidi" w:cstheme="majorBidi"/>
            <w:w w:val="105"/>
            <w:rPrChange w:author="Kenneth Ssekimpi" w:date="2024-05-14T19:52:00Z" w:id="659">
              <w:rPr>
                <w:w w:val="105"/>
              </w:rPr>
            </w:rPrChange>
          </w:rPr>
          <w:delText>formations</w:delText>
        </w:r>
        <w:r w:rsidRPr="00EA3CF1" w:rsidDel="00C90649">
          <w:rPr>
            <w:rFonts w:asciiTheme="majorBidi" w:hAnsiTheme="majorBidi" w:cstheme="majorBidi"/>
            <w:w w:val="105"/>
            <w:rPrChange w:author="Kenneth Ssekimpi" w:date="2024-05-14T19:52:00Z" w:id="660">
              <w:rPr>
                <w:spacing w:val="-2"/>
                <w:w w:val="105"/>
              </w:rPr>
            </w:rPrChange>
          </w:rPr>
          <w:delText xml:space="preserve"> </w:delText>
        </w:r>
        <w:r w:rsidRPr="00EA3CF1" w:rsidDel="00C90649">
          <w:rPr>
            <w:rFonts w:asciiTheme="majorBidi" w:hAnsiTheme="majorBidi" w:cstheme="majorBidi"/>
            <w:w w:val="105"/>
            <w:rPrChange w:author="Kenneth Ssekimpi" w:date="2024-05-14T19:52:00Z" w:id="661">
              <w:rPr>
                <w:w w:val="105"/>
              </w:rPr>
            </w:rPrChange>
          </w:rPr>
          <w:delText>may</w:delText>
        </w:r>
        <w:r w:rsidRPr="00EA3CF1" w:rsidDel="00C90649">
          <w:rPr>
            <w:rFonts w:asciiTheme="majorBidi" w:hAnsiTheme="majorBidi" w:cstheme="majorBidi"/>
            <w:w w:val="105"/>
            <w:rPrChange w:author="Kenneth Ssekimpi" w:date="2024-05-14T19:52:00Z" w:id="662">
              <w:rPr>
                <w:spacing w:val="-2"/>
                <w:w w:val="105"/>
              </w:rPr>
            </w:rPrChange>
          </w:rPr>
          <w:delText xml:space="preserve"> </w:delText>
        </w:r>
        <w:r w:rsidRPr="00EA3CF1" w:rsidDel="00C90649">
          <w:rPr>
            <w:rFonts w:asciiTheme="majorBidi" w:hAnsiTheme="majorBidi" w:cstheme="majorBidi"/>
            <w:w w:val="105"/>
            <w:rPrChange w:author="Kenneth Ssekimpi" w:date="2024-05-14T19:52:00Z" w:id="663">
              <w:rPr>
                <w:w w:val="105"/>
              </w:rPr>
            </w:rPrChange>
          </w:rPr>
          <w:delText>influence</w:delText>
        </w:r>
        <w:r w:rsidRPr="00EA3CF1" w:rsidDel="00C90649">
          <w:rPr>
            <w:rFonts w:asciiTheme="majorBidi" w:hAnsiTheme="majorBidi" w:cstheme="majorBidi"/>
            <w:w w:val="105"/>
            <w:rPrChange w:author="Kenneth Ssekimpi" w:date="2024-05-14T19:52:00Z" w:id="664">
              <w:rPr>
                <w:spacing w:val="-2"/>
                <w:w w:val="105"/>
              </w:rPr>
            </w:rPrChange>
          </w:rPr>
          <w:delText xml:space="preserve"> </w:delText>
        </w:r>
        <w:r w:rsidRPr="00EA3CF1" w:rsidDel="00C90649">
          <w:rPr>
            <w:rFonts w:asciiTheme="majorBidi" w:hAnsiTheme="majorBidi" w:cstheme="majorBidi"/>
            <w:w w:val="105"/>
            <w:rPrChange w:author="Kenneth Ssekimpi" w:date="2024-05-14T19:52:00Z" w:id="665">
              <w:rPr>
                <w:w w:val="105"/>
              </w:rPr>
            </w:rPrChange>
          </w:rPr>
          <w:delText>pressing tactics,</w:delText>
        </w:r>
        <w:r w:rsidRPr="00EA3CF1" w:rsidDel="00C90649">
          <w:rPr>
            <w:rFonts w:asciiTheme="majorBidi" w:hAnsiTheme="majorBidi" w:cstheme="majorBidi"/>
            <w:w w:val="105"/>
            <w:rPrChange w:author="Kenneth Ssekimpi" w:date="2024-05-14T19:52:00Z" w:id="666">
              <w:rPr>
                <w:spacing w:val="-5"/>
                <w:w w:val="105"/>
              </w:rPr>
            </w:rPrChange>
          </w:rPr>
          <w:delText xml:space="preserve"> </w:delText>
        </w:r>
        <w:r w:rsidRPr="00EA3CF1" w:rsidDel="00C90649">
          <w:rPr>
            <w:rFonts w:asciiTheme="majorBidi" w:hAnsiTheme="majorBidi" w:cstheme="majorBidi"/>
            <w:w w:val="105"/>
            <w:rPrChange w:author="Kenneth Ssekimpi" w:date="2024-05-14T19:52:00Z" w:id="667">
              <w:rPr>
                <w:w w:val="105"/>
              </w:rPr>
            </w:rPrChange>
          </w:rPr>
          <w:delText>with</w:delText>
        </w:r>
        <w:r w:rsidRPr="00EA3CF1" w:rsidDel="00C90649">
          <w:rPr>
            <w:rFonts w:asciiTheme="majorBidi" w:hAnsiTheme="majorBidi" w:cstheme="majorBidi"/>
            <w:w w:val="105"/>
            <w:rPrChange w:author="Kenneth Ssekimpi" w:date="2024-05-14T19:52:00Z" w:id="668">
              <w:rPr>
                <w:spacing w:val="-9"/>
                <w:w w:val="105"/>
              </w:rPr>
            </w:rPrChange>
          </w:rPr>
          <w:delText xml:space="preserve"> </w:delText>
        </w:r>
        <w:r w:rsidRPr="00EA3CF1" w:rsidDel="00C90649">
          <w:rPr>
            <w:rFonts w:asciiTheme="majorBidi" w:hAnsiTheme="majorBidi" w:cstheme="majorBidi"/>
            <w:w w:val="105"/>
            <w:rPrChange w:author="Kenneth Ssekimpi" w:date="2024-05-14T19:52:00Z" w:id="669">
              <w:rPr>
                <w:w w:val="105"/>
              </w:rPr>
            </w:rPrChange>
          </w:rPr>
          <w:delText>high</w:delText>
        </w:r>
        <w:r w:rsidRPr="00EA3CF1" w:rsidDel="00C90649">
          <w:rPr>
            <w:rFonts w:asciiTheme="majorBidi" w:hAnsiTheme="majorBidi" w:cstheme="majorBidi"/>
            <w:w w:val="105"/>
            <w:rPrChange w:author="Kenneth Ssekimpi" w:date="2024-05-14T19:52:00Z" w:id="670">
              <w:rPr>
                <w:spacing w:val="-9"/>
                <w:w w:val="105"/>
              </w:rPr>
            </w:rPrChange>
          </w:rPr>
          <w:delText xml:space="preserve"> </w:delText>
        </w:r>
        <w:r w:rsidRPr="00EA3CF1" w:rsidDel="00C90649">
          <w:rPr>
            <w:rFonts w:asciiTheme="majorBidi" w:hAnsiTheme="majorBidi" w:cstheme="majorBidi"/>
            <w:w w:val="105"/>
            <w:rPrChange w:author="Kenneth Ssekimpi" w:date="2024-05-14T19:52:00Z" w:id="671">
              <w:rPr>
                <w:w w:val="105"/>
              </w:rPr>
            </w:rPrChange>
          </w:rPr>
          <w:delText>pressing</w:delText>
        </w:r>
        <w:r w:rsidRPr="00EA3CF1" w:rsidDel="00C90649">
          <w:rPr>
            <w:rFonts w:asciiTheme="majorBidi" w:hAnsiTheme="majorBidi" w:cstheme="majorBidi"/>
            <w:w w:val="105"/>
            <w:rPrChange w:author="Kenneth Ssekimpi" w:date="2024-05-14T19:52:00Z" w:id="672">
              <w:rPr>
                <w:spacing w:val="-9"/>
                <w:w w:val="105"/>
              </w:rPr>
            </w:rPrChange>
          </w:rPr>
          <w:delText xml:space="preserve"> </w:delText>
        </w:r>
        <w:r w:rsidRPr="00EA3CF1" w:rsidDel="00C90649">
          <w:rPr>
            <w:rFonts w:asciiTheme="majorBidi" w:hAnsiTheme="majorBidi" w:cstheme="majorBidi"/>
            <w:w w:val="105"/>
            <w:rPrChange w:author="Kenneth Ssekimpi" w:date="2024-05-14T19:52:00Z" w:id="673">
              <w:rPr>
                <w:w w:val="105"/>
              </w:rPr>
            </w:rPrChange>
          </w:rPr>
          <w:delText>strategies</w:delText>
        </w:r>
        <w:r w:rsidRPr="00EA3CF1" w:rsidDel="00C90649">
          <w:rPr>
            <w:rFonts w:asciiTheme="majorBidi" w:hAnsiTheme="majorBidi" w:cstheme="majorBidi"/>
            <w:w w:val="105"/>
            <w:rPrChange w:author="Kenneth Ssekimpi" w:date="2024-05-14T19:52:00Z" w:id="674">
              <w:rPr>
                <w:spacing w:val="-9"/>
                <w:w w:val="105"/>
              </w:rPr>
            </w:rPrChange>
          </w:rPr>
          <w:delText xml:space="preserve"> </w:delText>
        </w:r>
        <w:r w:rsidRPr="00EA3CF1" w:rsidDel="00C90649">
          <w:rPr>
            <w:rFonts w:asciiTheme="majorBidi" w:hAnsiTheme="majorBidi" w:cstheme="majorBidi"/>
            <w:w w:val="105"/>
            <w:rPrChange w:author="Kenneth Ssekimpi" w:date="2024-05-14T19:52:00Z" w:id="675">
              <w:rPr>
                <w:w w:val="105"/>
              </w:rPr>
            </w:rPrChange>
          </w:rPr>
          <w:delText>being</w:delText>
        </w:r>
        <w:r w:rsidRPr="00EA3CF1" w:rsidDel="00C90649">
          <w:rPr>
            <w:rFonts w:asciiTheme="majorBidi" w:hAnsiTheme="majorBidi" w:cstheme="majorBidi"/>
            <w:w w:val="105"/>
            <w:rPrChange w:author="Kenneth Ssekimpi" w:date="2024-05-14T19:52:00Z" w:id="676">
              <w:rPr>
                <w:spacing w:val="-9"/>
                <w:w w:val="105"/>
              </w:rPr>
            </w:rPrChange>
          </w:rPr>
          <w:delText xml:space="preserve"> </w:delText>
        </w:r>
        <w:r w:rsidRPr="00EA3CF1" w:rsidDel="00C90649">
          <w:rPr>
            <w:rFonts w:asciiTheme="majorBidi" w:hAnsiTheme="majorBidi" w:cstheme="majorBidi"/>
            <w:w w:val="105"/>
            <w:rPrChange w:author="Kenneth Ssekimpi" w:date="2024-05-14T19:52:00Z" w:id="677">
              <w:rPr>
                <w:w w:val="105"/>
              </w:rPr>
            </w:rPrChange>
          </w:rPr>
          <w:delText>more</w:delText>
        </w:r>
        <w:r w:rsidRPr="00EA3CF1" w:rsidDel="00C90649">
          <w:rPr>
            <w:rFonts w:asciiTheme="majorBidi" w:hAnsiTheme="majorBidi" w:cstheme="majorBidi"/>
            <w:w w:val="105"/>
            <w:rPrChange w:author="Kenneth Ssekimpi" w:date="2024-05-14T19:52:00Z" w:id="678">
              <w:rPr>
                <w:spacing w:val="-9"/>
                <w:w w:val="105"/>
              </w:rPr>
            </w:rPrChange>
          </w:rPr>
          <w:delText xml:space="preserve"> </w:delText>
        </w:r>
        <w:r w:rsidRPr="00EA3CF1" w:rsidDel="00C90649">
          <w:rPr>
            <w:rFonts w:asciiTheme="majorBidi" w:hAnsiTheme="majorBidi" w:cstheme="majorBidi"/>
            <w:w w:val="105"/>
            <w:rPrChange w:author="Kenneth Ssekimpi" w:date="2024-05-14T19:52:00Z" w:id="679">
              <w:rPr>
                <w:w w:val="105"/>
              </w:rPr>
            </w:rPrChange>
          </w:rPr>
          <w:delText>suitable</w:delText>
        </w:r>
        <w:r w:rsidRPr="00EA3CF1" w:rsidDel="00C90649">
          <w:rPr>
            <w:rFonts w:asciiTheme="majorBidi" w:hAnsiTheme="majorBidi" w:cstheme="majorBidi"/>
            <w:w w:val="105"/>
            <w:rPrChange w:author="Kenneth Ssekimpi" w:date="2024-05-14T19:52:00Z" w:id="680">
              <w:rPr>
                <w:spacing w:val="-9"/>
                <w:w w:val="105"/>
              </w:rPr>
            </w:rPrChange>
          </w:rPr>
          <w:delText xml:space="preserve"> </w:delText>
        </w:r>
        <w:r w:rsidRPr="00EA3CF1" w:rsidDel="00C90649">
          <w:rPr>
            <w:rFonts w:asciiTheme="majorBidi" w:hAnsiTheme="majorBidi" w:cstheme="majorBidi"/>
            <w:w w:val="105"/>
            <w:rPrChange w:author="Kenneth Ssekimpi" w:date="2024-05-14T19:52:00Z" w:id="681">
              <w:rPr>
                <w:w w:val="105"/>
              </w:rPr>
            </w:rPrChange>
          </w:rPr>
          <w:delText>for</w:delText>
        </w:r>
        <w:r w:rsidRPr="00EA3CF1" w:rsidDel="00C90649">
          <w:rPr>
            <w:rFonts w:asciiTheme="majorBidi" w:hAnsiTheme="majorBidi" w:cstheme="majorBidi"/>
            <w:w w:val="105"/>
            <w:rPrChange w:author="Kenneth Ssekimpi" w:date="2024-05-14T19:52:00Z" w:id="682">
              <w:rPr>
                <w:spacing w:val="-9"/>
                <w:w w:val="105"/>
              </w:rPr>
            </w:rPrChange>
          </w:rPr>
          <w:delText xml:space="preserve"> </w:delText>
        </w:r>
        <w:r w:rsidRPr="00EA3CF1" w:rsidDel="00C90649">
          <w:rPr>
            <w:rFonts w:asciiTheme="majorBidi" w:hAnsiTheme="majorBidi" w:cstheme="majorBidi"/>
            <w:w w:val="105"/>
            <w:rPrChange w:author="Kenneth Ssekimpi" w:date="2024-05-14T19:52:00Z" w:id="683">
              <w:rPr>
                <w:w w:val="105"/>
              </w:rPr>
            </w:rPrChange>
          </w:rPr>
          <w:delText>4-3-3</w:delText>
        </w:r>
        <w:r w:rsidRPr="00EA3CF1" w:rsidDel="00C90649">
          <w:rPr>
            <w:rFonts w:asciiTheme="majorBidi" w:hAnsiTheme="majorBidi" w:cstheme="majorBidi"/>
            <w:w w:val="105"/>
            <w:rPrChange w:author="Kenneth Ssekimpi" w:date="2024-05-14T19:52:00Z" w:id="684">
              <w:rPr>
                <w:spacing w:val="-9"/>
                <w:w w:val="105"/>
              </w:rPr>
            </w:rPrChange>
          </w:rPr>
          <w:delText xml:space="preserve"> </w:delText>
        </w:r>
        <w:r w:rsidRPr="00EA3CF1" w:rsidDel="00C90649">
          <w:rPr>
            <w:rFonts w:asciiTheme="majorBidi" w:hAnsiTheme="majorBidi" w:cstheme="majorBidi"/>
            <w:w w:val="105"/>
            <w:rPrChange w:author="Kenneth Ssekimpi" w:date="2024-05-14T19:52:00Z" w:id="685">
              <w:rPr>
                <w:w w:val="105"/>
              </w:rPr>
            </w:rPrChange>
          </w:rPr>
          <w:delText>formations</w:delText>
        </w:r>
        <w:r w:rsidRPr="00EA3CF1" w:rsidDel="00C90649">
          <w:rPr>
            <w:rFonts w:asciiTheme="majorBidi" w:hAnsiTheme="majorBidi" w:cstheme="majorBidi"/>
            <w:w w:val="105"/>
            <w:rPrChange w:author="Kenneth Ssekimpi" w:date="2024-05-14T19:52:00Z" w:id="686">
              <w:rPr>
                <w:spacing w:val="-9"/>
                <w:w w:val="105"/>
              </w:rPr>
            </w:rPrChange>
          </w:rPr>
          <w:delText xml:space="preserve"> </w:delText>
        </w:r>
        <w:r w:rsidRPr="00EA3CF1" w:rsidDel="00C90649">
          <w:rPr>
            <w:rFonts w:asciiTheme="majorBidi" w:hAnsiTheme="majorBidi" w:cstheme="majorBidi"/>
            <w:w w:val="105"/>
            <w:rPrChange w:author="Kenneth Ssekimpi" w:date="2024-05-14T19:52:00Z" w:id="687">
              <w:rPr>
                <w:w w:val="105"/>
              </w:rPr>
            </w:rPrChange>
          </w:rPr>
          <w:delText>as</w:delText>
        </w:r>
        <w:r w:rsidRPr="00EA3CF1" w:rsidDel="00C90649">
          <w:rPr>
            <w:rFonts w:asciiTheme="majorBidi" w:hAnsiTheme="majorBidi" w:cstheme="majorBidi"/>
            <w:w w:val="105"/>
            <w:rPrChange w:author="Kenneth Ssekimpi" w:date="2024-05-14T19:52:00Z" w:id="688">
              <w:rPr>
                <w:spacing w:val="-9"/>
                <w:w w:val="105"/>
              </w:rPr>
            </w:rPrChange>
          </w:rPr>
          <w:delText xml:space="preserve"> </w:delText>
        </w:r>
        <w:r w:rsidRPr="00EA3CF1" w:rsidDel="00C90649">
          <w:rPr>
            <w:rFonts w:asciiTheme="majorBidi" w:hAnsiTheme="majorBidi" w:cstheme="majorBidi"/>
            <w:w w:val="105"/>
            <w:rPrChange w:author="Kenneth Ssekimpi" w:date="2024-05-14T19:52:00Z" w:id="689">
              <w:rPr>
                <w:w w:val="105"/>
              </w:rPr>
            </w:rPrChange>
          </w:rPr>
          <w:delText xml:space="preserve">compared </w:delText>
        </w:r>
        <w:r w:rsidRPr="00EA3CF1" w:rsidDel="00C90649">
          <w:rPr>
            <w:rFonts w:asciiTheme="majorBidi" w:hAnsiTheme="majorBidi" w:cstheme="majorBidi"/>
            <w:w w:val="105"/>
            <w:rPrChange w:author="Kenneth Ssekimpi" w:date="2024-05-14T19:52:00Z" w:id="690">
              <w:rPr>
                <w:spacing w:val="-2"/>
                <w:w w:val="105"/>
              </w:rPr>
            </w:rPrChange>
          </w:rPr>
          <w:delText>to</w:delText>
        </w:r>
        <w:r w:rsidRPr="00EA3CF1" w:rsidDel="00C90649">
          <w:rPr>
            <w:rFonts w:asciiTheme="majorBidi" w:hAnsiTheme="majorBidi" w:cstheme="majorBidi"/>
            <w:w w:val="105"/>
            <w:rPrChange w:author="Kenneth Ssekimpi" w:date="2024-05-14T19:52:00Z" w:id="691">
              <w:rPr>
                <w:spacing w:val="-11"/>
                <w:w w:val="105"/>
              </w:rPr>
            </w:rPrChange>
          </w:rPr>
          <w:delText xml:space="preserve"> </w:delText>
        </w:r>
        <w:r w:rsidRPr="00EA3CF1" w:rsidDel="00C90649">
          <w:rPr>
            <w:rFonts w:asciiTheme="majorBidi" w:hAnsiTheme="majorBidi" w:cstheme="majorBidi"/>
            <w:w w:val="105"/>
            <w:rPrChange w:author="Kenneth Ssekimpi" w:date="2024-05-14T19:52:00Z" w:id="692">
              <w:rPr>
                <w:spacing w:val="-2"/>
                <w:w w:val="105"/>
              </w:rPr>
            </w:rPrChange>
          </w:rPr>
          <w:delText>zonal</w:delText>
        </w:r>
        <w:r w:rsidRPr="00EA3CF1" w:rsidDel="00C90649">
          <w:rPr>
            <w:rFonts w:asciiTheme="majorBidi" w:hAnsiTheme="majorBidi" w:cstheme="majorBidi"/>
            <w:w w:val="105"/>
            <w:rPrChange w:author="Kenneth Ssekimpi" w:date="2024-05-14T19:52:00Z" w:id="693">
              <w:rPr>
                <w:spacing w:val="-10"/>
                <w:w w:val="105"/>
              </w:rPr>
            </w:rPrChange>
          </w:rPr>
          <w:delText xml:space="preserve"> </w:delText>
        </w:r>
        <w:r w:rsidRPr="00EA3CF1" w:rsidDel="00C90649">
          <w:rPr>
            <w:rFonts w:asciiTheme="majorBidi" w:hAnsiTheme="majorBidi" w:cstheme="majorBidi"/>
            <w:w w:val="105"/>
            <w:rPrChange w:author="Kenneth Ssekimpi" w:date="2024-05-14T19:52:00Z" w:id="694">
              <w:rPr>
                <w:spacing w:val="-2"/>
                <w:w w:val="105"/>
              </w:rPr>
            </w:rPrChange>
          </w:rPr>
          <w:delText>pressing</w:delText>
        </w:r>
        <w:r w:rsidRPr="00EA3CF1" w:rsidDel="00C90649">
          <w:rPr>
            <w:rFonts w:asciiTheme="majorBidi" w:hAnsiTheme="majorBidi" w:cstheme="majorBidi"/>
            <w:w w:val="105"/>
            <w:rPrChange w:author="Kenneth Ssekimpi" w:date="2024-05-14T19:52:00Z" w:id="695">
              <w:rPr>
                <w:spacing w:val="-11"/>
                <w:w w:val="105"/>
              </w:rPr>
            </w:rPrChange>
          </w:rPr>
          <w:delText xml:space="preserve"> </w:delText>
        </w:r>
        <w:r w:rsidRPr="00EA3CF1" w:rsidDel="00C90649">
          <w:rPr>
            <w:rFonts w:asciiTheme="majorBidi" w:hAnsiTheme="majorBidi" w:cstheme="majorBidi"/>
            <w:w w:val="105"/>
            <w:rPrChange w:author="Kenneth Ssekimpi" w:date="2024-05-14T19:52:00Z" w:id="696">
              <w:rPr>
                <w:spacing w:val="-2"/>
                <w:w w:val="105"/>
              </w:rPr>
            </w:rPrChange>
          </w:rPr>
          <w:delText>with</w:delText>
        </w:r>
        <w:r w:rsidRPr="00EA3CF1" w:rsidDel="00C90649">
          <w:rPr>
            <w:rFonts w:asciiTheme="majorBidi" w:hAnsiTheme="majorBidi" w:cstheme="majorBidi"/>
            <w:w w:val="105"/>
            <w:rPrChange w:author="Kenneth Ssekimpi" w:date="2024-05-14T19:52:00Z" w:id="697">
              <w:rPr>
                <w:spacing w:val="-10"/>
                <w:w w:val="105"/>
              </w:rPr>
            </w:rPrChange>
          </w:rPr>
          <w:delText xml:space="preserve"> </w:delText>
        </w:r>
        <w:r w:rsidRPr="00EA3CF1" w:rsidDel="00C90649">
          <w:rPr>
            <w:rFonts w:asciiTheme="majorBidi" w:hAnsiTheme="majorBidi" w:cstheme="majorBidi"/>
            <w:w w:val="105"/>
            <w:rPrChange w:author="Kenneth Ssekimpi" w:date="2024-05-14T19:52:00Z" w:id="698">
              <w:rPr>
                <w:spacing w:val="-2"/>
                <w:w w:val="105"/>
              </w:rPr>
            </w:rPrChange>
          </w:rPr>
          <w:delText>a</w:delText>
        </w:r>
        <w:r w:rsidRPr="00EA3CF1" w:rsidDel="00C90649">
          <w:rPr>
            <w:rFonts w:asciiTheme="majorBidi" w:hAnsiTheme="majorBidi" w:cstheme="majorBidi"/>
            <w:w w:val="105"/>
            <w:rPrChange w:author="Kenneth Ssekimpi" w:date="2024-05-14T19:52:00Z" w:id="699">
              <w:rPr>
                <w:spacing w:val="-11"/>
                <w:w w:val="105"/>
              </w:rPr>
            </w:rPrChange>
          </w:rPr>
          <w:delText xml:space="preserve"> </w:delText>
        </w:r>
        <w:r w:rsidRPr="00EA3CF1" w:rsidDel="00C90649">
          <w:rPr>
            <w:rFonts w:asciiTheme="majorBidi" w:hAnsiTheme="majorBidi" w:cstheme="majorBidi"/>
            <w:w w:val="105"/>
            <w:rPrChange w:author="Kenneth Ssekimpi" w:date="2024-05-14T19:52:00Z" w:id="700">
              <w:rPr>
                <w:spacing w:val="-2"/>
                <w:w w:val="105"/>
              </w:rPr>
            </w:rPrChange>
          </w:rPr>
          <w:delText>4-4-2</w:delText>
        </w:r>
        <w:r w:rsidRPr="00EA3CF1" w:rsidDel="00C90649">
          <w:rPr>
            <w:rFonts w:asciiTheme="majorBidi" w:hAnsiTheme="majorBidi" w:cstheme="majorBidi"/>
            <w:w w:val="105"/>
            <w:rPrChange w:author="Kenneth Ssekimpi" w:date="2024-05-14T19:52:00Z" w:id="701">
              <w:rPr>
                <w:spacing w:val="-11"/>
                <w:w w:val="105"/>
              </w:rPr>
            </w:rPrChange>
          </w:rPr>
          <w:delText xml:space="preserve"> </w:delText>
        </w:r>
        <w:r w:rsidRPr="00EA3CF1" w:rsidDel="00C90649">
          <w:rPr>
            <w:rFonts w:asciiTheme="majorBidi" w:hAnsiTheme="majorBidi" w:cstheme="majorBidi"/>
            <w:w w:val="105"/>
            <w:rPrChange w:author="Kenneth Ssekimpi" w:date="2024-05-14T19:52:00Z" w:id="702">
              <w:rPr>
                <w:spacing w:val="-2"/>
                <w:w w:val="105"/>
              </w:rPr>
            </w:rPrChange>
          </w:rPr>
          <w:delText>formation</w:delText>
        </w:r>
      </w:del>
      <w:del w:author="Kenneth Ssekimpi" w:date="2024-05-13T13:14:00Z" w:id="703">
        <w:r w:rsidRPr="00EA3CF1" w:rsidDel="00FE6F80">
          <w:rPr>
            <w:rFonts w:asciiTheme="majorBidi" w:hAnsiTheme="majorBidi" w:cstheme="majorBidi"/>
            <w:w w:val="105"/>
            <w:rPrChange w:author="Kenneth Ssekimpi" w:date="2024-05-14T19:52:00Z" w:id="704">
              <w:rPr>
                <w:spacing w:val="-11"/>
                <w:w w:val="105"/>
              </w:rPr>
            </w:rPrChange>
          </w:rPr>
          <w:delText xml:space="preserve"> </w:delText>
        </w:r>
        <w:r w:rsidRPr="00EA3CF1" w:rsidDel="00FE6F80">
          <w:rPr>
            <w:rFonts w:asciiTheme="majorBidi" w:hAnsiTheme="majorBidi" w:cstheme="majorBidi"/>
            <w:w w:val="105"/>
            <w:rPrChange w:author="Kenneth Ssekimpi" w:date="2024-05-14T19:52:00Z" w:id="705">
              <w:rPr>
                <w:spacing w:val="-2"/>
                <w:w w:val="105"/>
              </w:rPr>
            </w:rPrChange>
          </w:rPr>
          <w:delText>[5]</w:delText>
        </w:r>
      </w:del>
      <w:del w:author="Kenneth Ssekimpi" w:date="2024-05-14T13:25:00Z" w:id="706">
        <w:r w:rsidRPr="00EA3CF1" w:rsidDel="001401BB">
          <w:rPr>
            <w:rFonts w:asciiTheme="majorBidi" w:hAnsiTheme="majorBidi" w:cstheme="majorBidi"/>
            <w:w w:val="105"/>
            <w:rPrChange w:author="Kenneth Ssekimpi" w:date="2024-05-14T19:52:00Z" w:id="707">
              <w:rPr>
                <w:spacing w:val="-2"/>
                <w:w w:val="105"/>
              </w:rPr>
            </w:rPrChange>
          </w:rPr>
          <w:delText>.</w:delText>
        </w:r>
        <w:r w:rsidRPr="00EA3CF1" w:rsidDel="001401BB">
          <w:rPr>
            <w:rFonts w:asciiTheme="majorBidi" w:hAnsiTheme="majorBidi" w:cstheme="majorBidi"/>
            <w:w w:val="105"/>
            <w:rPrChange w:author="Kenneth Ssekimpi" w:date="2024-05-14T19:52:00Z" w:id="708">
              <w:rPr>
                <w:spacing w:val="29"/>
                <w:w w:val="105"/>
              </w:rPr>
            </w:rPrChange>
          </w:rPr>
          <w:delText xml:space="preserve"> </w:delText>
        </w:r>
      </w:del>
      <w:r w:rsidRPr="00EA3CF1">
        <w:rPr>
          <w:rFonts w:asciiTheme="majorBidi" w:hAnsiTheme="majorBidi" w:cstheme="majorBidi"/>
          <w:w w:val="105"/>
          <w:rPrChange w:author="Kenneth Ssekimpi" w:date="2024-05-14T19:52:00Z" w:id="709">
            <w:rPr>
              <w:spacing w:val="-2"/>
              <w:w w:val="105"/>
            </w:rPr>
          </w:rPrChange>
        </w:rPr>
        <w:t>Despite</w:t>
      </w:r>
      <w:r w:rsidRPr="00EA3CF1">
        <w:rPr>
          <w:rFonts w:asciiTheme="majorBidi" w:hAnsiTheme="majorBidi" w:cstheme="majorBidi"/>
          <w:w w:val="105"/>
          <w:rPrChange w:author="Kenneth Ssekimpi" w:date="2024-05-14T19:52:00Z" w:id="710">
            <w:rPr>
              <w:spacing w:val="-11"/>
              <w:w w:val="105"/>
            </w:rPr>
          </w:rPrChange>
        </w:rPr>
        <w:t xml:space="preserve"> </w:t>
      </w:r>
      <w:r w:rsidRPr="00EA3CF1">
        <w:rPr>
          <w:rFonts w:asciiTheme="majorBidi" w:hAnsiTheme="majorBidi" w:cstheme="majorBidi"/>
          <w:w w:val="105"/>
          <w:rPrChange w:author="Kenneth Ssekimpi" w:date="2024-05-14T19:52:00Z" w:id="711">
            <w:rPr>
              <w:spacing w:val="-2"/>
              <w:w w:val="105"/>
            </w:rPr>
          </w:rPrChange>
        </w:rPr>
        <w:t>the</w:t>
      </w:r>
      <w:r w:rsidRPr="00EA3CF1">
        <w:rPr>
          <w:rFonts w:asciiTheme="majorBidi" w:hAnsiTheme="majorBidi" w:cstheme="majorBidi"/>
          <w:w w:val="105"/>
          <w:rPrChange w:author="Kenneth Ssekimpi" w:date="2024-05-14T19:52:00Z" w:id="712">
            <w:rPr>
              <w:spacing w:val="-11"/>
              <w:w w:val="105"/>
            </w:rPr>
          </w:rPrChange>
        </w:rPr>
        <w:t xml:space="preserve"> </w:t>
      </w:r>
      <w:r w:rsidRPr="00EA3CF1">
        <w:rPr>
          <w:rFonts w:asciiTheme="majorBidi" w:hAnsiTheme="majorBidi" w:cstheme="majorBidi"/>
          <w:w w:val="105"/>
          <w:rPrChange w:author="Kenneth Ssekimpi" w:date="2024-05-14T19:52:00Z" w:id="713">
            <w:rPr>
              <w:spacing w:val="-2"/>
              <w:w w:val="105"/>
            </w:rPr>
          </w:rPrChange>
        </w:rPr>
        <w:t>development</w:t>
      </w:r>
      <w:r w:rsidRPr="00EA3CF1">
        <w:rPr>
          <w:rFonts w:asciiTheme="majorBidi" w:hAnsiTheme="majorBidi" w:cstheme="majorBidi"/>
          <w:w w:val="105"/>
          <w:rPrChange w:author="Kenneth Ssekimpi" w:date="2024-05-14T19:52:00Z" w:id="714">
            <w:rPr>
              <w:spacing w:val="-11"/>
              <w:w w:val="105"/>
            </w:rPr>
          </w:rPrChange>
        </w:rPr>
        <w:t xml:space="preserve"> </w:t>
      </w:r>
      <w:r w:rsidRPr="00EA3CF1">
        <w:rPr>
          <w:rFonts w:asciiTheme="majorBidi" w:hAnsiTheme="majorBidi" w:cstheme="majorBidi"/>
          <w:w w:val="105"/>
          <w:rPrChange w:author="Kenneth Ssekimpi" w:date="2024-05-14T19:52:00Z" w:id="715">
            <w:rPr>
              <w:spacing w:val="-2"/>
              <w:w w:val="105"/>
            </w:rPr>
          </w:rPrChange>
        </w:rPr>
        <w:t>of</w:t>
      </w:r>
      <w:r w:rsidRPr="00EA3CF1">
        <w:rPr>
          <w:rFonts w:asciiTheme="majorBidi" w:hAnsiTheme="majorBidi" w:cstheme="majorBidi"/>
          <w:w w:val="105"/>
          <w:rPrChange w:author="Kenneth Ssekimpi" w:date="2024-05-14T19:52:00Z" w:id="716">
            <w:rPr>
              <w:spacing w:val="-11"/>
              <w:w w:val="105"/>
            </w:rPr>
          </w:rPrChange>
        </w:rPr>
        <w:t xml:space="preserve"> </w:t>
      </w:r>
      <w:r w:rsidRPr="00EA3CF1">
        <w:rPr>
          <w:rFonts w:asciiTheme="majorBidi" w:hAnsiTheme="majorBidi" w:cstheme="majorBidi"/>
          <w:w w:val="105"/>
          <w:rPrChange w:author="Kenneth Ssekimpi" w:date="2024-05-14T19:52:00Z" w:id="717">
            <w:rPr>
              <w:spacing w:val="-2"/>
              <w:w w:val="105"/>
            </w:rPr>
          </w:rPrChange>
        </w:rPr>
        <w:t>metrics</w:t>
      </w:r>
      <w:r w:rsidRPr="00EA3CF1">
        <w:rPr>
          <w:rFonts w:asciiTheme="majorBidi" w:hAnsiTheme="majorBidi" w:cstheme="majorBidi"/>
          <w:w w:val="105"/>
          <w:rPrChange w:author="Kenneth Ssekimpi" w:date="2024-05-14T19:52:00Z" w:id="718">
            <w:rPr>
              <w:spacing w:val="-11"/>
              <w:w w:val="105"/>
            </w:rPr>
          </w:rPrChange>
        </w:rPr>
        <w:t xml:space="preserve"> </w:t>
      </w:r>
      <w:r w:rsidRPr="00EA3CF1">
        <w:rPr>
          <w:rFonts w:asciiTheme="majorBidi" w:hAnsiTheme="majorBidi" w:cstheme="majorBidi"/>
          <w:w w:val="105"/>
          <w:rPrChange w:author="Kenneth Ssekimpi" w:date="2024-05-14T19:52:00Z" w:id="719">
            <w:rPr>
              <w:spacing w:val="-2"/>
              <w:w w:val="105"/>
            </w:rPr>
          </w:rPrChange>
        </w:rPr>
        <w:t>like</w:t>
      </w:r>
      <w:r w:rsidRPr="00EA3CF1">
        <w:rPr>
          <w:rFonts w:asciiTheme="majorBidi" w:hAnsiTheme="majorBidi" w:cstheme="majorBidi"/>
          <w:w w:val="105"/>
          <w:rPrChange w:author="Kenneth Ssekimpi" w:date="2024-05-14T19:52:00Z" w:id="720">
            <w:rPr>
              <w:spacing w:val="-11"/>
              <w:w w:val="105"/>
            </w:rPr>
          </w:rPrChange>
        </w:rPr>
        <w:t xml:space="preserve"> </w:t>
      </w:r>
      <w:r w:rsidRPr="00EA3CF1">
        <w:rPr>
          <w:rFonts w:asciiTheme="majorBidi" w:hAnsiTheme="majorBidi" w:cstheme="majorBidi"/>
          <w:w w:val="105"/>
          <w:rPrChange w:author="Kenneth Ssekimpi" w:date="2024-05-14T19:52:00Z" w:id="721">
            <w:rPr>
              <w:i/>
              <w:iCs/>
              <w:spacing w:val="-2"/>
              <w:w w:val="105"/>
            </w:rPr>
          </w:rPrChange>
        </w:rPr>
        <w:t xml:space="preserve">Passes </w:t>
      </w:r>
      <w:r w:rsidRPr="00EA3CF1">
        <w:rPr>
          <w:rFonts w:asciiTheme="majorBidi" w:hAnsiTheme="majorBidi" w:cstheme="majorBidi"/>
          <w:w w:val="105"/>
          <w:rPrChange w:author="Kenneth Ssekimpi" w:date="2024-05-14T19:52:00Z" w:id="722">
            <w:rPr>
              <w:i/>
              <w:iCs/>
              <w:w w:val="105"/>
            </w:rPr>
          </w:rPrChange>
        </w:rPr>
        <w:t xml:space="preserve">Allowed Per Defensive Action </w:t>
      </w:r>
      <w:r w:rsidRPr="00EA3CF1">
        <w:rPr>
          <w:rFonts w:asciiTheme="majorBidi" w:hAnsiTheme="majorBidi" w:cstheme="majorBidi"/>
          <w:w w:val="105"/>
          <w:rPrChange w:author="Kenneth Ssekimpi" w:date="2024-05-14T19:52:00Z" w:id="723">
            <w:rPr>
              <w:w w:val="105"/>
            </w:rPr>
          </w:rPrChange>
        </w:rPr>
        <w:t xml:space="preserve">(PPDA) or </w:t>
      </w:r>
      <w:r w:rsidRPr="00EA3CF1">
        <w:rPr>
          <w:rFonts w:asciiTheme="majorBidi" w:hAnsiTheme="majorBidi" w:cstheme="majorBidi"/>
          <w:w w:val="105"/>
          <w:rPrChange w:author="Kenneth Ssekimpi" w:date="2024-05-14T19:52:00Z" w:id="724">
            <w:rPr>
              <w:i/>
              <w:iCs/>
              <w:w w:val="105"/>
            </w:rPr>
          </w:rPrChange>
        </w:rPr>
        <w:t xml:space="preserve">Defensive Action Expected Threat </w:t>
      </w:r>
      <w:r w:rsidRPr="00EA3CF1">
        <w:rPr>
          <w:rFonts w:asciiTheme="majorBidi" w:hAnsiTheme="majorBidi" w:cstheme="majorBidi"/>
          <w:w w:val="105"/>
          <w:rPrChange w:author="Kenneth Ssekimpi" w:date="2024-05-14T19:52:00Z" w:id="725">
            <w:rPr>
              <w:w w:val="105"/>
            </w:rPr>
          </w:rPrChange>
        </w:rPr>
        <w:t>(</w:t>
      </w:r>
      <w:proofErr w:type="spellStart"/>
      <w:r w:rsidRPr="00EA3CF1">
        <w:rPr>
          <w:rFonts w:asciiTheme="majorBidi" w:hAnsiTheme="majorBidi" w:cstheme="majorBidi"/>
          <w:w w:val="105"/>
          <w:rPrChange w:author="Kenneth Ssekimpi" w:date="2024-05-14T19:52:00Z" w:id="726">
            <w:rPr>
              <w:w w:val="105"/>
            </w:rPr>
          </w:rPrChange>
        </w:rPr>
        <w:t>DAxT</w:t>
      </w:r>
      <w:proofErr w:type="spellEnd"/>
      <w:r w:rsidRPr="00EA3CF1">
        <w:rPr>
          <w:rFonts w:asciiTheme="majorBidi" w:hAnsiTheme="majorBidi" w:cstheme="majorBidi"/>
          <w:w w:val="105"/>
          <w:rPrChange w:author="Kenneth Ssekimpi" w:date="2024-05-14T19:52:00Z" w:id="727">
            <w:rPr>
              <w:w w:val="105"/>
            </w:rPr>
          </w:rPrChange>
        </w:rPr>
        <w:t>) to measure</w:t>
      </w:r>
      <w:r w:rsidRPr="00EA3CF1">
        <w:rPr>
          <w:rFonts w:asciiTheme="majorBidi" w:hAnsiTheme="majorBidi" w:cstheme="majorBidi"/>
          <w:w w:val="105"/>
          <w:rPrChange w:author="Kenneth Ssekimpi" w:date="2024-05-14T19:52:00Z" w:id="728">
            <w:rPr>
              <w:spacing w:val="-16"/>
              <w:w w:val="105"/>
            </w:rPr>
          </w:rPrChange>
        </w:rPr>
        <w:t xml:space="preserve"> </w:t>
      </w:r>
      <w:r w:rsidRPr="00EA3CF1">
        <w:rPr>
          <w:rFonts w:asciiTheme="majorBidi" w:hAnsiTheme="majorBidi" w:cstheme="majorBidi"/>
          <w:w w:val="105"/>
          <w:rPrChange w:author="Kenneth Ssekimpi" w:date="2024-05-14T19:52:00Z" w:id="729">
            <w:rPr>
              <w:w w:val="105"/>
            </w:rPr>
          </w:rPrChange>
        </w:rPr>
        <w:t>aspects</w:t>
      </w:r>
      <w:r w:rsidRPr="00EA3CF1">
        <w:rPr>
          <w:rFonts w:asciiTheme="majorBidi" w:hAnsiTheme="majorBidi" w:cstheme="majorBidi"/>
          <w:w w:val="105"/>
          <w:rPrChange w:author="Kenneth Ssekimpi" w:date="2024-05-14T19:52:00Z" w:id="730">
            <w:rPr>
              <w:spacing w:val="-16"/>
              <w:w w:val="105"/>
            </w:rPr>
          </w:rPrChange>
        </w:rPr>
        <w:t xml:space="preserve"> </w:t>
      </w:r>
      <w:r w:rsidRPr="00EA3CF1">
        <w:rPr>
          <w:rFonts w:asciiTheme="majorBidi" w:hAnsiTheme="majorBidi" w:cstheme="majorBidi"/>
          <w:w w:val="105"/>
          <w:rPrChange w:author="Kenneth Ssekimpi" w:date="2024-05-14T19:52:00Z" w:id="731">
            <w:rPr>
              <w:w w:val="105"/>
            </w:rPr>
          </w:rPrChange>
        </w:rPr>
        <w:t>of</w:t>
      </w:r>
      <w:r w:rsidRPr="00EA3CF1">
        <w:rPr>
          <w:rFonts w:asciiTheme="majorBidi" w:hAnsiTheme="majorBidi" w:cstheme="majorBidi"/>
          <w:w w:val="105"/>
          <w:rPrChange w:author="Kenneth Ssekimpi" w:date="2024-05-14T19:52:00Z" w:id="732">
            <w:rPr>
              <w:spacing w:val="-16"/>
              <w:w w:val="105"/>
            </w:rPr>
          </w:rPrChange>
        </w:rPr>
        <w:t xml:space="preserve"> </w:t>
      </w:r>
      <w:r w:rsidRPr="00EA3CF1">
        <w:rPr>
          <w:rFonts w:asciiTheme="majorBidi" w:hAnsiTheme="majorBidi" w:cstheme="majorBidi"/>
          <w:w w:val="105"/>
          <w:rPrChange w:author="Kenneth Ssekimpi" w:date="2024-05-14T19:52:00Z" w:id="733">
            <w:rPr>
              <w:w w:val="105"/>
            </w:rPr>
          </w:rPrChange>
        </w:rPr>
        <w:t>pressing</w:t>
      </w:r>
      <w:r w:rsidRPr="00EA3CF1">
        <w:rPr>
          <w:rFonts w:asciiTheme="majorBidi" w:hAnsiTheme="majorBidi" w:cstheme="majorBidi"/>
          <w:w w:val="105"/>
          <w:rPrChange w:author="Kenneth Ssekimpi" w:date="2024-05-14T19:52:00Z" w:id="734">
            <w:rPr>
              <w:spacing w:val="-15"/>
              <w:w w:val="105"/>
            </w:rPr>
          </w:rPrChange>
        </w:rPr>
        <w:t xml:space="preserve"> </w:t>
      </w:r>
      <w:r w:rsidRPr="00EA3CF1">
        <w:rPr>
          <w:rFonts w:asciiTheme="majorBidi" w:hAnsiTheme="majorBidi" w:cstheme="majorBidi"/>
          <w:w w:val="105"/>
          <w:rPrChange w:author="Kenneth Ssekimpi" w:date="2024-05-14T19:52:00Z" w:id="735">
            <w:rPr>
              <w:w w:val="105"/>
            </w:rPr>
          </w:rPrChange>
        </w:rPr>
        <w:t>effectiveness</w:t>
      </w:r>
      <w:r w:rsidRPr="00EA3CF1">
        <w:rPr>
          <w:rFonts w:asciiTheme="majorBidi" w:hAnsiTheme="majorBidi" w:cstheme="majorBidi"/>
          <w:w w:val="105"/>
          <w:rPrChange w:author="Kenneth Ssekimpi" w:date="2024-05-14T19:52:00Z" w:id="736">
            <w:rPr>
              <w:spacing w:val="-16"/>
              <w:w w:val="105"/>
            </w:rPr>
          </w:rPrChange>
        </w:rPr>
        <w:t xml:space="preserve"> </w:t>
      </w:r>
      <w:r w:rsidRPr="00EA3CF1">
        <w:rPr>
          <w:rFonts w:asciiTheme="majorBidi" w:hAnsiTheme="majorBidi" w:cstheme="majorBidi"/>
          <w:w w:val="105"/>
          <w:rPrChange w:author="Kenneth Ssekimpi" w:date="2024-05-14T19:52:00Z" w:id="737">
            <w:rPr>
              <w:w w:val="105"/>
            </w:rPr>
          </w:rPrChange>
        </w:rPr>
        <w:t>(or</w:t>
      </w:r>
      <w:r w:rsidRPr="00EA3CF1">
        <w:rPr>
          <w:rFonts w:asciiTheme="majorBidi" w:hAnsiTheme="majorBidi" w:cstheme="majorBidi"/>
          <w:w w:val="105"/>
          <w:rPrChange w:author="Kenneth Ssekimpi" w:date="2024-05-14T19:52:00Z" w:id="738">
            <w:rPr>
              <w:spacing w:val="-16"/>
              <w:w w:val="105"/>
            </w:rPr>
          </w:rPrChange>
        </w:rPr>
        <w:t xml:space="preserve"> </w:t>
      </w:r>
      <w:r w:rsidRPr="00EA3CF1">
        <w:rPr>
          <w:rFonts w:asciiTheme="majorBidi" w:hAnsiTheme="majorBidi" w:cstheme="majorBidi"/>
          <w:w w:val="105"/>
          <w:rPrChange w:author="Kenneth Ssekimpi" w:date="2024-05-14T19:52:00Z" w:id="739">
            <w:rPr>
              <w:w w:val="105"/>
            </w:rPr>
          </w:rPrChange>
        </w:rPr>
        <w:t>more</w:t>
      </w:r>
      <w:r w:rsidRPr="00EA3CF1">
        <w:rPr>
          <w:rFonts w:asciiTheme="majorBidi" w:hAnsiTheme="majorBidi" w:cstheme="majorBidi"/>
          <w:w w:val="105"/>
          <w:rPrChange w:author="Kenneth Ssekimpi" w:date="2024-05-14T19:52:00Z" w:id="740">
            <w:rPr>
              <w:spacing w:val="-16"/>
              <w:w w:val="105"/>
            </w:rPr>
          </w:rPrChange>
        </w:rPr>
        <w:t xml:space="preserve"> </w:t>
      </w:r>
      <w:r w:rsidRPr="00EA3CF1">
        <w:rPr>
          <w:rFonts w:asciiTheme="majorBidi" w:hAnsiTheme="majorBidi" w:cstheme="majorBidi"/>
          <w:w w:val="105"/>
          <w:rPrChange w:author="Kenneth Ssekimpi" w:date="2024-05-14T19:52:00Z" w:id="741">
            <w:rPr>
              <w:w w:val="105"/>
            </w:rPr>
          </w:rPrChange>
        </w:rPr>
        <w:t>generally,</w:t>
      </w:r>
      <w:r w:rsidRPr="00EA3CF1">
        <w:rPr>
          <w:rFonts w:asciiTheme="majorBidi" w:hAnsiTheme="majorBidi" w:cstheme="majorBidi"/>
          <w:w w:val="105"/>
          <w:rPrChange w:author="Kenneth Ssekimpi" w:date="2024-05-14T19:52:00Z" w:id="742">
            <w:rPr>
              <w:spacing w:val="-15"/>
              <w:w w:val="105"/>
            </w:rPr>
          </w:rPrChange>
        </w:rPr>
        <w:t xml:space="preserve"> </w:t>
      </w:r>
      <w:r w:rsidRPr="00EA3CF1">
        <w:rPr>
          <w:rFonts w:asciiTheme="majorBidi" w:hAnsiTheme="majorBidi" w:cstheme="majorBidi"/>
          <w:w w:val="105"/>
          <w:rPrChange w:author="Kenneth Ssekimpi" w:date="2024-05-14T19:52:00Z" w:id="743">
            <w:rPr>
              <w:w w:val="105"/>
            </w:rPr>
          </w:rPrChange>
        </w:rPr>
        <w:t>the</w:t>
      </w:r>
      <w:r w:rsidRPr="00EA3CF1">
        <w:rPr>
          <w:rFonts w:asciiTheme="majorBidi" w:hAnsiTheme="majorBidi" w:cstheme="majorBidi"/>
          <w:w w:val="105"/>
          <w:rPrChange w:author="Kenneth Ssekimpi" w:date="2024-05-14T19:52:00Z" w:id="744">
            <w:rPr>
              <w:spacing w:val="-16"/>
              <w:w w:val="105"/>
            </w:rPr>
          </w:rPrChange>
        </w:rPr>
        <w:t xml:space="preserve"> </w:t>
      </w:r>
      <w:r w:rsidRPr="00EA3CF1">
        <w:rPr>
          <w:rFonts w:asciiTheme="majorBidi" w:hAnsiTheme="majorBidi" w:cstheme="majorBidi"/>
          <w:w w:val="105"/>
          <w:rPrChange w:author="Kenneth Ssekimpi" w:date="2024-05-14T19:52:00Z" w:id="745">
            <w:rPr>
              <w:w w:val="105"/>
            </w:rPr>
          </w:rPrChange>
        </w:rPr>
        <w:t>effectiveness</w:t>
      </w:r>
      <w:r w:rsidRPr="00EA3CF1">
        <w:rPr>
          <w:rFonts w:asciiTheme="majorBidi" w:hAnsiTheme="majorBidi" w:cstheme="majorBidi"/>
          <w:w w:val="105"/>
          <w:rPrChange w:author="Kenneth Ssekimpi" w:date="2024-05-14T19:52:00Z" w:id="746">
            <w:rPr>
              <w:spacing w:val="-16"/>
              <w:w w:val="105"/>
            </w:rPr>
          </w:rPrChange>
        </w:rPr>
        <w:t xml:space="preserve"> </w:t>
      </w:r>
      <w:r w:rsidRPr="00EA3CF1">
        <w:rPr>
          <w:rFonts w:asciiTheme="majorBidi" w:hAnsiTheme="majorBidi" w:cstheme="majorBidi"/>
          <w:w w:val="105"/>
          <w:rPrChange w:author="Kenneth Ssekimpi" w:date="2024-05-14T19:52:00Z" w:id="747">
            <w:rPr>
              <w:w w:val="105"/>
            </w:rPr>
          </w:rPrChange>
        </w:rPr>
        <w:t>of</w:t>
      </w:r>
      <w:r w:rsidRPr="00EA3CF1">
        <w:rPr>
          <w:rFonts w:asciiTheme="majorBidi" w:hAnsiTheme="majorBidi" w:cstheme="majorBidi"/>
          <w:w w:val="105"/>
          <w:rPrChange w:author="Kenneth Ssekimpi" w:date="2024-05-14T19:52:00Z" w:id="748">
            <w:rPr>
              <w:spacing w:val="-16"/>
              <w:w w:val="105"/>
            </w:rPr>
          </w:rPrChange>
        </w:rPr>
        <w:t xml:space="preserve"> </w:t>
      </w:r>
      <w:r w:rsidRPr="00EA3CF1">
        <w:rPr>
          <w:rFonts w:asciiTheme="majorBidi" w:hAnsiTheme="majorBidi" w:cstheme="majorBidi"/>
          <w:w w:val="105"/>
          <w:rPrChange w:author="Kenneth Ssekimpi" w:date="2024-05-14T19:52:00Z" w:id="749">
            <w:rPr>
              <w:w w:val="105"/>
            </w:rPr>
          </w:rPrChange>
        </w:rPr>
        <w:t>defensive contributions)</w:t>
      </w:r>
      <w:r w:rsidRPr="00EA3CF1">
        <w:rPr>
          <w:rFonts w:asciiTheme="majorBidi" w:hAnsiTheme="majorBidi" w:cstheme="majorBidi"/>
          <w:w w:val="105"/>
          <w:rPrChange w:author="Kenneth Ssekimpi" w:date="2024-05-14T19:52:00Z" w:id="750">
            <w:rPr>
              <w:spacing w:val="-3"/>
              <w:w w:val="105"/>
            </w:rPr>
          </w:rPrChange>
        </w:rPr>
        <w:t xml:space="preserve"> </w:t>
      </w:r>
      <w:del w:author="Kenneth Ssekimpi" w:date="2024-05-13T11:23:00Z" w:id="751">
        <w:r w:rsidRPr="00EA3CF1" w:rsidDel="002D37C3">
          <w:rPr>
            <w:rFonts w:asciiTheme="majorBidi" w:hAnsiTheme="majorBidi" w:cstheme="majorBidi"/>
            <w:w w:val="105"/>
            <w:rPrChange w:author="Kenneth Ssekimpi" w:date="2024-05-14T19:52:00Z" w:id="752">
              <w:rPr>
                <w:w w:val="105"/>
              </w:rPr>
            </w:rPrChange>
          </w:rPr>
          <w:delText>[15]</w:delText>
        </w:r>
      </w:del>
      <w:del w:author="Kenneth Ssekimpi" w:date="2024-05-13T12:21:00Z" w:id="753">
        <w:r w:rsidRPr="00EA3CF1" w:rsidDel="006850E0">
          <w:rPr>
            <w:rFonts w:asciiTheme="majorBidi" w:hAnsiTheme="majorBidi" w:cstheme="majorBidi"/>
            <w:w w:val="105"/>
            <w:rPrChange w:author="Kenneth Ssekimpi" w:date="2024-05-14T19:52:00Z" w:id="754">
              <w:rPr>
                <w:w w:val="105"/>
              </w:rPr>
            </w:rPrChange>
          </w:rPr>
          <w:delText>[11]</w:delText>
        </w:r>
      </w:del>
      <w:customXmlInsRangeStart w:author="Kenneth Ssekimpi" w:date="2024-05-13T12:24:00Z" w:id="755"/>
      <w:sdt>
        <w:sdtPr>
          <w:rPr>
            <w:rFonts w:asciiTheme="majorBidi" w:hAnsiTheme="majorBidi" w:cstheme="majorBidi"/>
            <w:w w:val="105"/>
          </w:rPr>
          <w:tag w:val="MENDELEY_CITATION_v3_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"/>
          <w:id w:val="705220822"/>
          <w:placeholder>
            <w:docPart w:val="DefaultPlaceholder_-1854013440"/>
          </w:placeholder>
        </w:sdtPr>
        <w:sdtEndPr/>
        <w:sdtContent>
          <w:customXmlInsRangeEnd w:id="755"/>
          <w:ins w:author="Kenneth Ssekimpi" w:date="2024-05-14T13:43:00Z" w:id="756">
            <w:r w:rsidRPr="00645F85" w:rsidR="00E7020B">
              <w:rPr>
                <w:rFonts w:asciiTheme="majorBidi" w:hAnsiTheme="majorBidi" w:cstheme="majorBidi"/>
                <w:w w:val="105"/>
                <w:rPrChange w:author="Kenneth Ssekimpi" w:date="2024-05-14T20:22:00Z" w:id="757">
                  <w:rPr>
                    <w:color w:val="000000"/>
                    <w:w w:val="105"/>
                  </w:rPr>
                </w:rPrChange>
              </w:rPr>
              <w:t>(Merhej et al., 2021; Trainor, 2014)</w:t>
            </w:r>
          </w:ins>
          <w:customXmlInsRangeStart w:author="Kenneth Ssekimpi" w:date="2024-05-13T12:24:00Z" w:id="758"/>
        </w:sdtContent>
      </w:sdt>
      <w:customXmlInsRangeEnd w:id="758"/>
      <w:r w:rsidRPr="00EA3CF1">
        <w:rPr>
          <w:rFonts w:asciiTheme="majorBidi" w:hAnsiTheme="majorBidi" w:cstheme="majorBidi"/>
          <w:w w:val="105"/>
          <w:rPrChange w:author="Kenneth Ssekimpi" w:date="2024-05-14T19:52:00Z" w:id="759">
            <w:rPr>
              <w:w w:val="105"/>
            </w:rPr>
          </w:rPrChange>
        </w:rPr>
        <w:t>,</w:t>
      </w:r>
      <w:r w:rsidRPr="00EA3CF1">
        <w:rPr>
          <w:rFonts w:asciiTheme="majorBidi" w:hAnsiTheme="majorBidi" w:cstheme="majorBidi"/>
          <w:w w:val="105"/>
          <w:rPrChange w:author="Kenneth Ssekimpi" w:date="2024-05-14T19:52:00Z" w:id="760">
            <w:rPr>
              <w:spacing w:val="-3"/>
              <w:w w:val="105"/>
            </w:rPr>
          </w:rPrChange>
        </w:rPr>
        <w:t xml:space="preserve"> </w:t>
      </w:r>
      <w:r w:rsidRPr="00EA3CF1">
        <w:rPr>
          <w:rFonts w:asciiTheme="majorBidi" w:hAnsiTheme="majorBidi" w:cstheme="majorBidi"/>
          <w:w w:val="105"/>
          <w:rPrChange w:author="Kenneth Ssekimpi" w:date="2024-05-14T19:52:00Z" w:id="761">
            <w:rPr>
              <w:w w:val="105"/>
            </w:rPr>
          </w:rPrChange>
        </w:rPr>
        <w:t>there</w:t>
      </w:r>
      <w:r w:rsidRPr="00EA3CF1">
        <w:rPr>
          <w:rFonts w:asciiTheme="majorBidi" w:hAnsiTheme="majorBidi" w:cstheme="majorBidi"/>
          <w:w w:val="105"/>
          <w:rPrChange w:author="Kenneth Ssekimpi" w:date="2024-05-14T19:52:00Z" w:id="762">
            <w:rPr>
              <w:spacing w:val="-3"/>
              <w:w w:val="105"/>
            </w:rPr>
          </w:rPrChange>
        </w:rPr>
        <w:t xml:space="preserve"> </w:t>
      </w:r>
      <w:r w:rsidRPr="00EA3CF1">
        <w:rPr>
          <w:rFonts w:asciiTheme="majorBidi" w:hAnsiTheme="majorBidi" w:cstheme="majorBidi"/>
          <w:w w:val="105"/>
          <w:rPrChange w:author="Kenneth Ssekimpi" w:date="2024-05-14T19:52:00Z" w:id="763">
            <w:rPr>
              <w:w w:val="105"/>
            </w:rPr>
          </w:rPrChange>
        </w:rPr>
        <w:t>is</w:t>
      </w:r>
      <w:r w:rsidRPr="00EA3CF1">
        <w:rPr>
          <w:rFonts w:asciiTheme="majorBidi" w:hAnsiTheme="majorBidi" w:cstheme="majorBidi"/>
          <w:w w:val="105"/>
          <w:rPrChange w:author="Kenneth Ssekimpi" w:date="2024-05-14T19:52:00Z" w:id="764">
            <w:rPr>
              <w:spacing w:val="-4"/>
              <w:w w:val="105"/>
            </w:rPr>
          </w:rPrChange>
        </w:rPr>
        <w:t xml:space="preserve"> </w:t>
      </w:r>
      <w:r w:rsidRPr="00EA3CF1">
        <w:rPr>
          <w:rFonts w:asciiTheme="majorBidi" w:hAnsiTheme="majorBidi" w:cstheme="majorBidi"/>
          <w:w w:val="105"/>
          <w:rPrChange w:author="Kenneth Ssekimpi" w:date="2024-05-14T19:52:00Z" w:id="765">
            <w:rPr>
              <w:w w:val="105"/>
            </w:rPr>
          </w:rPrChange>
        </w:rPr>
        <w:t>a</w:t>
      </w:r>
      <w:r w:rsidRPr="00EA3CF1">
        <w:rPr>
          <w:rFonts w:asciiTheme="majorBidi" w:hAnsiTheme="majorBidi" w:cstheme="majorBidi"/>
          <w:w w:val="105"/>
          <w:rPrChange w:author="Kenneth Ssekimpi" w:date="2024-05-14T19:52:00Z" w:id="766">
            <w:rPr>
              <w:spacing w:val="-3"/>
              <w:w w:val="105"/>
            </w:rPr>
          </w:rPrChange>
        </w:rPr>
        <w:t xml:space="preserve"> </w:t>
      </w:r>
      <w:r w:rsidRPr="00EA3CF1">
        <w:rPr>
          <w:rFonts w:asciiTheme="majorBidi" w:hAnsiTheme="majorBidi" w:cstheme="majorBidi"/>
          <w:w w:val="105"/>
          <w:rPrChange w:author="Kenneth Ssekimpi" w:date="2024-05-14T19:52:00Z" w:id="767">
            <w:rPr>
              <w:w w:val="105"/>
            </w:rPr>
          </w:rPrChange>
        </w:rPr>
        <w:t>gap</w:t>
      </w:r>
      <w:r w:rsidRPr="00EA3CF1">
        <w:rPr>
          <w:rFonts w:asciiTheme="majorBidi" w:hAnsiTheme="majorBidi" w:cstheme="majorBidi"/>
          <w:w w:val="105"/>
          <w:rPrChange w:author="Kenneth Ssekimpi" w:date="2024-05-14T19:52:00Z" w:id="768">
            <w:rPr>
              <w:spacing w:val="-3"/>
              <w:w w:val="105"/>
            </w:rPr>
          </w:rPrChange>
        </w:rPr>
        <w:t xml:space="preserve"> </w:t>
      </w:r>
      <w:r w:rsidRPr="00EA3CF1">
        <w:rPr>
          <w:rFonts w:asciiTheme="majorBidi" w:hAnsiTheme="majorBidi" w:cstheme="majorBidi"/>
          <w:w w:val="105"/>
          <w:rPrChange w:author="Kenneth Ssekimpi" w:date="2024-05-14T19:52:00Z" w:id="769">
            <w:rPr>
              <w:w w:val="105"/>
            </w:rPr>
          </w:rPrChange>
        </w:rPr>
        <w:t>in</w:t>
      </w:r>
      <w:r w:rsidRPr="00EA3CF1">
        <w:rPr>
          <w:rFonts w:asciiTheme="majorBidi" w:hAnsiTheme="majorBidi" w:cstheme="majorBidi"/>
          <w:w w:val="105"/>
          <w:rPrChange w:author="Kenneth Ssekimpi" w:date="2024-05-14T19:52:00Z" w:id="770">
            <w:rPr>
              <w:spacing w:val="-3"/>
              <w:w w:val="105"/>
            </w:rPr>
          </w:rPrChange>
        </w:rPr>
        <w:t xml:space="preserve"> </w:t>
      </w:r>
      <w:r w:rsidRPr="00EA3CF1">
        <w:rPr>
          <w:rFonts w:asciiTheme="majorBidi" w:hAnsiTheme="majorBidi" w:cstheme="majorBidi"/>
          <w:w w:val="105"/>
          <w:rPrChange w:author="Kenneth Ssekimpi" w:date="2024-05-14T19:52:00Z" w:id="771">
            <w:rPr>
              <w:w w:val="105"/>
            </w:rPr>
          </w:rPrChange>
        </w:rPr>
        <w:t>research</w:t>
      </w:r>
      <w:r w:rsidRPr="00EA3CF1">
        <w:rPr>
          <w:rFonts w:asciiTheme="majorBidi" w:hAnsiTheme="majorBidi" w:cstheme="majorBidi"/>
          <w:w w:val="105"/>
          <w:rPrChange w:author="Kenneth Ssekimpi" w:date="2024-05-14T19:52:00Z" w:id="772">
            <w:rPr>
              <w:spacing w:val="-3"/>
              <w:w w:val="105"/>
            </w:rPr>
          </w:rPrChange>
        </w:rPr>
        <w:t xml:space="preserve"> </w:t>
      </w:r>
      <w:r w:rsidRPr="00EA3CF1">
        <w:rPr>
          <w:rFonts w:asciiTheme="majorBidi" w:hAnsiTheme="majorBidi" w:cstheme="majorBidi"/>
          <w:w w:val="105"/>
          <w:rPrChange w:author="Kenneth Ssekimpi" w:date="2024-05-14T19:52:00Z" w:id="773">
            <w:rPr>
              <w:w w:val="105"/>
            </w:rPr>
          </w:rPrChange>
        </w:rPr>
        <w:t>regarding</w:t>
      </w:r>
      <w:r w:rsidRPr="00EA3CF1">
        <w:rPr>
          <w:rFonts w:asciiTheme="majorBidi" w:hAnsiTheme="majorBidi" w:cstheme="majorBidi"/>
          <w:w w:val="105"/>
          <w:rPrChange w:author="Kenneth Ssekimpi" w:date="2024-05-14T19:52:00Z" w:id="774">
            <w:rPr>
              <w:spacing w:val="-3"/>
              <w:w w:val="105"/>
            </w:rPr>
          </w:rPrChange>
        </w:rPr>
        <w:t xml:space="preserve"> </w:t>
      </w:r>
      <w:r w:rsidRPr="00EA3CF1">
        <w:rPr>
          <w:rFonts w:asciiTheme="majorBidi" w:hAnsiTheme="majorBidi" w:cstheme="majorBidi"/>
          <w:w w:val="105"/>
          <w:rPrChange w:author="Kenneth Ssekimpi" w:date="2024-05-14T19:52:00Z" w:id="775">
            <w:rPr>
              <w:w w:val="105"/>
            </w:rPr>
          </w:rPrChange>
        </w:rPr>
        <w:t>the</w:t>
      </w:r>
      <w:r w:rsidRPr="00EA3CF1">
        <w:rPr>
          <w:rFonts w:asciiTheme="majorBidi" w:hAnsiTheme="majorBidi" w:cstheme="majorBidi"/>
          <w:w w:val="105"/>
          <w:rPrChange w:author="Kenneth Ssekimpi" w:date="2024-05-14T19:52:00Z" w:id="776">
            <w:rPr>
              <w:spacing w:val="-4"/>
              <w:w w:val="105"/>
            </w:rPr>
          </w:rPrChange>
        </w:rPr>
        <w:t xml:space="preserve"> </w:t>
      </w:r>
      <w:r w:rsidRPr="00EA3CF1">
        <w:rPr>
          <w:rFonts w:asciiTheme="majorBidi" w:hAnsiTheme="majorBidi" w:cstheme="majorBidi"/>
          <w:w w:val="105"/>
          <w:rPrChange w:author="Kenneth Ssekimpi" w:date="2024-05-14T19:52:00Z" w:id="777">
            <w:rPr>
              <w:w w:val="105"/>
            </w:rPr>
          </w:rPrChange>
        </w:rPr>
        <w:t>influence</w:t>
      </w:r>
      <w:r w:rsidRPr="00EA3CF1">
        <w:rPr>
          <w:rFonts w:asciiTheme="majorBidi" w:hAnsiTheme="majorBidi" w:cstheme="majorBidi"/>
          <w:w w:val="105"/>
          <w:rPrChange w:author="Kenneth Ssekimpi" w:date="2024-05-14T19:52:00Z" w:id="778">
            <w:rPr>
              <w:spacing w:val="-4"/>
              <w:w w:val="105"/>
            </w:rPr>
          </w:rPrChange>
        </w:rPr>
        <w:t xml:space="preserve"> </w:t>
      </w:r>
      <w:r w:rsidRPr="00EA3CF1">
        <w:rPr>
          <w:rFonts w:asciiTheme="majorBidi" w:hAnsiTheme="majorBidi" w:cstheme="majorBidi"/>
          <w:w w:val="105"/>
          <w:rPrChange w:author="Kenneth Ssekimpi" w:date="2024-05-14T19:52:00Z" w:id="779">
            <w:rPr>
              <w:w w:val="105"/>
            </w:rPr>
          </w:rPrChange>
        </w:rPr>
        <w:t>of</w:t>
      </w:r>
      <w:r w:rsidRPr="00EA3CF1">
        <w:rPr>
          <w:rFonts w:asciiTheme="majorBidi" w:hAnsiTheme="majorBidi" w:cstheme="majorBidi"/>
          <w:w w:val="105"/>
          <w:rPrChange w:author="Kenneth Ssekimpi" w:date="2024-05-14T19:52:00Z" w:id="780">
            <w:rPr>
              <w:spacing w:val="-3"/>
              <w:w w:val="105"/>
            </w:rPr>
          </w:rPrChange>
        </w:rPr>
        <w:t xml:space="preserve"> </w:t>
      </w:r>
      <w:r w:rsidRPr="00EA3CF1">
        <w:rPr>
          <w:rFonts w:asciiTheme="majorBidi" w:hAnsiTheme="majorBidi" w:cstheme="majorBidi"/>
          <w:w w:val="105"/>
          <w:rPrChange w:author="Kenneth Ssekimpi" w:date="2024-05-14T19:52:00Z" w:id="781">
            <w:rPr>
              <w:w w:val="105"/>
            </w:rPr>
          </w:rPrChange>
        </w:rPr>
        <w:t>formations</w:t>
      </w:r>
      <w:r w:rsidRPr="00EA3CF1">
        <w:rPr>
          <w:rFonts w:asciiTheme="majorBidi" w:hAnsiTheme="majorBidi" w:cstheme="majorBidi"/>
          <w:w w:val="105"/>
          <w:rPrChange w:author="Kenneth Ssekimpi" w:date="2024-05-14T19:52:00Z" w:id="782">
            <w:rPr>
              <w:spacing w:val="-3"/>
              <w:w w:val="105"/>
            </w:rPr>
          </w:rPrChange>
        </w:rPr>
        <w:t xml:space="preserve"> </w:t>
      </w:r>
      <w:r w:rsidRPr="00EA3CF1">
        <w:rPr>
          <w:rFonts w:asciiTheme="majorBidi" w:hAnsiTheme="majorBidi" w:cstheme="majorBidi"/>
          <w:w w:val="105"/>
          <w:rPrChange w:author="Kenneth Ssekimpi" w:date="2024-05-14T19:52:00Z" w:id="783">
            <w:rPr>
              <w:w w:val="105"/>
            </w:rPr>
          </w:rPrChange>
        </w:rPr>
        <w:t>on pressing throughout the pitch.</w:t>
      </w:r>
      <w:r w:rsidRPr="00EA3CF1">
        <w:rPr>
          <w:rFonts w:asciiTheme="majorBidi" w:hAnsiTheme="majorBidi" w:cstheme="majorBidi"/>
          <w:w w:val="105"/>
          <w:rPrChange w:author="Kenneth Ssekimpi" w:date="2024-05-14T19:52:00Z" w:id="784">
            <w:rPr>
              <w:spacing w:val="39"/>
              <w:w w:val="105"/>
            </w:rPr>
          </w:rPrChange>
        </w:rPr>
        <w:t xml:space="preserve"> </w:t>
      </w:r>
    </w:p>
    <w:p w:rsidRPr="00EA3CF1" w:rsidR="005B4936" w:rsidRDefault="005B4936" w14:paraId="48F1123D" w14:textId="77777777">
      <w:pPr>
        <w:jc w:val="both"/>
        <w:rPr>
          <w:rFonts w:asciiTheme="majorBidi" w:hAnsiTheme="majorBidi" w:cstheme="majorBidi"/>
          <w:rPrChange w:author="Kenneth Ssekimpi" w:date="2024-05-14T19:52:00Z" w:id="785">
            <w:rPr/>
          </w:rPrChange>
        </w:rPr>
        <w:pPrChange w:author="Kenneth Ssekimpi" w:date="2024-05-14T19:52:00Z" w:id="786">
          <w:pPr>
            <w:pStyle w:val="BodyText"/>
            <w:spacing w:before="228" w:line="252" w:lineRule="auto"/>
            <w:ind w:left="117" w:right="1315"/>
            <w:jc w:val="both"/>
          </w:pPr>
        </w:pPrChange>
      </w:pPr>
    </w:p>
    <w:p w:rsidRPr="003F77D9" w:rsidR="00647801" w:rsidDel="00FE6F80" w:rsidRDefault="00647801" w14:paraId="34F48CF7" w14:textId="0B99856E">
      <w:pPr>
        <w:pStyle w:val="BodyText"/>
        <w:spacing w:before="31"/>
        <w:jc w:val="both"/>
        <w:rPr>
          <w:del w:author="Kenneth Ssekimpi" w:date="2024-05-13T13:13:00Z" w:id="787"/>
          <w:rFonts w:asciiTheme="majorBidi" w:hAnsiTheme="majorBidi" w:cstheme="majorBidi"/>
          <w:spacing w:val="-2"/>
          <w:w w:val="120"/>
          <w:sz w:val="36"/>
          <w:szCs w:val="36"/>
          <w:rPrChange w:author="Kenneth Ssekimpi" w:date="2024-05-14T19:54:00Z" w:id="788">
            <w:rPr>
              <w:del w:author="Kenneth Ssekimpi" w:date="2024-05-13T13:13:00Z" w:id="789"/>
            </w:rPr>
          </w:rPrChange>
        </w:rPr>
        <w:pPrChange w:author="Kenneth Ssekimpi" w:date="2024-05-14T19:54:00Z" w:id="790">
          <w:pPr>
            <w:pStyle w:val="BodyText"/>
            <w:spacing w:before="127"/>
          </w:pPr>
        </w:pPrChange>
      </w:pPr>
    </w:p>
    <w:p w:rsidRPr="003F77D9" w:rsidR="00647801" w:rsidDel="003F77D9" w:rsidRDefault="00F92CD7" w14:paraId="24D0B42D" w14:textId="77777777">
      <w:pPr>
        <w:pStyle w:val="Heading1"/>
        <w:numPr>
          <w:ilvl w:val="0"/>
          <w:numId w:val="2"/>
        </w:numPr>
        <w:tabs>
          <w:tab w:val="left" w:pos="697"/>
        </w:tabs>
        <w:spacing w:before="31"/>
        <w:ind w:left="697" w:hanging="580"/>
        <w:rPr>
          <w:del w:author="Kenneth Ssekimpi" w:date="2024-05-14T19:54:00Z" w:id="791"/>
          <w:rFonts w:asciiTheme="majorBidi" w:hAnsiTheme="majorBidi" w:cstheme="majorBidi"/>
          <w:spacing w:val="-2"/>
          <w:w w:val="120"/>
          <w:sz w:val="36"/>
          <w:szCs w:val="36"/>
          <w:rPrChange w:author="Kenneth Ssekimpi" w:date="2024-05-14T19:54:00Z" w:id="792">
            <w:rPr>
              <w:del w:author="Kenneth Ssekimpi" w:date="2024-05-14T19:54:00Z" w:id="793"/>
            </w:rPr>
          </w:rPrChange>
        </w:rPr>
        <w:pPrChange w:author="Kenneth Ssekimpi" w:date="2024-05-14T19:54:00Z" w:id="794">
          <w:pPr>
            <w:pStyle w:val="Heading1"/>
            <w:numPr>
              <w:numId w:val="2"/>
            </w:numPr>
            <w:tabs>
              <w:tab w:val="left" w:pos="697"/>
            </w:tabs>
            <w:spacing w:before="1"/>
            <w:ind w:left="698" w:hanging="582"/>
          </w:pPr>
        </w:pPrChange>
      </w:pPr>
      <w:bookmarkStart w:name="_TOC_250018" w:id="795"/>
      <w:r w:rsidRPr="003F77D9">
        <w:rPr>
          <w:rFonts w:asciiTheme="majorBidi" w:hAnsiTheme="majorBidi" w:cstheme="majorBidi"/>
          <w:spacing w:val="-2"/>
          <w:w w:val="120"/>
          <w:sz w:val="36"/>
          <w:szCs w:val="36"/>
          <w:rPrChange w:author="Kenneth Ssekimpi" w:date="2024-05-14T19:54:00Z" w:id="796">
            <w:rPr>
              <w:w w:val="115"/>
            </w:rPr>
          </w:rPrChange>
        </w:rPr>
        <w:t>Literature</w:t>
      </w:r>
      <w:r w:rsidRPr="003F77D9">
        <w:rPr>
          <w:rFonts w:asciiTheme="majorBidi" w:hAnsiTheme="majorBidi" w:cstheme="majorBidi"/>
          <w:spacing w:val="-2"/>
          <w:w w:val="120"/>
          <w:sz w:val="36"/>
          <w:szCs w:val="36"/>
          <w:rPrChange w:author="Kenneth Ssekimpi" w:date="2024-05-14T19:54:00Z" w:id="797">
            <w:rPr>
              <w:spacing w:val="7"/>
              <w:w w:val="115"/>
            </w:rPr>
          </w:rPrChange>
        </w:rPr>
        <w:t xml:space="preserve"> </w:t>
      </w:r>
      <w:bookmarkEnd w:id="795"/>
      <w:r w:rsidRPr="003F77D9">
        <w:rPr>
          <w:rFonts w:asciiTheme="majorBidi" w:hAnsiTheme="majorBidi" w:cstheme="majorBidi"/>
          <w:spacing w:val="-2"/>
          <w:w w:val="120"/>
          <w:sz w:val="36"/>
          <w:szCs w:val="36"/>
          <w:rPrChange w:author="Kenneth Ssekimpi" w:date="2024-05-14T19:54:00Z" w:id="798">
            <w:rPr>
              <w:spacing w:val="-2"/>
              <w:w w:val="115"/>
            </w:rPr>
          </w:rPrChange>
        </w:rPr>
        <w:t>Review</w:t>
      </w:r>
    </w:p>
    <w:p w:rsidRPr="003F77D9" w:rsidR="00647801" w:rsidDel="00EB182D" w:rsidRDefault="00F92CD7" w14:paraId="759CF105" w14:textId="485A8165">
      <w:pPr>
        <w:pStyle w:val="Heading1"/>
        <w:numPr>
          <w:ilvl w:val="0"/>
          <w:numId w:val="2"/>
        </w:numPr>
        <w:tabs>
          <w:tab w:val="left" w:pos="697"/>
        </w:tabs>
        <w:spacing w:before="31"/>
        <w:ind w:left="697" w:hanging="580"/>
        <w:rPr>
          <w:del w:author="Kenneth Ssekimpi" w:date="2024-05-14T13:32:00Z" w:id="799"/>
          <w:rFonts w:asciiTheme="majorBidi" w:hAnsiTheme="majorBidi" w:cstheme="majorBidi"/>
          <w:spacing w:val="-2"/>
          <w:w w:val="120"/>
          <w:sz w:val="36"/>
          <w:szCs w:val="36"/>
          <w:rPrChange w:author="Kenneth Ssekimpi" w:date="2024-05-14T19:54:00Z" w:id="800">
            <w:rPr>
              <w:del w:author="Kenneth Ssekimpi" w:date="2024-05-14T13:32:00Z" w:id="801"/>
            </w:rPr>
          </w:rPrChange>
        </w:rPr>
        <w:pPrChange w:author="Kenneth Ssekimpi" w:date="2024-05-14T19:54:00Z" w:id="802">
          <w:pPr>
            <w:pStyle w:val="BodyText"/>
            <w:spacing w:before="228" w:line="252" w:lineRule="auto"/>
            <w:ind w:left="117" w:right="1312"/>
            <w:jc w:val="both"/>
          </w:pPr>
        </w:pPrChange>
      </w:pPr>
      <w:commentRangeStart w:id="803"/>
      <w:del w:author="Kenneth Ssekimpi" w:date="2024-05-14T13:32:00Z" w:id="804">
        <w:r w:rsidRPr="003F77D9" w:rsidDel="00EB182D">
          <w:rPr>
            <w:rFonts w:asciiTheme="majorBidi" w:hAnsiTheme="majorBidi" w:cstheme="majorBidi"/>
            <w:spacing w:val="-2"/>
            <w:w w:val="120"/>
            <w:sz w:val="36"/>
            <w:szCs w:val="36"/>
            <w:rPrChange w:author="Kenneth Ssekimpi" w:date="2024-05-14T19:54:00Z" w:id="805">
              <w:rPr>
                <w:w w:val="105"/>
              </w:rPr>
            </w:rPrChange>
          </w:rPr>
          <w:delText>Pressing is a fundamental defensive tactic in football where the team without possession aggressively attempts to win the ball back from the opponent.</w:delText>
        </w:r>
        <w:r w:rsidRPr="003F77D9" w:rsidDel="00EB182D">
          <w:rPr>
            <w:rFonts w:asciiTheme="majorBidi" w:hAnsiTheme="majorBidi" w:cstheme="majorBidi"/>
            <w:spacing w:val="-2"/>
            <w:w w:val="120"/>
            <w:sz w:val="36"/>
            <w:szCs w:val="36"/>
            <w:rPrChange w:author="Kenneth Ssekimpi" w:date="2024-05-14T19:54:00Z" w:id="806">
              <w:rPr>
                <w:spacing w:val="40"/>
                <w:w w:val="105"/>
              </w:rPr>
            </w:rPrChange>
          </w:rPr>
          <w:delText xml:space="preserve"> </w:delText>
        </w:r>
        <w:r w:rsidRPr="003F77D9" w:rsidDel="00EB182D">
          <w:rPr>
            <w:rFonts w:asciiTheme="majorBidi" w:hAnsiTheme="majorBidi" w:cstheme="majorBidi"/>
            <w:spacing w:val="-2"/>
            <w:w w:val="120"/>
            <w:sz w:val="36"/>
            <w:szCs w:val="36"/>
            <w:rPrChange w:author="Kenneth Ssekimpi" w:date="2024-05-14T19:54:00Z" w:id="807">
              <w:rPr>
                <w:w w:val="105"/>
              </w:rPr>
            </w:rPrChange>
          </w:rPr>
          <w:delText xml:space="preserve">It disrupts the opponent’s build-up play, forces errors, and creates opportunities for quick transitions to offense [4]. Pressing has become a prominent tactic in recent years, championed by managers </w:delText>
        </w:r>
      </w:del>
      <w:del w:author="Kenneth Ssekimpi" w:date="2024-05-04T14:05:00Z" w:id="808">
        <w:r w:rsidRPr="003F77D9" w:rsidDel="00F92CD7">
          <w:rPr>
            <w:rFonts w:asciiTheme="majorBidi" w:hAnsiTheme="majorBidi" w:cstheme="majorBidi"/>
            <w:spacing w:val="-2"/>
            <w:w w:val="120"/>
            <w:sz w:val="36"/>
            <w:szCs w:val="36"/>
            <w:rPrChange w:author="Kenneth Ssekimpi" w:date="2024-05-14T19:54:00Z" w:id="809">
              <w:rPr/>
            </w:rPrChange>
          </w:rPr>
          <w:delText>like Ju¨rgen Klopp and Pep Guardiola</w:delText>
        </w:r>
      </w:del>
      <w:del w:author="Kenneth Ssekimpi" w:date="2024-05-14T13:32:00Z" w:id="810">
        <w:r w:rsidRPr="003F77D9" w:rsidDel="00EB182D">
          <w:rPr>
            <w:rFonts w:asciiTheme="majorBidi" w:hAnsiTheme="majorBidi" w:cstheme="majorBidi"/>
            <w:spacing w:val="-2"/>
            <w:w w:val="120"/>
            <w:sz w:val="36"/>
            <w:szCs w:val="36"/>
            <w:rPrChange w:author="Kenneth Ssekimpi" w:date="2024-05-14T19:54:00Z" w:id="811">
              <w:rPr>
                <w:w w:val="105"/>
              </w:rPr>
            </w:rPrChange>
          </w:rPr>
          <w:delText>, who have gone on to winning the most prestigious prizes in football [13].</w:delText>
        </w:r>
        <w:commentRangeEnd w:id="803"/>
        <w:r w:rsidRPr="003F77D9" w:rsidDel="00EB182D" w:rsidR="001D73A9">
          <w:rPr>
            <w:spacing w:val="-2"/>
            <w:w w:val="120"/>
            <w:sz w:val="36"/>
            <w:szCs w:val="36"/>
            <w:rPrChange w:author="Kenneth Ssekimpi" w:date="2024-05-14T19:54:00Z" w:id="812">
              <w:rPr>
                <w:rStyle w:val="CommentReference"/>
              </w:rPr>
            </w:rPrChange>
          </w:rPr>
          <w:commentReference w:id="803"/>
        </w:r>
      </w:del>
    </w:p>
    <w:p w:rsidRPr="003F77D9" w:rsidR="00647801" w:rsidRDefault="00647801" w14:paraId="20D74262" w14:textId="77777777">
      <w:pPr>
        <w:pStyle w:val="Heading1"/>
        <w:numPr>
          <w:ilvl w:val="0"/>
          <w:numId w:val="2"/>
        </w:numPr>
        <w:tabs>
          <w:tab w:val="left" w:pos="697"/>
        </w:tabs>
        <w:spacing w:before="31"/>
        <w:ind w:left="697" w:hanging="580"/>
        <w:rPr>
          <w:rFonts w:asciiTheme="majorBidi" w:hAnsiTheme="majorBidi" w:cstheme="majorBidi"/>
          <w:spacing w:val="-2"/>
          <w:w w:val="120"/>
          <w:sz w:val="36"/>
          <w:szCs w:val="36"/>
          <w:rPrChange w:author="Kenneth Ssekimpi" w:date="2024-05-14T19:54:00Z" w:id="813">
            <w:rPr/>
          </w:rPrChange>
        </w:rPr>
        <w:pPrChange w:author="Kenneth Ssekimpi" w:date="2024-05-14T19:54:00Z" w:id="814">
          <w:pPr>
            <w:pStyle w:val="BodyText"/>
            <w:spacing w:before="85"/>
          </w:pPr>
        </w:pPrChange>
      </w:pPr>
    </w:p>
    <w:p w:rsidRPr="003F77D9" w:rsidR="00647801" w:rsidRDefault="00F92CD7" w14:paraId="7D1A5CED" w14:textId="77777777">
      <w:pPr>
        <w:pStyle w:val="Heading2"/>
        <w:numPr>
          <w:ilvl w:val="1"/>
          <w:numId w:val="2"/>
        </w:numPr>
        <w:tabs>
          <w:tab w:val="left" w:pos="851"/>
        </w:tabs>
        <w:spacing w:before="260"/>
        <w:ind w:left="851" w:hanging="734"/>
        <w:rPr>
          <w:rFonts w:asciiTheme="majorBidi" w:hAnsiTheme="majorBidi" w:cstheme="majorBidi"/>
          <w:w w:val="120"/>
          <w:rPrChange w:author="Kenneth Ssekimpi" w:date="2024-05-14T19:56:00Z" w:id="815">
            <w:rPr/>
          </w:rPrChange>
        </w:rPr>
        <w:pPrChange w:author="Kenneth Ssekimpi" w:date="2024-05-14T19:56:00Z" w:id="816">
          <w:pPr>
            <w:pStyle w:val="Heading2"/>
            <w:numPr>
              <w:ilvl w:val="1"/>
              <w:numId w:val="2"/>
            </w:numPr>
            <w:tabs>
              <w:tab w:val="left" w:pos="851"/>
            </w:tabs>
            <w:spacing w:before="1"/>
            <w:ind w:left="852" w:hanging="736"/>
          </w:pPr>
        </w:pPrChange>
      </w:pPr>
      <w:bookmarkStart w:name="_TOC_250017" w:id="817"/>
      <w:r w:rsidRPr="003F77D9">
        <w:rPr>
          <w:rFonts w:asciiTheme="majorBidi" w:hAnsiTheme="majorBidi" w:cstheme="majorBidi"/>
          <w:w w:val="120"/>
          <w:rPrChange w:author="Kenneth Ssekimpi" w:date="2024-05-14T19:56:00Z" w:id="818">
            <w:rPr>
              <w:w w:val="115"/>
            </w:rPr>
          </w:rPrChange>
        </w:rPr>
        <w:t>Types</w:t>
      </w:r>
      <w:r w:rsidRPr="003F77D9">
        <w:rPr>
          <w:rFonts w:asciiTheme="majorBidi" w:hAnsiTheme="majorBidi" w:cstheme="majorBidi"/>
          <w:w w:val="120"/>
          <w:rPrChange w:author="Kenneth Ssekimpi" w:date="2024-05-14T19:56:00Z" w:id="819">
            <w:rPr>
              <w:spacing w:val="32"/>
              <w:w w:val="115"/>
            </w:rPr>
          </w:rPrChange>
        </w:rPr>
        <w:t xml:space="preserve"> </w:t>
      </w:r>
      <w:r w:rsidRPr="003F77D9">
        <w:rPr>
          <w:rFonts w:asciiTheme="majorBidi" w:hAnsiTheme="majorBidi" w:cstheme="majorBidi"/>
          <w:w w:val="120"/>
          <w:rPrChange w:author="Kenneth Ssekimpi" w:date="2024-05-14T19:56:00Z" w:id="820">
            <w:rPr>
              <w:w w:val="115"/>
            </w:rPr>
          </w:rPrChange>
        </w:rPr>
        <w:t>of</w:t>
      </w:r>
      <w:r w:rsidRPr="003F77D9">
        <w:rPr>
          <w:rFonts w:asciiTheme="majorBidi" w:hAnsiTheme="majorBidi" w:cstheme="majorBidi"/>
          <w:w w:val="120"/>
          <w:rPrChange w:author="Kenneth Ssekimpi" w:date="2024-05-14T19:56:00Z" w:id="821">
            <w:rPr>
              <w:spacing w:val="33"/>
              <w:w w:val="115"/>
            </w:rPr>
          </w:rPrChange>
        </w:rPr>
        <w:t xml:space="preserve"> </w:t>
      </w:r>
      <w:bookmarkEnd w:id="817"/>
      <w:r w:rsidRPr="003F77D9">
        <w:rPr>
          <w:rFonts w:asciiTheme="majorBidi" w:hAnsiTheme="majorBidi" w:cstheme="majorBidi"/>
          <w:w w:val="120"/>
          <w:rPrChange w:author="Kenneth Ssekimpi" w:date="2024-05-14T19:56:00Z" w:id="822">
            <w:rPr>
              <w:spacing w:val="-2"/>
              <w:w w:val="115"/>
            </w:rPr>
          </w:rPrChange>
        </w:rPr>
        <w:t>Presses</w:t>
      </w:r>
    </w:p>
    <w:p w:rsidRPr="00EA3CF1" w:rsidR="00647801" w:rsidP="00EA3CF1" w:rsidRDefault="00F92CD7" w14:paraId="776BDA31" w14:textId="390305FD">
      <w:pPr>
        <w:pStyle w:val="BodyText"/>
        <w:spacing w:before="158" w:line="252" w:lineRule="auto"/>
        <w:ind w:left="117" w:right="1313"/>
        <w:jc w:val="both"/>
        <w:rPr>
          <w:rFonts w:asciiTheme="majorBidi" w:hAnsiTheme="majorBidi" w:cstheme="majorBidi"/>
          <w:rPrChange w:author="Kenneth Ssekimpi" w:date="2024-05-14T19:52:00Z" w:id="823">
            <w:rPr/>
          </w:rPrChange>
        </w:rPr>
      </w:pPr>
      <w:r w:rsidRPr="00EA3CF1">
        <w:rPr>
          <w:rFonts w:asciiTheme="majorBidi" w:hAnsiTheme="majorBidi" w:cstheme="majorBidi"/>
          <w:w w:val="105"/>
          <w:rPrChange w:author="Kenneth Ssekimpi" w:date="2024-05-14T19:52:00Z" w:id="824">
            <w:rPr>
              <w:w w:val="105"/>
            </w:rPr>
          </w:rPrChange>
        </w:rPr>
        <w:t xml:space="preserve">There are several types of presses used in different situations, often depending on the team’s overall tactics and the location of the ball on the pitch </w:t>
      </w:r>
      <w:del w:author="Kenneth Ssekimpi" w:date="2024-05-14T13:32:00Z" w:id="825">
        <w:r w:rsidRPr="00EA3CF1" w:rsidDel="00EB182D">
          <w:rPr>
            <w:rFonts w:asciiTheme="majorBidi" w:hAnsiTheme="majorBidi" w:cstheme="majorBidi"/>
            <w:w w:val="105"/>
            <w:rPrChange w:author="Kenneth Ssekimpi" w:date="2024-05-14T19:52:00Z" w:id="826">
              <w:rPr>
                <w:w w:val="105"/>
              </w:rPr>
            </w:rPrChange>
          </w:rPr>
          <w:delText>[4]</w:delText>
        </w:r>
      </w:del>
      <w:customXmlInsRangeStart w:author="Kenneth Ssekimpi" w:date="2024-05-14T13:33:00Z" w:id="827"/>
      <w:sdt>
        <w:sdtPr>
          <w:rPr>
            <w:rFonts w:asciiTheme="majorBidi" w:hAnsiTheme="majorBidi" w:cstheme="majorBidi"/>
            <w:color w:val="000000"/>
            <w:w w:val="105"/>
          </w:rPr>
          <w:tag w:val="MENDELEY_CITATION_v3_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"/>
          <w:id w:val="991290774"/>
          <w:placeholder>
            <w:docPart w:val="DefaultPlaceholder_-1854013440"/>
          </w:placeholder>
        </w:sdtPr>
        <w:sdtEndPr/>
        <w:sdtContent>
          <w:customXmlInsRangeEnd w:id="827"/>
          <w:ins w:author="Kenneth Ssekimpi" w:date="2024-05-14T13:43:00Z" w:id="828">
            <w:r w:rsidRPr="00EA3CF1" w:rsidR="00E7020B">
              <w:rPr>
                <w:rFonts w:asciiTheme="majorBidi" w:hAnsiTheme="majorBidi" w:cstheme="majorBidi"/>
                <w:color w:val="000000"/>
                <w:w w:val="105"/>
                <w:rPrChange w:author="Kenneth Ssekimpi" w:date="2024-05-14T19:52:00Z" w:id="829">
                  <w:rPr>
                    <w:color w:val="000000"/>
                    <w:w w:val="105"/>
                  </w:rPr>
                </w:rPrChange>
              </w:rPr>
              <w:t>(Chambers, 2022)</w:t>
            </w:r>
          </w:ins>
          <w:customXmlInsRangeStart w:author="Kenneth Ssekimpi" w:date="2024-05-14T13:33:00Z" w:id="830"/>
        </w:sdtContent>
      </w:sdt>
      <w:customXmlInsRangeEnd w:id="830"/>
      <w:r w:rsidRPr="00EA3CF1">
        <w:rPr>
          <w:rFonts w:asciiTheme="majorBidi" w:hAnsiTheme="majorBidi" w:cstheme="majorBidi"/>
          <w:w w:val="105"/>
          <w:rPrChange w:author="Kenneth Ssekimpi" w:date="2024-05-14T19:52:00Z" w:id="831">
            <w:rPr>
              <w:w w:val="105"/>
            </w:rPr>
          </w:rPrChange>
        </w:rPr>
        <w:t>.</w:t>
      </w:r>
      <w:r w:rsidRPr="00EA3CF1">
        <w:rPr>
          <w:rFonts w:asciiTheme="majorBidi" w:hAnsiTheme="majorBidi" w:cstheme="majorBidi"/>
          <w:spacing w:val="40"/>
          <w:w w:val="105"/>
          <w:rPrChange w:author="Kenneth Ssekimpi" w:date="2024-05-14T19:52:00Z" w:id="832">
            <w:rPr>
              <w:spacing w:val="40"/>
              <w:w w:val="105"/>
            </w:rPr>
          </w:rPrChange>
        </w:rPr>
        <w:t xml:space="preserve"> </w:t>
      </w:r>
      <w:r w:rsidRPr="00EA3CF1">
        <w:rPr>
          <w:rFonts w:asciiTheme="majorBidi" w:hAnsiTheme="majorBidi" w:cstheme="majorBidi"/>
          <w:w w:val="105"/>
          <w:rPrChange w:author="Kenneth Ssekimpi" w:date="2024-05-14T19:52:00Z" w:id="833">
            <w:rPr>
              <w:w w:val="105"/>
            </w:rPr>
          </w:rPrChange>
        </w:rPr>
        <w:t xml:space="preserve">Some common types </w:t>
      </w:r>
      <w:r w:rsidRPr="00EA3CF1">
        <w:rPr>
          <w:rFonts w:asciiTheme="majorBidi" w:hAnsiTheme="majorBidi" w:cstheme="majorBidi"/>
          <w:spacing w:val="-2"/>
          <w:w w:val="105"/>
          <w:rPrChange w:author="Kenneth Ssekimpi" w:date="2024-05-14T19:52:00Z" w:id="834">
            <w:rPr>
              <w:spacing w:val="-2"/>
              <w:w w:val="105"/>
            </w:rPr>
          </w:rPrChange>
        </w:rPr>
        <w:t>include:</w:t>
      </w:r>
    </w:p>
    <w:p w:rsidRPr="00EA3CF1" w:rsidR="00647801" w:rsidP="00EA3CF1" w:rsidRDefault="00F92CD7" w14:paraId="7F9E91CB" w14:textId="43670C6F">
      <w:pPr>
        <w:pStyle w:val="ListParagraph"/>
        <w:numPr>
          <w:ilvl w:val="2"/>
          <w:numId w:val="2"/>
        </w:numPr>
        <w:tabs>
          <w:tab w:val="left" w:pos="700"/>
          <w:tab w:val="left" w:pos="702"/>
        </w:tabs>
        <w:spacing w:before="141" w:line="252" w:lineRule="auto"/>
        <w:ind w:right="1316"/>
        <w:jc w:val="both"/>
        <w:rPr>
          <w:rFonts w:asciiTheme="majorBidi" w:hAnsiTheme="majorBidi" w:cstheme="majorBidi"/>
          <w:sz w:val="24"/>
          <w:szCs w:val="24"/>
          <w:rPrChange w:author="Kenneth Ssekimpi" w:date="2024-05-14T19:52:00Z" w:id="835">
            <w:rPr>
              <w:sz w:val="24"/>
              <w:szCs w:val="24"/>
            </w:rPr>
          </w:rPrChange>
        </w:rPr>
      </w:pPr>
      <w:r w:rsidRPr="00EA3CF1">
        <w:rPr>
          <w:rFonts w:asciiTheme="majorBidi" w:hAnsiTheme="majorBidi" w:cstheme="majorBidi"/>
          <w:b/>
          <w:bCs/>
          <w:w w:val="105"/>
          <w:sz w:val="24"/>
          <w:szCs w:val="24"/>
          <w:rPrChange w:author="Kenneth Ssekimpi" w:date="2024-05-14T19:52:00Z" w:id="836">
            <w:rPr>
              <w:b/>
              <w:bCs/>
              <w:w w:val="105"/>
              <w:sz w:val="24"/>
              <w:szCs w:val="24"/>
            </w:rPr>
          </w:rPrChange>
        </w:rPr>
        <w:t>High Press</w:t>
      </w:r>
      <w:r w:rsidRPr="00EA3CF1">
        <w:rPr>
          <w:rFonts w:asciiTheme="majorBidi" w:hAnsiTheme="majorBidi" w:cstheme="majorBidi"/>
          <w:w w:val="105"/>
          <w:sz w:val="24"/>
          <w:szCs w:val="24"/>
          <w:rPrChange w:author="Kenneth Ssekimpi" w:date="2024-05-14T19:52:00Z" w:id="837">
            <w:rPr>
              <w:w w:val="105"/>
              <w:sz w:val="24"/>
              <w:szCs w:val="24"/>
            </w:rPr>
          </w:rPrChange>
        </w:rPr>
        <w:t>:</w:t>
      </w:r>
      <w:r w:rsidRPr="00EA3CF1">
        <w:rPr>
          <w:rFonts w:asciiTheme="majorBidi" w:hAnsiTheme="majorBidi" w:cstheme="majorBidi"/>
          <w:spacing w:val="40"/>
          <w:w w:val="105"/>
          <w:sz w:val="24"/>
          <w:szCs w:val="24"/>
          <w:rPrChange w:author="Kenneth Ssekimpi" w:date="2024-05-14T19:52:00Z" w:id="838">
            <w:rPr>
              <w:spacing w:val="40"/>
              <w:w w:val="105"/>
              <w:sz w:val="24"/>
              <w:szCs w:val="24"/>
            </w:rPr>
          </w:rPrChange>
        </w:rPr>
        <w:t xml:space="preserve"> </w:t>
      </w:r>
      <w:r w:rsidRPr="00EA3CF1">
        <w:rPr>
          <w:rFonts w:asciiTheme="majorBidi" w:hAnsiTheme="majorBidi" w:cstheme="majorBidi"/>
          <w:w w:val="105"/>
          <w:sz w:val="24"/>
          <w:szCs w:val="24"/>
          <w:rPrChange w:author="Kenneth Ssekimpi" w:date="2024-05-14T19:52:00Z" w:id="839">
            <w:rPr>
              <w:w w:val="105"/>
              <w:sz w:val="24"/>
              <w:szCs w:val="24"/>
            </w:rPr>
          </w:rPrChange>
        </w:rPr>
        <w:t xml:space="preserve">The team applies pressure high up </w:t>
      </w:r>
      <w:r w:rsidRPr="00EA3CF1" w:rsidR="001D73A9">
        <w:rPr>
          <w:rFonts w:asciiTheme="majorBidi" w:hAnsiTheme="majorBidi" w:cstheme="majorBidi"/>
          <w:sz w:val="24"/>
          <w:szCs w:val="24"/>
          <w:rPrChange w:author="Kenneth Ssekimpi" w:date="2024-05-14T19:52:00Z" w:id="840">
            <w:rPr>
              <w:sz w:val="24"/>
              <w:szCs w:val="24"/>
            </w:rPr>
          </w:rPrChange>
        </w:rPr>
        <w:t xml:space="preserve">on </w:t>
      </w:r>
      <w:r w:rsidRPr="00EA3CF1">
        <w:rPr>
          <w:rFonts w:asciiTheme="majorBidi" w:hAnsiTheme="majorBidi" w:cstheme="majorBidi"/>
          <w:w w:val="105"/>
          <w:sz w:val="24"/>
          <w:szCs w:val="24"/>
          <w:rPrChange w:author="Kenneth Ssekimpi" w:date="2024-05-14T19:52:00Z" w:id="841">
            <w:rPr>
              <w:w w:val="105"/>
              <w:sz w:val="24"/>
              <w:szCs w:val="24"/>
            </w:rPr>
          </w:rPrChange>
        </w:rPr>
        <w:t>the pitch in the opponent’s at- tacking or midfield third.</w:t>
      </w:r>
      <w:r w:rsidRPr="00EA3CF1">
        <w:rPr>
          <w:rFonts w:asciiTheme="majorBidi" w:hAnsiTheme="majorBidi" w:cstheme="majorBidi"/>
          <w:spacing w:val="40"/>
          <w:w w:val="105"/>
          <w:sz w:val="24"/>
          <w:szCs w:val="24"/>
          <w:rPrChange w:author="Kenneth Ssekimpi" w:date="2024-05-14T19:52:00Z" w:id="842">
            <w:rPr>
              <w:spacing w:val="40"/>
              <w:w w:val="105"/>
              <w:sz w:val="24"/>
              <w:szCs w:val="24"/>
            </w:rPr>
          </w:rPrChange>
        </w:rPr>
        <w:t xml:space="preserve"> </w:t>
      </w:r>
      <w:r w:rsidRPr="00EA3CF1">
        <w:rPr>
          <w:rFonts w:asciiTheme="majorBidi" w:hAnsiTheme="majorBidi" w:cstheme="majorBidi"/>
          <w:w w:val="105"/>
          <w:sz w:val="24"/>
          <w:szCs w:val="24"/>
          <w:rPrChange w:author="Kenneth Ssekimpi" w:date="2024-05-14T19:52:00Z" w:id="843">
            <w:rPr>
              <w:w w:val="105"/>
              <w:sz w:val="24"/>
              <w:szCs w:val="24"/>
            </w:rPr>
          </w:rPrChange>
        </w:rPr>
        <w:t xml:space="preserve">This is a high-risk, high-reward tactic that can lead to turnovers in dangerous areas but leaves the </w:t>
      </w:r>
      <w:del w:author="Kenneth Ssekimpi" w:date="2024-05-14T19:32:00Z" w:id="844">
        <w:r w:rsidRPr="00EA3CF1" w:rsidDel="000F40DA">
          <w:rPr>
            <w:rFonts w:asciiTheme="majorBidi" w:hAnsiTheme="majorBidi" w:cstheme="majorBidi"/>
            <w:w w:val="105"/>
            <w:sz w:val="24"/>
            <w:szCs w:val="24"/>
            <w:rPrChange w:author="Kenneth Ssekimpi" w:date="2024-05-14T19:52:00Z" w:id="845">
              <w:rPr>
                <w:w w:val="105"/>
                <w:sz w:val="24"/>
                <w:szCs w:val="24"/>
              </w:rPr>
            </w:rPrChange>
          </w:rPr>
          <w:delText>defense</w:delText>
        </w:r>
      </w:del>
      <w:ins w:author="Kenneth Ssekimpi" w:date="2024-05-14T19:32:00Z" w:id="846">
        <w:r w:rsidRPr="00EA3CF1" w:rsidR="000F40DA">
          <w:rPr>
            <w:rFonts w:asciiTheme="majorBidi" w:hAnsiTheme="majorBidi" w:cstheme="majorBidi"/>
            <w:w w:val="105"/>
            <w:sz w:val="24"/>
            <w:szCs w:val="24"/>
            <w:rPrChange w:author="Kenneth Ssekimpi" w:date="2024-05-14T19:52:00Z" w:id="847">
              <w:rPr>
                <w:w w:val="105"/>
                <w:sz w:val="24"/>
                <w:szCs w:val="24"/>
              </w:rPr>
            </w:rPrChange>
          </w:rPr>
          <w:t>defence</w:t>
        </w:r>
      </w:ins>
      <w:r w:rsidRPr="00EA3CF1">
        <w:rPr>
          <w:rFonts w:asciiTheme="majorBidi" w:hAnsiTheme="majorBidi" w:cstheme="majorBidi"/>
          <w:w w:val="105"/>
          <w:sz w:val="24"/>
          <w:szCs w:val="24"/>
          <w:rPrChange w:author="Kenneth Ssekimpi" w:date="2024-05-14T19:52:00Z" w:id="848">
            <w:rPr>
              <w:w w:val="105"/>
              <w:sz w:val="24"/>
              <w:szCs w:val="24"/>
            </w:rPr>
          </w:rPrChange>
        </w:rPr>
        <w:t xml:space="preserve"> vulnerable if bypassed </w:t>
      </w:r>
      <w:del w:author="Kenneth Ssekimpi" w:date="2024-05-14T13:33:00Z" w:id="849">
        <w:r w:rsidRPr="00EA3CF1" w:rsidDel="005B75DE">
          <w:rPr>
            <w:rFonts w:asciiTheme="majorBidi" w:hAnsiTheme="majorBidi" w:cstheme="majorBidi"/>
            <w:w w:val="105"/>
            <w:sz w:val="24"/>
            <w:szCs w:val="24"/>
            <w:rPrChange w:author="Kenneth Ssekimpi" w:date="2024-05-14T19:52:00Z" w:id="850">
              <w:rPr>
                <w:w w:val="105"/>
                <w:sz w:val="24"/>
                <w:szCs w:val="24"/>
              </w:rPr>
            </w:rPrChange>
          </w:rPr>
          <w:delText>[4]</w:delText>
        </w:r>
      </w:del>
      <w:customXmlInsRangeStart w:author="Kenneth Ssekimpi" w:date="2024-05-14T13:33:00Z" w:id="851"/>
      <w:sdt>
        <w:sdtPr>
          <w:rPr>
            <w:rFonts w:asciiTheme="majorBidi" w:hAnsiTheme="majorBidi" w:cstheme="majorBidi"/>
            <w:color w:val="000000"/>
            <w:w w:val="105"/>
            <w:sz w:val="24"/>
            <w:szCs w:val="24"/>
          </w:rPr>
          <w:tag w:val="MENDELEY_CITATION_v3_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"/>
          <w:id w:val="401719416"/>
          <w:placeholder>
            <w:docPart w:val="DefaultPlaceholder_-1854013440"/>
          </w:placeholder>
        </w:sdtPr>
        <w:sdtEndPr/>
        <w:sdtContent>
          <w:customXmlInsRangeEnd w:id="851"/>
          <w:ins w:author="Kenneth Ssekimpi" w:date="2024-05-14T13:43:00Z" w:id="852">
            <w:r w:rsidRPr="00EA3CF1" w:rsidR="00E7020B">
              <w:rPr>
                <w:rFonts w:asciiTheme="majorBidi" w:hAnsiTheme="majorBidi" w:cstheme="majorBidi"/>
                <w:color w:val="000000"/>
                <w:w w:val="105"/>
                <w:sz w:val="24"/>
                <w:szCs w:val="24"/>
                <w:rPrChange w:author="Kenneth Ssekimpi" w:date="2024-05-14T19:52:00Z" w:id="853">
                  <w:rPr>
                    <w:color w:val="000000"/>
                    <w:w w:val="105"/>
                    <w:sz w:val="24"/>
                    <w:szCs w:val="24"/>
                  </w:rPr>
                </w:rPrChange>
              </w:rPr>
              <w:t>(Chambers, 2022; Low et al., 2018)</w:t>
            </w:r>
          </w:ins>
          <w:customXmlInsRangeStart w:author="Kenneth Ssekimpi" w:date="2024-05-14T13:33:00Z" w:id="854"/>
        </w:sdtContent>
      </w:sdt>
      <w:customXmlInsRangeEnd w:id="854"/>
      <w:del w:author="Kenneth Ssekimpi" w:date="2024-05-14T13:33:00Z" w:id="855">
        <w:r w:rsidRPr="00EA3CF1" w:rsidDel="005B75DE">
          <w:rPr>
            <w:rFonts w:asciiTheme="majorBidi" w:hAnsiTheme="majorBidi" w:cstheme="majorBidi"/>
            <w:w w:val="105"/>
            <w:sz w:val="24"/>
            <w:szCs w:val="24"/>
            <w:rPrChange w:author="Kenneth Ssekimpi" w:date="2024-05-14T19:52:00Z" w:id="856">
              <w:rPr>
                <w:w w:val="105"/>
                <w:sz w:val="24"/>
                <w:szCs w:val="24"/>
              </w:rPr>
            </w:rPrChange>
          </w:rPr>
          <w:delText>[10]</w:delText>
        </w:r>
      </w:del>
      <w:r w:rsidRPr="00EA3CF1">
        <w:rPr>
          <w:rFonts w:asciiTheme="majorBidi" w:hAnsiTheme="majorBidi" w:cstheme="majorBidi"/>
          <w:w w:val="105"/>
          <w:sz w:val="24"/>
          <w:szCs w:val="24"/>
          <w:rPrChange w:author="Kenneth Ssekimpi" w:date="2024-05-14T19:52:00Z" w:id="857">
            <w:rPr>
              <w:w w:val="105"/>
              <w:sz w:val="24"/>
              <w:szCs w:val="24"/>
            </w:rPr>
          </w:rPrChange>
        </w:rPr>
        <w:t>.</w:t>
      </w:r>
    </w:p>
    <w:p w:rsidRPr="00EA3CF1" w:rsidR="00647801" w:rsidP="00EA3CF1" w:rsidRDefault="00F92CD7" w14:paraId="014C0CAA" w14:textId="2B1D96BA">
      <w:pPr>
        <w:pStyle w:val="ListParagraph"/>
        <w:numPr>
          <w:ilvl w:val="2"/>
          <w:numId w:val="2"/>
        </w:numPr>
        <w:tabs>
          <w:tab w:val="left" w:pos="700"/>
          <w:tab w:val="left" w:pos="702"/>
        </w:tabs>
        <w:spacing w:before="141" w:line="252" w:lineRule="auto"/>
        <w:ind w:right="1317"/>
        <w:jc w:val="both"/>
        <w:rPr>
          <w:rFonts w:asciiTheme="majorBidi" w:hAnsiTheme="majorBidi" w:cstheme="majorBidi"/>
          <w:sz w:val="24"/>
          <w:szCs w:val="24"/>
          <w:rPrChange w:author="Kenneth Ssekimpi" w:date="2024-05-14T19:52:00Z" w:id="858">
            <w:rPr>
              <w:sz w:val="24"/>
            </w:rPr>
          </w:rPrChange>
        </w:rPr>
      </w:pPr>
      <w:r w:rsidRPr="00EA3CF1">
        <w:rPr>
          <w:rFonts w:asciiTheme="majorBidi" w:hAnsiTheme="majorBidi" w:cstheme="majorBidi"/>
          <w:b/>
          <w:bCs/>
          <w:w w:val="105"/>
          <w:sz w:val="24"/>
          <w:szCs w:val="24"/>
          <w:rPrChange w:author="Kenneth Ssekimpi" w:date="2024-05-14T19:52:00Z" w:id="859">
            <w:rPr>
              <w:b/>
              <w:bCs/>
              <w:w w:val="105"/>
              <w:sz w:val="24"/>
              <w:szCs w:val="24"/>
            </w:rPr>
          </w:rPrChange>
        </w:rPr>
        <w:t>Midfield Press</w:t>
      </w:r>
      <w:r w:rsidRPr="00EA3CF1">
        <w:rPr>
          <w:rFonts w:asciiTheme="majorBidi" w:hAnsiTheme="majorBidi" w:cstheme="majorBidi"/>
          <w:w w:val="105"/>
          <w:sz w:val="24"/>
          <w:szCs w:val="24"/>
          <w:rPrChange w:author="Kenneth Ssekimpi" w:date="2024-05-14T19:52:00Z" w:id="860">
            <w:rPr>
              <w:w w:val="105"/>
              <w:sz w:val="24"/>
              <w:szCs w:val="24"/>
            </w:rPr>
          </w:rPrChange>
        </w:rPr>
        <w:t>:</w:t>
      </w:r>
      <w:r w:rsidRPr="00EA3CF1">
        <w:rPr>
          <w:rFonts w:asciiTheme="majorBidi" w:hAnsiTheme="majorBidi" w:cstheme="majorBidi"/>
          <w:spacing w:val="40"/>
          <w:w w:val="105"/>
          <w:sz w:val="24"/>
          <w:szCs w:val="24"/>
          <w:rPrChange w:author="Kenneth Ssekimpi" w:date="2024-05-14T19:52:00Z" w:id="861">
            <w:rPr>
              <w:spacing w:val="40"/>
              <w:w w:val="105"/>
              <w:sz w:val="24"/>
              <w:szCs w:val="24"/>
            </w:rPr>
          </w:rPrChange>
        </w:rPr>
        <w:t xml:space="preserve"> </w:t>
      </w:r>
      <w:r w:rsidRPr="00EA3CF1">
        <w:rPr>
          <w:rFonts w:asciiTheme="majorBidi" w:hAnsiTheme="majorBidi" w:cstheme="majorBidi"/>
          <w:w w:val="105"/>
          <w:sz w:val="24"/>
          <w:szCs w:val="24"/>
          <w:rPrChange w:author="Kenneth Ssekimpi" w:date="2024-05-14T19:52:00Z" w:id="862">
            <w:rPr>
              <w:w w:val="105"/>
              <w:sz w:val="24"/>
              <w:szCs w:val="24"/>
            </w:rPr>
          </w:rPrChange>
        </w:rPr>
        <w:t xml:space="preserve">Pressing occurs around the centre of the pitch, allowing the op- ponent some space to build up play, but restricting their options and forcing them backwards </w:t>
      </w:r>
      <w:customXmlInsRangeStart w:author="Kenneth Ssekimpi" w:date="2024-05-14T13:33:00Z" w:id="863"/>
      <w:sdt>
        <w:sdtPr>
          <w:rPr>
            <w:rFonts w:asciiTheme="majorBidi" w:hAnsiTheme="majorBidi" w:cstheme="majorBidi"/>
            <w:color w:val="000000"/>
            <w:w w:val="105"/>
            <w:sz w:val="24"/>
            <w:szCs w:val="24"/>
          </w:rPr>
          <w:tag w:val="MENDELEY_CITATION_v3_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"/>
          <w:id w:val="877507380"/>
          <w:placeholder>
            <w:docPart w:val="DefaultPlaceholder_-1854013440"/>
          </w:placeholder>
        </w:sdtPr>
        <w:sdtEndPr/>
        <w:sdtContent>
          <w:customXmlInsRangeEnd w:id="863"/>
          <w:ins w:author="Kenneth Ssekimpi" w:date="2024-05-14T13:43:00Z" w:id="864">
            <w:r w:rsidRPr="00EA3CF1" w:rsidR="00E7020B">
              <w:rPr>
                <w:rFonts w:asciiTheme="majorBidi" w:hAnsiTheme="majorBidi" w:cstheme="majorBidi"/>
                <w:color w:val="000000"/>
                <w:w w:val="105"/>
                <w:sz w:val="24"/>
                <w:szCs w:val="24"/>
                <w:rPrChange w:author="Kenneth Ssekimpi" w:date="2024-05-14T19:52:00Z" w:id="865">
                  <w:rPr>
                    <w:color w:val="000000"/>
                    <w:w w:val="105"/>
                    <w:sz w:val="24"/>
                    <w:szCs w:val="24"/>
                  </w:rPr>
                </w:rPrChange>
              </w:rPr>
              <w:t>(Chambers, 2022)</w:t>
            </w:r>
          </w:ins>
          <w:customXmlInsRangeStart w:author="Kenneth Ssekimpi" w:date="2024-05-14T13:33:00Z" w:id="866"/>
        </w:sdtContent>
      </w:sdt>
      <w:customXmlInsRangeEnd w:id="866"/>
      <w:del w:author="Kenneth Ssekimpi" w:date="2024-05-14T13:33:00Z" w:id="867">
        <w:r w:rsidRPr="00EA3CF1" w:rsidDel="005B75DE">
          <w:rPr>
            <w:rFonts w:asciiTheme="majorBidi" w:hAnsiTheme="majorBidi" w:cstheme="majorBidi"/>
            <w:w w:val="105"/>
            <w:sz w:val="24"/>
            <w:szCs w:val="24"/>
            <w:rPrChange w:author="Kenneth Ssekimpi" w:date="2024-05-14T19:52:00Z" w:id="868">
              <w:rPr>
                <w:w w:val="105"/>
                <w:sz w:val="24"/>
                <w:szCs w:val="24"/>
              </w:rPr>
            </w:rPrChange>
          </w:rPr>
          <w:delText>[4]</w:delText>
        </w:r>
      </w:del>
      <w:r w:rsidRPr="00EA3CF1">
        <w:rPr>
          <w:rFonts w:asciiTheme="majorBidi" w:hAnsiTheme="majorBidi" w:cstheme="majorBidi"/>
          <w:w w:val="105"/>
          <w:sz w:val="24"/>
          <w:szCs w:val="24"/>
          <w:rPrChange w:author="Kenneth Ssekimpi" w:date="2024-05-14T19:52:00Z" w:id="869">
            <w:rPr>
              <w:w w:val="105"/>
              <w:sz w:val="24"/>
              <w:szCs w:val="24"/>
            </w:rPr>
          </w:rPrChange>
        </w:rPr>
        <w:t>.</w:t>
      </w:r>
    </w:p>
    <w:p w:rsidRPr="00EA3CF1" w:rsidR="00647801" w:rsidP="00EA3CF1" w:rsidRDefault="00647801" w14:paraId="5D8E893B" w14:textId="77777777">
      <w:pPr>
        <w:spacing w:line="252" w:lineRule="auto"/>
        <w:jc w:val="both"/>
        <w:rPr>
          <w:rFonts w:asciiTheme="majorBidi" w:hAnsiTheme="majorBidi" w:cstheme="majorBidi"/>
          <w:sz w:val="24"/>
          <w:szCs w:val="24"/>
          <w:rPrChange w:author="Kenneth Ssekimpi" w:date="2024-05-14T19:52:00Z" w:id="870">
            <w:rPr>
              <w:sz w:val="24"/>
            </w:rPr>
          </w:rPrChange>
        </w:rPr>
        <w:sectPr w:rsidRPr="00EA3CF1" w:rsidR="00647801" w:rsidSect="009C238A">
          <w:pgSz w:w="11920" w:h="16860"/>
          <w:pgMar w:top="1860" w:right="100" w:bottom="1300" w:left="1300" w:header="1157" w:footer="1113" w:gutter="0"/>
          <w:cols w:space="720"/>
        </w:sectPr>
      </w:pPr>
    </w:p>
    <w:p w:rsidRPr="00EA3CF1" w:rsidR="00647801" w:rsidP="00EA3CF1" w:rsidRDefault="00F92CD7" w14:paraId="40339478" w14:textId="6AB06B75">
      <w:pPr>
        <w:pStyle w:val="ListParagraph"/>
        <w:numPr>
          <w:ilvl w:val="2"/>
          <w:numId w:val="2"/>
        </w:numPr>
        <w:tabs>
          <w:tab w:val="left" w:pos="700"/>
          <w:tab w:val="left" w:pos="702"/>
        </w:tabs>
        <w:spacing w:before="123" w:line="252" w:lineRule="auto"/>
        <w:ind w:right="1315"/>
        <w:jc w:val="both"/>
        <w:rPr>
          <w:rFonts w:asciiTheme="majorBidi" w:hAnsiTheme="majorBidi" w:cstheme="majorBidi"/>
          <w:sz w:val="24"/>
          <w:szCs w:val="24"/>
          <w:rPrChange w:author="Kenneth Ssekimpi" w:date="2024-05-14T19:52:00Z" w:id="871">
            <w:rPr>
              <w:sz w:val="24"/>
              <w:szCs w:val="24"/>
            </w:rPr>
          </w:rPrChange>
        </w:rPr>
      </w:pPr>
      <w:r w:rsidRPr="00EA3CF1">
        <w:rPr>
          <w:rFonts w:asciiTheme="majorBidi" w:hAnsiTheme="majorBidi" w:cstheme="majorBidi"/>
          <w:b/>
          <w:bCs/>
          <w:w w:val="105"/>
          <w:sz w:val="24"/>
          <w:szCs w:val="24"/>
          <w:rPrChange w:author="Kenneth Ssekimpi" w:date="2024-05-14T19:52:00Z" w:id="872">
            <w:rPr>
              <w:b/>
              <w:bCs/>
              <w:w w:val="105"/>
              <w:sz w:val="24"/>
              <w:szCs w:val="24"/>
            </w:rPr>
          </w:rPrChange>
        </w:rPr>
        <w:t>Low Block</w:t>
      </w:r>
      <w:r w:rsidRPr="00EA3CF1">
        <w:rPr>
          <w:rFonts w:asciiTheme="majorBidi" w:hAnsiTheme="majorBidi" w:cstheme="majorBidi"/>
          <w:w w:val="105"/>
          <w:sz w:val="24"/>
          <w:szCs w:val="24"/>
          <w:rPrChange w:author="Kenneth Ssekimpi" w:date="2024-05-14T19:52:00Z" w:id="873">
            <w:rPr>
              <w:w w:val="105"/>
              <w:sz w:val="24"/>
              <w:szCs w:val="24"/>
            </w:rPr>
          </w:rPrChange>
        </w:rPr>
        <w:t>:</w:t>
      </w:r>
      <w:r w:rsidRPr="00EA3CF1">
        <w:rPr>
          <w:rFonts w:asciiTheme="majorBidi" w:hAnsiTheme="majorBidi" w:cstheme="majorBidi"/>
          <w:spacing w:val="34"/>
          <w:w w:val="105"/>
          <w:sz w:val="24"/>
          <w:szCs w:val="24"/>
          <w:rPrChange w:author="Kenneth Ssekimpi" w:date="2024-05-14T19:52:00Z" w:id="874">
            <w:rPr>
              <w:spacing w:val="34"/>
              <w:w w:val="105"/>
              <w:sz w:val="24"/>
              <w:szCs w:val="24"/>
            </w:rPr>
          </w:rPrChange>
        </w:rPr>
        <w:t xml:space="preserve"> </w:t>
      </w:r>
      <w:r w:rsidRPr="00EA3CF1">
        <w:rPr>
          <w:rFonts w:asciiTheme="majorBidi" w:hAnsiTheme="majorBidi" w:cstheme="majorBidi"/>
          <w:w w:val="105"/>
          <w:sz w:val="24"/>
          <w:szCs w:val="24"/>
          <w:rPrChange w:author="Kenneth Ssekimpi" w:date="2024-05-14T19:52:00Z" w:id="875">
            <w:rPr>
              <w:w w:val="105"/>
              <w:sz w:val="24"/>
              <w:szCs w:val="24"/>
            </w:rPr>
          </w:rPrChange>
        </w:rPr>
        <w:t>The team defends</w:t>
      </w:r>
      <w:del w:author="Kenneth Ssekimpi" w:date="2024-05-04T14:05:00Z" w:id="876">
        <w:r w:rsidRPr="00EA3CF1" w:rsidDel="00F92CD7">
          <w:rPr>
            <w:rFonts w:asciiTheme="majorBidi" w:hAnsiTheme="majorBidi" w:cstheme="majorBidi"/>
            <w:sz w:val="24"/>
            <w:szCs w:val="24"/>
            <w:rPrChange w:author="Kenneth Ssekimpi" w:date="2024-05-14T19:52:00Z" w:id="877">
              <w:rPr>
                <w:sz w:val="24"/>
                <w:szCs w:val="24"/>
              </w:rPr>
            </w:rPrChange>
          </w:rPr>
          <w:delText xml:space="preserve"> </w:delText>
        </w:r>
      </w:del>
      <w:r w:rsidRPr="00EA3CF1">
        <w:rPr>
          <w:rFonts w:asciiTheme="majorBidi" w:hAnsiTheme="majorBidi" w:cstheme="majorBidi"/>
          <w:w w:val="105"/>
          <w:sz w:val="24"/>
          <w:szCs w:val="24"/>
          <w:rPrChange w:author="Kenneth Ssekimpi" w:date="2024-05-14T19:52:00Z" w:id="878">
            <w:rPr>
              <w:w w:val="105"/>
              <w:sz w:val="24"/>
              <w:szCs w:val="24"/>
            </w:rPr>
          </w:rPrChange>
        </w:rPr>
        <w:t xml:space="preserve"> deep in their own half, staying compact and forcing the opponent to break them down </w:t>
      </w:r>
      <w:customXmlInsRangeStart w:author="Kenneth Ssekimpi" w:date="2024-05-14T13:42:00Z" w:id="879"/>
      <w:sdt>
        <w:sdtPr>
          <w:rPr>
            <w:rFonts w:asciiTheme="majorBidi" w:hAnsiTheme="majorBidi" w:cstheme="majorBidi"/>
            <w:color w:val="000000"/>
            <w:w w:val="105"/>
            <w:sz w:val="24"/>
            <w:szCs w:val="24"/>
          </w:rPr>
          <w:tag w:val="MENDELEY_CITATION_v3_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"/>
          <w:id w:val="-1369524389"/>
          <w:placeholder>
            <w:docPart w:val="1C843685A295497492E1DCAA4A42FCCA"/>
          </w:placeholder>
        </w:sdtPr>
        <w:sdtEndPr/>
        <w:sdtContent>
          <w:customXmlInsRangeEnd w:id="879"/>
          <w:ins w:author="Kenneth Ssekimpi" w:date="2024-05-14T13:43:00Z" w:id="880">
            <w:r w:rsidRPr="00EA3CF1" w:rsidR="00E7020B">
              <w:rPr>
                <w:rFonts w:asciiTheme="majorBidi" w:hAnsiTheme="majorBidi" w:cstheme="majorBidi"/>
                <w:color w:val="000000"/>
                <w:w w:val="105"/>
                <w:sz w:val="24"/>
                <w:szCs w:val="24"/>
                <w:rPrChange w:author="Kenneth Ssekimpi" w:date="2024-05-14T19:52:00Z" w:id="881">
                  <w:rPr>
                    <w:color w:val="000000"/>
                    <w:w w:val="105"/>
                    <w:sz w:val="24"/>
                    <w:szCs w:val="24"/>
                  </w:rPr>
                </w:rPrChange>
              </w:rPr>
              <w:t>(Chambers, 2022; Low et al., 2018)</w:t>
            </w:r>
          </w:ins>
          <w:customXmlInsRangeStart w:author="Kenneth Ssekimpi" w:date="2024-05-14T13:42:00Z" w:id="882"/>
        </w:sdtContent>
      </w:sdt>
      <w:customXmlInsRangeEnd w:id="882"/>
      <w:ins w:author="Kenneth Ssekimpi" w:date="2024-05-14T13:42:00Z" w:id="883">
        <w:r w:rsidRPr="00EA3CF1" w:rsidR="00E7020B">
          <w:rPr>
            <w:rFonts w:asciiTheme="majorBidi" w:hAnsiTheme="majorBidi" w:cstheme="majorBidi"/>
            <w:w w:val="105"/>
            <w:sz w:val="24"/>
            <w:szCs w:val="24"/>
            <w:rPrChange w:author="Kenneth Ssekimpi" w:date="2024-05-14T19:52:00Z" w:id="884">
              <w:rPr>
                <w:w w:val="105"/>
                <w:sz w:val="24"/>
                <w:szCs w:val="24"/>
              </w:rPr>
            </w:rPrChange>
          </w:rPr>
          <w:t>.</w:t>
        </w:r>
        <w:r w:rsidRPr="00EA3CF1" w:rsidDel="00E7020B" w:rsidR="00E7020B">
          <w:rPr>
            <w:rFonts w:asciiTheme="majorBidi" w:hAnsiTheme="majorBidi" w:cstheme="majorBidi"/>
            <w:w w:val="105"/>
            <w:sz w:val="24"/>
            <w:szCs w:val="24"/>
            <w:rPrChange w:author="Kenneth Ssekimpi" w:date="2024-05-14T19:52:00Z" w:id="885">
              <w:rPr>
                <w:w w:val="105"/>
                <w:sz w:val="24"/>
                <w:szCs w:val="24"/>
              </w:rPr>
            </w:rPrChange>
          </w:rPr>
          <w:t xml:space="preserve"> </w:t>
        </w:r>
      </w:ins>
      <w:del w:author="Kenneth Ssekimpi" w:date="2024-05-14T13:42:00Z" w:id="886">
        <w:r w:rsidRPr="00EA3CF1" w:rsidDel="00E7020B">
          <w:rPr>
            <w:rFonts w:asciiTheme="majorBidi" w:hAnsiTheme="majorBidi" w:cstheme="majorBidi"/>
            <w:w w:val="105"/>
            <w:sz w:val="24"/>
            <w:szCs w:val="24"/>
            <w:rPrChange w:author="Kenneth Ssekimpi" w:date="2024-05-14T19:52:00Z" w:id="887">
              <w:rPr>
                <w:w w:val="105"/>
                <w:sz w:val="24"/>
                <w:szCs w:val="24"/>
              </w:rPr>
            </w:rPrChange>
          </w:rPr>
          <w:delText>[4][10].</w:delText>
        </w:r>
      </w:del>
    </w:p>
    <w:p w:rsidRPr="00EA3CF1" w:rsidR="00647801" w:rsidP="00EA3CF1" w:rsidRDefault="00F92CD7" w14:paraId="15D3A473" w14:textId="1CC9B142">
      <w:pPr>
        <w:pStyle w:val="ListParagraph"/>
        <w:numPr>
          <w:ilvl w:val="2"/>
          <w:numId w:val="2"/>
        </w:numPr>
        <w:tabs>
          <w:tab w:val="left" w:pos="700"/>
          <w:tab w:val="left" w:pos="702"/>
        </w:tabs>
        <w:spacing w:before="141" w:line="252" w:lineRule="auto"/>
        <w:ind w:right="1314"/>
        <w:jc w:val="both"/>
        <w:rPr>
          <w:rFonts w:asciiTheme="majorBidi" w:hAnsiTheme="majorBidi" w:cstheme="majorBidi"/>
          <w:sz w:val="24"/>
          <w:szCs w:val="24"/>
          <w:rPrChange w:author="Kenneth Ssekimpi" w:date="2024-05-14T19:52:00Z" w:id="888">
            <w:rPr>
              <w:sz w:val="24"/>
            </w:rPr>
          </w:rPrChange>
        </w:rPr>
      </w:pPr>
      <w:r w:rsidRPr="00EA3CF1">
        <w:rPr>
          <w:rFonts w:asciiTheme="majorBidi" w:hAnsiTheme="majorBidi" w:cstheme="majorBidi"/>
          <w:b/>
          <w:bCs/>
          <w:w w:val="105"/>
          <w:sz w:val="24"/>
          <w:szCs w:val="24"/>
          <w:rPrChange w:author="Kenneth Ssekimpi" w:date="2024-05-14T19:52:00Z" w:id="889">
            <w:rPr>
              <w:b/>
              <w:bCs/>
              <w:w w:val="105"/>
              <w:sz w:val="24"/>
              <w:szCs w:val="24"/>
            </w:rPr>
          </w:rPrChange>
        </w:rPr>
        <w:t xml:space="preserve">Counter-Press </w:t>
      </w:r>
      <w:r w:rsidRPr="00EA3CF1">
        <w:rPr>
          <w:rFonts w:asciiTheme="majorBidi" w:hAnsiTheme="majorBidi" w:cstheme="majorBidi"/>
          <w:w w:val="105"/>
          <w:sz w:val="24"/>
          <w:szCs w:val="24"/>
          <w:rPrChange w:author="Kenneth Ssekimpi" w:date="2024-05-14T19:52:00Z" w:id="890">
            <w:rPr>
              <w:w w:val="105"/>
              <w:sz w:val="24"/>
              <w:szCs w:val="24"/>
            </w:rPr>
          </w:rPrChange>
        </w:rPr>
        <w:t xml:space="preserve">(or </w:t>
      </w:r>
      <w:r w:rsidRPr="00EA3CF1">
        <w:rPr>
          <w:rFonts w:asciiTheme="majorBidi" w:hAnsiTheme="majorBidi" w:cstheme="majorBidi"/>
          <w:i/>
          <w:iCs/>
          <w:w w:val="105"/>
          <w:sz w:val="24"/>
          <w:szCs w:val="24"/>
          <w:rPrChange w:author="Kenneth Ssekimpi" w:date="2024-05-14T19:52:00Z" w:id="891">
            <w:rPr>
              <w:i/>
              <w:iCs/>
              <w:w w:val="105"/>
              <w:sz w:val="24"/>
              <w:szCs w:val="24"/>
            </w:rPr>
          </w:rPrChange>
        </w:rPr>
        <w:t>gegenpress</w:t>
      </w:r>
      <w:r w:rsidRPr="00EA3CF1">
        <w:rPr>
          <w:rFonts w:asciiTheme="majorBidi" w:hAnsiTheme="majorBidi" w:cstheme="majorBidi"/>
          <w:w w:val="105"/>
          <w:sz w:val="24"/>
          <w:szCs w:val="24"/>
          <w:rPrChange w:author="Kenneth Ssekimpi" w:date="2024-05-14T19:52:00Z" w:id="892">
            <w:rPr>
              <w:w w:val="105"/>
              <w:sz w:val="24"/>
              <w:szCs w:val="24"/>
            </w:rPr>
          </w:rPrChange>
        </w:rPr>
        <w:t>): The team aims to win the ball back immediately after losing possession, typically in the opponent’s attacking half (like the high press).</w:t>
      </w:r>
      <w:r w:rsidRPr="00EA3CF1">
        <w:rPr>
          <w:rFonts w:asciiTheme="majorBidi" w:hAnsiTheme="majorBidi" w:cstheme="majorBidi"/>
          <w:spacing w:val="40"/>
          <w:w w:val="105"/>
          <w:sz w:val="24"/>
          <w:szCs w:val="24"/>
          <w:rPrChange w:author="Kenneth Ssekimpi" w:date="2024-05-14T19:52:00Z" w:id="893">
            <w:rPr>
              <w:spacing w:val="40"/>
              <w:w w:val="105"/>
              <w:sz w:val="24"/>
              <w:szCs w:val="24"/>
            </w:rPr>
          </w:rPrChange>
        </w:rPr>
        <w:t xml:space="preserve"> </w:t>
      </w:r>
      <w:r w:rsidRPr="00EA3CF1">
        <w:rPr>
          <w:rFonts w:asciiTheme="majorBidi" w:hAnsiTheme="majorBidi" w:cstheme="majorBidi"/>
          <w:w w:val="105"/>
          <w:sz w:val="24"/>
          <w:szCs w:val="24"/>
          <w:rPrChange w:author="Kenneth Ssekimpi" w:date="2024-05-14T19:52:00Z" w:id="894">
            <w:rPr>
              <w:w w:val="105"/>
              <w:sz w:val="24"/>
              <w:szCs w:val="24"/>
            </w:rPr>
          </w:rPrChange>
        </w:rPr>
        <w:t>This high-intensity tactic relies on quick transitions and is effective against unprepared teams.</w:t>
      </w:r>
      <w:r w:rsidRPr="00EA3CF1">
        <w:rPr>
          <w:rFonts w:asciiTheme="majorBidi" w:hAnsiTheme="majorBidi" w:cstheme="majorBidi"/>
          <w:spacing w:val="40"/>
          <w:w w:val="105"/>
          <w:sz w:val="24"/>
          <w:szCs w:val="24"/>
          <w:rPrChange w:author="Kenneth Ssekimpi" w:date="2024-05-14T19:52:00Z" w:id="895">
            <w:rPr>
              <w:spacing w:val="40"/>
              <w:w w:val="105"/>
              <w:sz w:val="24"/>
              <w:szCs w:val="24"/>
            </w:rPr>
          </w:rPrChange>
        </w:rPr>
        <w:t xml:space="preserve"> </w:t>
      </w:r>
      <w:r w:rsidRPr="00EA3CF1">
        <w:rPr>
          <w:rFonts w:asciiTheme="majorBidi" w:hAnsiTheme="majorBidi" w:cstheme="majorBidi"/>
          <w:w w:val="105"/>
          <w:sz w:val="24"/>
          <w:szCs w:val="24"/>
          <w:rPrChange w:author="Kenneth Ssekimpi" w:date="2024-05-14T19:52:00Z" w:id="896">
            <w:rPr>
              <w:w w:val="105"/>
              <w:sz w:val="24"/>
              <w:szCs w:val="24"/>
            </w:rPr>
          </w:rPrChange>
        </w:rPr>
        <w:t xml:space="preserve">However, the counter-press needs to be used strategically to avoid the team losing its shape </w:t>
      </w:r>
      <w:customXmlInsRangeStart w:author="Kenneth Ssekimpi" w:date="2024-05-14T13:43:00Z" w:id="897"/>
      <w:sdt>
        <w:sdtPr>
          <w:rPr>
            <w:rFonts w:asciiTheme="majorBidi" w:hAnsiTheme="majorBidi" w:cstheme="majorBidi"/>
            <w:color w:val="000000"/>
            <w:w w:val="105"/>
            <w:sz w:val="24"/>
            <w:szCs w:val="24"/>
          </w:rPr>
          <w:tag w:val="MENDELEY_CITATION_v3_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"/>
          <w:id w:val="-819347118"/>
          <w:placeholder>
            <w:docPart w:val="224DD376CDDF463986BC8704E9B561EE"/>
          </w:placeholder>
        </w:sdtPr>
        <w:sdtEndPr/>
        <w:sdtContent>
          <w:customXmlInsRangeEnd w:id="897"/>
          <w:ins w:author="Kenneth Ssekimpi" w:date="2024-05-14T13:43:00Z" w:id="898">
            <w:r w:rsidRPr="00EA3CF1" w:rsidR="00E7020B">
              <w:rPr>
                <w:rFonts w:asciiTheme="majorBidi" w:hAnsiTheme="majorBidi" w:cstheme="majorBidi"/>
                <w:color w:val="000000"/>
                <w:w w:val="105"/>
                <w:sz w:val="24"/>
                <w:szCs w:val="24"/>
                <w:rPrChange w:author="Kenneth Ssekimpi" w:date="2024-05-14T19:52:00Z" w:id="899">
                  <w:rPr>
                    <w:color w:val="000000"/>
                    <w:w w:val="105"/>
                    <w:sz w:val="24"/>
                    <w:szCs w:val="24"/>
                  </w:rPr>
                </w:rPrChange>
              </w:rPr>
              <w:t>(Chambers, 2022)</w:t>
            </w:r>
          </w:ins>
          <w:customXmlInsRangeStart w:author="Kenneth Ssekimpi" w:date="2024-05-14T13:43:00Z" w:id="900"/>
        </w:sdtContent>
      </w:sdt>
      <w:customXmlInsRangeEnd w:id="900"/>
      <w:ins w:author="Kenneth Ssekimpi" w:date="2024-05-14T13:43:00Z" w:id="901">
        <w:r w:rsidRPr="00EA3CF1" w:rsidR="00E7020B">
          <w:rPr>
            <w:rFonts w:asciiTheme="majorBidi" w:hAnsiTheme="majorBidi" w:cstheme="majorBidi"/>
            <w:w w:val="105"/>
            <w:sz w:val="24"/>
            <w:szCs w:val="24"/>
            <w:rPrChange w:author="Kenneth Ssekimpi" w:date="2024-05-14T19:52:00Z" w:id="902">
              <w:rPr>
                <w:w w:val="105"/>
                <w:sz w:val="24"/>
                <w:szCs w:val="24"/>
              </w:rPr>
            </w:rPrChange>
          </w:rPr>
          <w:t>.</w:t>
        </w:r>
        <w:r w:rsidRPr="00EA3CF1" w:rsidDel="00E7020B" w:rsidR="00E7020B">
          <w:rPr>
            <w:rFonts w:asciiTheme="majorBidi" w:hAnsiTheme="majorBidi" w:cstheme="majorBidi"/>
            <w:w w:val="105"/>
            <w:sz w:val="24"/>
            <w:szCs w:val="24"/>
            <w:rPrChange w:author="Kenneth Ssekimpi" w:date="2024-05-14T19:52:00Z" w:id="903">
              <w:rPr>
                <w:w w:val="105"/>
                <w:sz w:val="24"/>
                <w:szCs w:val="24"/>
              </w:rPr>
            </w:rPrChange>
          </w:rPr>
          <w:t xml:space="preserve"> </w:t>
        </w:r>
      </w:ins>
      <w:del w:author="Kenneth Ssekimpi" w:date="2024-05-14T13:43:00Z" w:id="904">
        <w:r w:rsidRPr="00EA3CF1" w:rsidDel="00E7020B">
          <w:rPr>
            <w:rFonts w:asciiTheme="majorBidi" w:hAnsiTheme="majorBidi" w:cstheme="majorBidi"/>
            <w:w w:val="105"/>
            <w:sz w:val="24"/>
            <w:szCs w:val="24"/>
            <w:rPrChange w:author="Kenneth Ssekimpi" w:date="2024-05-14T19:52:00Z" w:id="905">
              <w:rPr>
                <w:w w:val="105"/>
                <w:sz w:val="24"/>
                <w:szCs w:val="24"/>
              </w:rPr>
            </w:rPrChange>
          </w:rPr>
          <w:delText>[4].</w:delText>
        </w:r>
      </w:del>
    </w:p>
    <w:p w:rsidRPr="00EA3CF1" w:rsidR="00647801" w:rsidDel="003F77D9" w:rsidP="00EA3CF1" w:rsidRDefault="00F92CD7" w14:paraId="735895FB" w14:textId="4F835231">
      <w:pPr>
        <w:pStyle w:val="BodyText"/>
        <w:spacing w:before="141" w:line="252" w:lineRule="auto"/>
        <w:ind w:left="117" w:right="1313"/>
        <w:jc w:val="both"/>
        <w:rPr>
          <w:del w:author="Kenneth Ssekimpi" w:date="2024-05-14T19:56:00Z" w:id="906"/>
          <w:rFonts w:asciiTheme="majorBidi" w:hAnsiTheme="majorBidi" w:cstheme="majorBidi"/>
          <w:rPrChange w:author="Kenneth Ssekimpi" w:date="2024-05-14T19:52:00Z" w:id="907">
            <w:rPr>
              <w:del w:author="Kenneth Ssekimpi" w:date="2024-05-14T19:56:00Z" w:id="908"/>
            </w:rPr>
          </w:rPrChange>
        </w:rPr>
      </w:pPr>
      <w:r w:rsidRPr="00EA3CF1">
        <w:rPr>
          <w:rFonts w:asciiTheme="majorBidi" w:hAnsiTheme="majorBidi" w:cstheme="majorBidi"/>
          <w:w w:val="105"/>
          <w:rPrChange w:author="Kenneth Ssekimpi" w:date="2024-05-14T19:52:00Z" w:id="909">
            <w:rPr>
              <w:w w:val="105"/>
            </w:rPr>
          </w:rPrChange>
        </w:rPr>
        <w:t xml:space="preserve">Effective pressing requires co-ordinated </w:t>
      </w:r>
      <w:commentRangeStart w:id="910"/>
      <w:r w:rsidRPr="00EA3CF1">
        <w:rPr>
          <w:rFonts w:asciiTheme="majorBidi" w:hAnsiTheme="majorBidi" w:cstheme="majorBidi"/>
          <w:w w:val="105"/>
          <w:rPrChange w:author="Kenneth Ssekimpi" w:date="2024-05-14T19:52:00Z" w:id="911">
            <w:rPr>
              <w:w w:val="105"/>
            </w:rPr>
          </w:rPrChange>
        </w:rPr>
        <w:t>pressing triggers</w:t>
      </w:r>
      <w:commentRangeEnd w:id="910"/>
      <w:r w:rsidRPr="00EA3CF1" w:rsidR="00351D35">
        <w:rPr>
          <w:rStyle w:val="CommentReference"/>
          <w:rFonts w:asciiTheme="majorBidi" w:hAnsiTheme="majorBidi" w:cstheme="majorBidi"/>
          <w:sz w:val="24"/>
          <w:szCs w:val="24"/>
          <w:rPrChange w:author="Kenneth Ssekimpi" w:date="2024-05-14T19:52:00Z" w:id="912">
            <w:rPr>
              <w:rStyle w:val="CommentReference"/>
            </w:rPr>
          </w:rPrChange>
        </w:rPr>
        <w:commentReference w:id="910"/>
      </w:r>
      <w:ins w:author="Kenneth Ssekimpi" w:date="2024-05-14T19:34:00Z" w:id="913">
        <w:r w:rsidRPr="00EA3CF1" w:rsidR="000520DD">
          <w:rPr>
            <w:rFonts w:asciiTheme="majorBidi" w:hAnsiTheme="majorBidi" w:cstheme="majorBidi"/>
            <w:w w:val="105"/>
            <w:rPrChange w:author="Kenneth Ssekimpi" w:date="2024-05-14T19:52:00Z" w:id="914">
              <w:rPr>
                <w:w w:val="105"/>
              </w:rPr>
            </w:rPrChange>
          </w:rPr>
          <w:t xml:space="preserve"> (specific actions or cues that signal players to initiate pressing</w:t>
        </w:r>
      </w:ins>
      <w:ins w:author="Kenneth Ssekimpi" w:date="2024-05-14T19:35:00Z" w:id="915">
        <w:r w:rsidRPr="00EA3CF1" w:rsidR="000520DD">
          <w:rPr>
            <w:rFonts w:asciiTheme="majorBidi" w:hAnsiTheme="majorBidi" w:cstheme="majorBidi"/>
            <w:w w:val="105"/>
            <w:rPrChange w:author="Kenneth Ssekimpi" w:date="2024-05-14T19:52:00Z" w:id="916">
              <w:rPr>
                <w:w w:val="105"/>
              </w:rPr>
            </w:rPrChange>
          </w:rPr>
          <w:t>)</w:t>
        </w:r>
      </w:ins>
      <w:r w:rsidRPr="00EA3CF1">
        <w:rPr>
          <w:rFonts w:asciiTheme="majorBidi" w:hAnsiTheme="majorBidi" w:cstheme="majorBidi"/>
          <w:w w:val="105"/>
          <w:rPrChange w:author="Kenneth Ssekimpi" w:date="2024-05-14T19:52:00Z" w:id="917">
            <w:rPr>
              <w:w w:val="105"/>
            </w:rPr>
          </w:rPrChange>
        </w:rPr>
        <w:t>, player co-operation, and indi</w:t>
      </w:r>
      <w:del w:author="Kenneth Ssekimpi" w:date="2024-05-14T19:33:00Z" w:id="918">
        <w:r w:rsidRPr="00EA3CF1" w:rsidDel="000F40DA">
          <w:rPr>
            <w:rFonts w:asciiTheme="majorBidi" w:hAnsiTheme="majorBidi" w:cstheme="majorBidi"/>
            <w:w w:val="105"/>
            <w:rPrChange w:author="Kenneth Ssekimpi" w:date="2024-05-14T19:52:00Z" w:id="919">
              <w:rPr>
                <w:w w:val="105"/>
              </w:rPr>
            </w:rPrChange>
          </w:rPr>
          <w:delText xml:space="preserve">- </w:delText>
        </w:r>
      </w:del>
      <w:r w:rsidRPr="00EA3CF1">
        <w:rPr>
          <w:rFonts w:asciiTheme="majorBidi" w:hAnsiTheme="majorBidi" w:cstheme="majorBidi"/>
          <w:w w:val="105"/>
          <w:rPrChange w:author="Kenneth Ssekimpi" w:date="2024-05-14T19:52:00Z" w:id="920">
            <w:rPr>
              <w:w w:val="105"/>
            </w:rPr>
          </w:rPrChange>
        </w:rPr>
        <w:t xml:space="preserve">vidual pressing skills </w:t>
      </w:r>
      <w:customXmlInsRangeStart w:author="Kenneth Ssekimpi" w:date="2024-05-14T13:43:00Z" w:id="921"/>
      <w:sdt>
        <w:sdtPr>
          <w:rPr>
            <w:rFonts w:asciiTheme="majorBidi" w:hAnsiTheme="majorBidi" w:cstheme="majorBidi"/>
            <w:color w:val="000000"/>
            <w:w w:val="105"/>
          </w:rPr>
          <w:tag w:val="MENDELEY_CITATION_v3_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"/>
          <w:id w:val="1744066353"/>
          <w:placeholder>
            <w:docPart w:val="DefaultPlaceholder_-1854013440"/>
          </w:placeholder>
        </w:sdtPr>
        <w:sdtEndPr/>
        <w:sdtContent>
          <w:customXmlInsRangeEnd w:id="921"/>
          <w:ins w:author="Kenneth Ssekimpi" w:date="2024-05-14T13:43:00Z" w:id="922">
            <w:r w:rsidRPr="00EA3CF1" w:rsidR="00B63902">
              <w:rPr>
                <w:rFonts w:asciiTheme="majorBidi" w:hAnsiTheme="majorBidi" w:cstheme="majorBidi"/>
                <w:color w:val="000000"/>
                <w:w w:val="105"/>
                <w:rPrChange w:author="Kenneth Ssekimpi" w:date="2024-05-14T19:52:00Z" w:id="923">
                  <w:rPr>
                    <w:color w:val="000000"/>
                    <w:w w:val="105"/>
                  </w:rPr>
                </w:rPrChange>
              </w:rPr>
              <w:t>(Modric et al., 2023)</w:t>
            </w:r>
          </w:ins>
          <w:customXmlInsRangeStart w:author="Kenneth Ssekimpi" w:date="2024-05-14T13:43:00Z" w:id="924"/>
        </w:sdtContent>
      </w:sdt>
      <w:customXmlInsRangeEnd w:id="924"/>
      <w:del w:author="Kenneth Ssekimpi" w:date="2024-05-14T13:43:00Z" w:id="925">
        <w:r w:rsidRPr="00EA3CF1" w:rsidDel="00E7020B">
          <w:rPr>
            <w:rFonts w:asciiTheme="majorBidi" w:hAnsiTheme="majorBidi" w:cstheme="majorBidi"/>
            <w:w w:val="105"/>
            <w:rPrChange w:author="Kenneth Ssekimpi" w:date="2024-05-14T19:52:00Z" w:id="926">
              <w:rPr>
                <w:w w:val="105"/>
              </w:rPr>
            </w:rPrChange>
          </w:rPr>
          <w:delText>[12]</w:delText>
        </w:r>
      </w:del>
      <w:r w:rsidRPr="00EA3CF1">
        <w:rPr>
          <w:rFonts w:asciiTheme="majorBidi" w:hAnsiTheme="majorBidi" w:cstheme="majorBidi"/>
          <w:w w:val="105"/>
          <w:rPrChange w:author="Kenneth Ssekimpi" w:date="2024-05-14T19:52:00Z" w:id="927">
            <w:rPr>
              <w:w w:val="105"/>
            </w:rPr>
          </w:rPrChange>
        </w:rPr>
        <w:t>.</w:t>
      </w:r>
    </w:p>
    <w:p w:rsidRPr="00EA3CF1" w:rsidR="00647801" w:rsidRDefault="00647801" w14:paraId="287EC5F5" w14:textId="77777777">
      <w:pPr>
        <w:pStyle w:val="BodyText"/>
        <w:spacing w:before="141" w:line="252" w:lineRule="auto"/>
        <w:ind w:left="117" w:right="1313"/>
        <w:jc w:val="both"/>
        <w:rPr>
          <w:rFonts w:asciiTheme="majorBidi" w:hAnsiTheme="majorBidi" w:cstheme="majorBidi"/>
          <w:rPrChange w:author="Kenneth Ssekimpi" w:date="2024-05-14T19:52:00Z" w:id="928">
            <w:rPr/>
          </w:rPrChange>
        </w:rPr>
        <w:pPrChange w:author="Kenneth Ssekimpi" w:date="2024-05-14T19:56:00Z" w:id="929">
          <w:pPr>
            <w:pStyle w:val="BodyText"/>
            <w:spacing w:before="84"/>
          </w:pPr>
        </w:pPrChange>
      </w:pPr>
    </w:p>
    <w:p w:rsidRPr="003F77D9" w:rsidR="00647801" w:rsidRDefault="00F92CD7" w14:paraId="227D0094" w14:textId="77777777">
      <w:pPr>
        <w:pStyle w:val="Heading2"/>
        <w:numPr>
          <w:ilvl w:val="1"/>
          <w:numId w:val="2"/>
        </w:numPr>
        <w:tabs>
          <w:tab w:val="left" w:pos="851"/>
        </w:tabs>
        <w:spacing w:before="260"/>
        <w:ind w:left="851" w:hanging="734"/>
        <w:rPr>
          <w:rFonts w:asciiTheme="majorBidi" w:hAnsiTheme="majorBidi" w:cstheme="majorBidi"/>
          <w:w w:val="120"/>
          <w:rPrChange w:author="Kenneth Ssekimpi" w:date="2024-05-14T19:56:00Z" w:id="930">
            <w:rPr/>
          </w:rPrChange>
        </w:rPr>
        <w:pPrChange w:author="Kenneth Ssekimpi" w:date="2024-05-14T19:56:00Z" w:id="931">
          <w:pPr>
            <w:pStyle w:val="Heading2"/>
            <w:numPr>
              <w:ilvl w:val="1"/>
              <w:numId w:val="2"/>
            </w:numPr>
            <w:tabs>
              <w:tab w:val="left" w:pos="851"/>
            </w:tabs>
            <w:spacing w:before="1"/>
            <w:ind w:left="852" w:hanging="736"/>
          </w:pPr>
        </w:pPrChange>
      </w:pPr>
      <w:bookmarkStart w:name="_TOC_250016" w:id="932"/>
      <w:r w:rsidRPr="003F77D9">
        <w:rPr>
          <w:rFonts w:asciiTheme="majorBidi" w:hAnsiTheme="majorBidi" w:cstheme="majorBidi"/>
          <w:w w:val="120"/>
          <w:rPrChange w:author="Kenneth Ssekimpi" w:date="2024-05-14T19:56:00Z" w:id="933">
            <w:rPr>
              <w:w w:val="115"/>
            </w:rPr>
          </w:rPrChange>
        </w:rPr>
        <w:t>Formation</w:t>
      </w:r>
      <w:r w:rsidRPr="003F77D9">
        <w:rPr>
          <w:rFonts w:asciiTheme="majorBidi" w:hAnsiTheme="majorBidi" w:cstheme="majorBidi"/>
          <w:w w:val="120"/>
          <w:rPrChange w:author="Kenneth Ssekimpi" w:date="2024-05-14T19:56:00Z" w:id="934">
            <w:rPr>
              <w:spacing w:val="19"/>
              <w:w w:val="115"/>
            </w:rPr>
          </w:rPrChange>
        </w:rPr>
        <w:t xml:space="preserve"> </w:t>
      </w:r>
      <w:r w:rsidRPr="003F77D9">
        <w:rPr>
          <w:rFonts w:asciiTheme="majorBidi" w:hAnsiTheme="majorBidi" w:cstheme="majorBidi"/>
          <w:w w:val="120"/>
          <w:rPrChange w:author="Kenneth Ssekimpi" w:date="2024-05-14T19:56:00Z" w:id="935">
            <w:rPr>
              <w:w w:val="115"/>
            </w:rPr>
          </w:rPrChange>
        </w:rPr>
        <w:t>Analysis</w:t>
      </w:r>
      <w:r w:rsidRPr="003F77D9">
        <w:rPr>
          <w:rFonts w:asciiTheme="majorBidi" w:hAnsiTheme="majorBidi" w:cstheme="majorBidi"/>
          <w:w w:val="120"/>
          <w:rPrChange w:author="Kenneth Ssekimpi" w:date="2024-05-14T19:56:00Z" w:id="936">
            <w:rPr>
              <w:spacing w:val="20"/>
              <w:w w:val="115"/>
            </w:rPr>
          </w:rPrChange>
        </w:rPr>
        <w:t xml:space="preserve"> </w:t>
      </w:r>
      <w:r w:rsidRPr="003F77D9">
        <w:rPr>
          <w:rFonts w:asciiTheme="majorBidi" w:hAnsiTheme="majorBidi" w:cstheme="majorBidi"/>
          <w:w w:val="120"/>
          <w:rPrChange w:author="Kenneth Ssekimpi" w:date="2024-05-14T19:56:00Z" w:id="937">
            <w:rPr>
              <w:w w:val="115"/>
            </w:rPr>
          </w:rPrChange>
        </w:rPr>
        <w:t>and</w:t>
      </w:r>
      <w:r w:rsidRPr="003F77D9">
        <w:rPr>
          <w:rFonts w:asciiTheme="majorBidi" w:hAnsiTheme="majorBidi" w:cstheme="majorBidi"/>
          <w:w w:val="120"/>
          <w:rPrChange w:author="Kenneth Ssekimpi" w:date="2024-05-14T19:56:00Z" w:id="938">
            <w:rPr>
              <w:spacing w:val="19"/>
              <w:w w:val="115"/>
            </w:rPr>
          </w:rPrChange>
        </w:rPr>
        <w:t xml:space="preserve"> </w:t>
      </w:r>
      <w:r w:rsidRPr="003F77D9">
        <w:rPr>
          <w:rFonts w:asciiTheme="majorBidi" w:hAnsiTheme="majorBidi" w:cstheme="majorBidi"/>
          <w:w w:val="120"/>
          <w:rPrChange w:author="Kenneth Ssekimpi" w:date="2024-05-14T19:56:00Z" w:id="939">
            <w:rPr>
              <w:w w:val="115"/>
            </w:rPr>
          </w:rPrChange>
        </w:rPr>
        <w:t>Gameplay</w:t>
      </w:r>
      <w:r w:rsidRPr="003F77D9">
        <w:rPr>
          <w:rFonts w:asciiTheme="majorBidi" w:hAnsiTheme="majorBidi" w:cstheme="majorBidi"/>
          <w:w w:val="120"/>
          <w:rPrChange w:author="Kenneth Ssekimpi" w:date="2024-05-14T19:56:00Z" w:id="940">
            <w:rPr>
              <w:spacing w:val="20"/>
              <w:w w:val="115"/>
            </w:rPr>
          </w:rPrChange>
        </w:rPr>
        <w:t xml:space="preserve"> </w:t>
      </w:r>
      <w:bookmarkEnd w:id="932"/>
      <w:r w:rsidRPr="003F77D9">
        <w:rPr>
          <w:rFonts w:asciiTheme="majorBidi" w:hAnsiTheme="majorBidi" w:cstheme="majorBidi"/>
          <w:w w:val="120"/>
          <w:rPrChange w:author="Kenneth Ssekimpi" w:date="2024-05-14T19:56:00Z" w:id="941">
            <w:rPr>
              <w:spacing w:val="-2"/>
              <w:w w:val="115"/>
            </w:rPr>
          </w:rPrChange>
        </w:rPr>
        <w:t>Influence</w:t>
      </w:r>
    </w:p>
    <w:p w:rsidRPr="00EA3CF1" w:rsidR="00647801" w:rsidP="00EA3CF1" w:rsidRDefault="00F92CD7" w14:paraId="308BE690" w14:textId="2D2F92AA">
      <w:pPr>
        <w:pStyle w:val="BodyText"/>
        <w:spacing w:before="158" w:line="252" w:lineRule="auto"/>
        <w:ind w:left="117" w:right="1317"/>
        <w:jc w:val="both"/>
        <w:rPr>
          <w:rFonts w:asciiTheme="majorBidi" w:hAnsiTheme="majorBidi" w:cstheme="majorBidi"/>
          <w:rPrChange w:author="Kenneth Ssekimpi" w:date="2024-05-14T19:52:00Z" w:id="942">
            <w:rPr/>
          </w:rPrChange>
        </w:rPr>
      </w:pPr>
      <w:commentRangeStart w:id="943"/>
      <w:del w:author="Kenneth Ssekimpi" w:date="2024-05-14T19:40:00Z" w:id="944">
        <w:r w:rsidRPr="00EA3CF1" w:rsidDel="00C074F9">
          <w:rPr>
            <w:rFonts w:asciiTheme="majorBidi" w:hAnsiTheme="majorBidi" w:cstheme="majorBidi"/>
            <w:w w:val="105"/>
            <w:rPrChange w:author="Kenneth Ssekimpi" w:date="2024-05-14T19:52:00Z" w:id="945">
              <w:rPr>
                <w:w w:val="105"/>
              </w:rPr>
            </w:rPrChange>
          </w:rPr>
          <w:delText>Formations</w:delText>
        </w:r>
        <w:r w:rsidRPr="00EA3CF1" w:rsidDel="00C074F9">
          <w:rPr>
            <w:rFonts w:asciiTheme="majorBidi" w:hAnsiTheme="majorBidi" w:cstheme="majorBidi"/>
            <w:spacing w:val="-7"/>
            <w:w w:val="105"/>
            <w:rPrChange w:author="Kenneth Ssekimpi" w:date="2024-05-14T19:52:00Z" w:id="946">
              <w:rPr>
                <w:spacing w:val="-7"/>
                <w:w w:val="105"/>
              </w:rPr>
            </w:rPrChange>
          </w:rPr>
          <w:delText xml:space="preserve"> </w:delText>
        </w:r>
        <w:r w:rsidRPr="00EA3CF1" w:rsidDel="00C074F9">
          <w:rPr>
            <w:rFonts w:asciiTheme="majorBidi" w:hAnsiTheme="majorBidi" w:cstheme="majorBidi"/>
            <w:w w:val="105"/>
            <w:rPrChange w:author="Kenneth Ssekimpi" w:date="2024-05-14T19:52:00Z" w:id="947">
              <w:rPr>
                <w:w w:val="105"/>
              </w:rPr>
            </w:rPrChange>
          </w:rPr>
          <w:delText>are</w:delText>
        </w:r>
        <w:r w:rsidRPr="00EA3CF1" w:rsidDel="00C074F9">
          <w:rPr>
            <w:rFonts w:asciiTheme="majorBidi" w:hAnsiTheme="majorBidi" w:cstheme="majorBidi"/>
            <w:spacing w:val="-7"/>
            <w:w w:val="105"/>
            <w:rPrChange w:author="Kenneth Ssekimpi" w:date="2024-05-14T19:52:00Z" w:id="948">
              <w:rPr>
                <w:spacing w:val="-7"/>
                <w:w w:val="105"/>
              </w:rPr>
            </w:rPrChange>
          </w:rPr>
          <w:delText xml:space="preserve"> </w:delText>
        </w:r>
        <w:r w:rsidRPr="00EA3CF1" w:rsidDel="00C074F9">
          <w:rPr>
            <w:rFonts w:asciiTheme="majorBidi" w:hAnsiTheme="majorBidi" w:cstheme="majorBidi"/>
            <w:w w:val="105"/>
            <w:rPrChange w:author="Kenneth Ssekimpi" w:date="2024-05-14T19:52:00Z" w:id="949">
              <w:rPr>
                <w:w w:val="105"/>
              </w:rPr>
            </w:rPrChange>
          </w:rPr>
          <w:delText>player</w:delText>
        </w:r>
        <w:r w:rsidRPr="00EA3CF1" w:rsidDel="00C074F9">
          <w:rPr>
            <w:rFonts w:asciiTheme="majorBidi" w:hAnsiTheme="majorBidi" w:cstheme="majorBidi"/>
            <w:spacing w:val="-7"/>
            <w:w w:val="105"/>
            <w:rPrChange w:author="Kenneth Ssekimpi" w:date="2024-05-14T19:52:00Z" w:id="950">
              <w:rPr>
                <w:spacing w:val="-7"/>
                <w:w w:val="105"/>
              </w:rPr>
            </w:rPrChange>
          </w:rPr>
          <w:delText xml:space="preserve"> </w:delText>
        </w:r>
        <w:r w:rsidRPr="00EA3CF1" w:rsidDel="00C074F9">
          <w:rPr>
            <w:rFonts w:asciiTheme="majorBidi" w:hAnsiTheme="majorBidi" w:cstheme="majorBidi"/>
            <w:w w:val="105"/>
            <w:rPrChange w:author="Kenneth Ssekimpi" w:date="2024-05-14T19:52:00Z" w:id="951">
              <w:rPr>
                <w:w w:val="105"/>
              </w:rPr>
            </w:rPrChange>
          </w:rPr>
          <w:delText>arrangements</w:delText>
        </w:r>
        <w:r w:rsidRPr="00EA3CF1" w:rsidDel="00C074F9">
          <w:rPr>
            <w:rFonts w:asciiTheme="majorBidi" w:hAnsiTheme="majorBidi" w:cstheme="majorBidi"/>
            <w:spacing w:val="-7"/>
            <w:w w:val="105"/>
            <w:rPrChange w:author="Kenneth Ssekimpi" w:date="2024-05-14T19:52:00Z" w:id="952">
              <w:rPr>
                <w:spacing w:val="-7"/>
                <w:w w:val="105"/>
              </w:rPr>
            </w:rPrChange>
          </w:rPr>
          <w:delText xml:space="preserve"> </w:delText>
        </w:r>
        <w:r w:rsidRPr="00EA3CF1" w:rsidDel="00C074F9">
          <w:rPr>
            <w:rFonts w:asciiTheme="majorBidi" w:hAnsiTheme="majorBidi" w:cstheme="majorBidi"/>
            <w:w w:val="105"/>
            <w:rPrChange w:author="Kenneth Ssekimpi" w:date="2024-05-14T19:52:00Z" w:id="953">
              <w:rPr>
                <w:w w:val="105"/>
              </w:rPr>
            </w:rPrChange>
          </w:rPr>
          <w:delText>on</w:delText>
        </w:r>
        <w:r w:rsidRPr="00EA3CF1" w:rsidDel="00C074F9">
          <w:rPr>
            <w:rFonts w:asciiTheme="majorBidi" w:hAnsiTheme="majorBidi" w:cstheme="majorBidi"/>
            <w:spacing w:val="-7"/>
            <w:w w:val="105"/>
            <w:rPrChange w:author="Kenneth Ssekimpi" w:date="2024-05-14T19:52:00Z" w:id="954">
              <w:rPr>
                <w:spacing w:val="-7"/>
                <w:w w:val="105"/>
              </w:rPr>
            </w:rPrChange>
          </w:rPr>
          <w:delText xml:space="preserve"> </w:delText>
        </w:r>
        <w:r w:rsidRPr="00EA3CF1" w:rsidDel="00C074F9">
          <w:rPr>
            <w:rFonts w:asciiTheme="majorBidi" w:hAnsiTheme="majorBidi" w:cstheme="majorBidi"/>
            <w:w w:val="105"/>
            <w:rPrChange w:author="Kenneth Ssekimpi" w:date="2024-05-14T19:52:00Z" w:id="955">
              <w:rPr>
                <w:w w:val="105"/>
              </w:rPr>
            </w:rPrChange>
          </w:rPr>
          <w:delText>the</w:delText>
        </w:r>
        <w:r w:rsidRPr="00EA3CF1" w:rsidDel="00C074F9">
          <w:rPr>
            <w:rFonts w:asciiTheme="majorBidi" w:hAnsiTheme="majorBidi" w:cstheme="majorBidi"/>
            <w:spacing w:val="-7"/>
            <w:w w:val="105"/>
            <w:rPrChange w:author="Kenneth Ssekimpi" w:date="2024-05-14T19:52:00Z" w:id="956">
              <w:rPr>
                <w:spacing w:val="-7"/>
                <w:w w:val="105"/>
              </w:rPr>
            </w:rPrChange>
          </w:rPr>
          <w:delText xml:space="preserve"> </w:delText>
        </w:r>
        <w:r w:rsidRPr="00EA3CF1" w:rsidDel="00C074F9">
          <w:rPr>
            <w:rFonts w:asciiTheme="majorBidi" w:hAnsiTheme="majorBidi" w:cstheme="majorBidi"/>
            <w:w w:val="105"/>
            <w:rPrChange w:author="Kenneth Ssekimpi" w:date="2024-05-14T19:52:00Z" w:id="957">
              <w:rPr>
                <w:w w:val="105"/>
              </w:rPr>
            </w:rPrChange>
          </w:rPr>
          <w:delText>pitch,</w:delText>
        </w:r>
        <w:r w:rsidRPr="00EA3CF1" w:rsidDel="00C074F9">
          <w:rPr>
            <w:rFonts w:asciiTheme="majorBidi" w:hAnsiTheme="majorBidi" w:cstheme="majorBidi"/>
            <w:spacing w:val="-3"/>
            <w:w w:val="105"/>
            <w:rPrChange w:author="Kenneth Ssekimpi" w:date="2024-05-14T19:52:00Z" w:id="958">
              <w:rPr>
                <w:spacing w:val="-3"/>
                <w:w w:val="105"/>
              </w:rPr>
            </w:rPrChange>
          </w:rPr>
          <w:delText xml:space="preserve"> </w:delText>
        </w:r>
        <w:r w:rsidRPr="00EA3CF1" w:rsidDel="00C074F9">
          <w:rPr>
            <w:rFonts w:asciiTheme="majorBidi" w:hAnsiTheme="majorBidi" w:cstheme="majorBidi"/>
            <w:w w:val="105"/>
            <w:rPrChange w:author="Kenneth Ssekimpi" w:date="2024-05-14T19:52:00Z" w:id="959">
              <w:rPr>
                <w:w w:val="105"/>
              </w:rPr>
            </w:rPrChange>
          </w:rPr>
          <w:delText>influencing</w:delText>
        </w:r>
        <w:r w:rsidRPr="00EA3CF1" w:rsidDel="00C074F9">
          <w:rPr>
            <w:rFonts w:asciiTheme="majorBidi" w:hAnsiTheme="majorBidi" w:cstheme="majorBidi"/>
            <w:spacing w:val="-7"/>
            <w:w w:val="105"/>
            <w:rPrChange w:author="Kenneth Ssekimpi" w:date="2024-05-14T19:52:00Z" w:id="960">
              <w:rPr>
                <w:spacing w:val="-7"/>
                <w:w w:val="105"/>
              </w:rPr>
            </w:rPrChange>
          </w:rPr>
          <w:delText xml:space="preserve"> </w:delText>
        </w:r>
        <w:r w:rsidRPr="00EA3CF1" w:rsidDel="00C074F9">
          <w:rPr>
            <w:rFonts w:asciiTheme="majorBidi" w:hAnsiTheme="majorBidi" w:cstheme="majorBidi"/>
            <w:w w:val="105"/>
            <w:rPrChange w:author="Kenneth Ssekimpi" w:date="2024-05-14T19:52:00Z" w:id="961">
              <w:rPr>
                <w:w w:val="105"/>
              </w:rPr>
            </w:rPrChange>
          </w:rPr>
          <w:delText>both</w:delText>
        </w:r>
        <w:r w:rsidRPr="00EA3CF1" w:rsidDel="00C074F9">
          <w:rPr>
            <w:rFonts w:asciiTheme="majorBidi" w:hAnsiTheme="majorBidi" w:cstheme="majorBidi"/>
            <w:spacing w:val="-7"/>
            <w:w w:val="105"/>
            <w:rPrChange w:author="Kenneth Ssekimpi" w:date="2024-05-14T19:52:00Z" w:id="962">
              <w:rPr>
                <w:spacing w:val="-7"/>
                <w:w w:val="105"/>
              </w:rPr>
            </w:rPrChange>
          </w:rPr>
          <w:delText xml:space="preserve"> </w:delText>
        </w:r>
        <w:r w:rsidRPr="00EA3CF1" w:rsidDel="00C074F9">
          <w:rPr>
            <w:rFonts w:asciiTheme="majorBidi" w:hAnsiTheme="majorBidi" w:cstheme="majorBidi"/>
            <w:w w:val="105"/>
            <w:rPrChange w:author="Kenneth Ssekimpi" w:date="2024-05-14T19:52:00Z" w:id="963">
              <w:rPr>
                <w:w w:val="105"/>
              </w:rPr>
            </w:rPrChange>
          </w:rPr>
          <w:delText>attacking</w:delText>
        </w:r>
        <w:r w:rsidRPr="00EA3CF1" w:rsidDel="00C074F9">
          <w:rPr>
            <w:rFonts w:asciiTheme="majorBidi" w:hAnsiTheme="majorBidi" w:cstheme="majorBidi"/>
            <w:spacing w:val="-7"/>
            <w:w w:val="105"/>
            <w:rPrChange w:author="Kenneth Ssekimpi" w:date="2024-05-14T19:52:00Z" w:id="964">
              <w:rPr>
                <w:spacing w:val="-7"/>
                <w:w w:val="105"/>
              </w:rPr>
            </w:rPrChange>
          </w:rPr>
          <w:delText xml:space="preserve"> </w:delText>
        </w:r>
        <w:r w:rsidRPr="00EA3CF1" w:rsidDel="00C074F9">
          <w:rPr>
            <w:rFonts w:asciiTheme="majorBidi" w:hAnsiTheme="majorBidi" w:cstheme="majorBidi"/>
            <w:w w:val="105"/>
            <w:rPrChange w:author="Kenneth Ssekimpi" w:date="2024-05-14T19:52:00Z" w:id="965">
              <w:rPr>
                <w:w w:val="105"/>
              </w:rPr>
            </w:rPrChange>
          </w:rPr>
          <w:delText>and</w:delText>
        </w:r>
        <w:r w:rsidRPr="00EA3CF1" w:rsidDel="00C074F9">
          <w:rPr>
            <w:rFonts w:asciiTheme="majorBidi" w:hAnsiTheme="majorBidi" w:cstheme="majorBidi"/>
            <w:spacing w:val="-7"/>
            <w:w w:val="105"/>
            <w:rPrChange w:author="Kenneth Ssekimpi" w:date="2024-05-14T19:52:00Z" w:id="966">
              <w:rPr>
                <w:spacing w:val="-7"/>
                <w:w w:val="105"/>
              </w:rPr>
            </w:rPrChange>
          </w:rPr>
          <w:delText xml:space="preserve"> </w:delText>
        </w:r>
        <w:r w:rsidRPr="00EA3CF1" w:rsidDel="00C074F9">
          <w:rPr>
            <w:rFonts w:asciiTheme="majorBidi" w:hAnsiTheme="majorBidi" w:cstheme="majorBidi"/>
            <w:w w:val="105"/>
            <w:rPrChange w:author="Kenneth Ssekimpi" w:date="2024-05-14T19:52:00Z" w:id="967">
              <w:rPr>
                <w:w w:val="105"/>
              </w:rPr>
            </w:rPrChange>
          </w:rPr>
          <w:delText>defensive strategies</w:delText>
        </w:r>
        <w:commentRangeEnd w:id="943"/>
        <w:r w:rsidRPr="00EA3CF1" w:rsidDel="00C074F9" w:rsidR="003D05CD">
          <w:rPr>
            <w:rStyle w:val="CommentReference"/>
            <w:rFonts w:asciiTheme="majorBidi" w:hAnsiTheme="majorBidi" w:cstheme="majorBidi"/>
            <w:sz w:val="24"/>
            <w:szCs w:val="24"/>
            <w:rPrChange w:author="Kenneth Ssekimpi" w:date="2024-05-14T19:52:00Z" w:id="968">
              <w:rPr>
                <w:rStyle w:val="CommentReference"/>
              </w:rPr>
            </w:rPrChange>
          </w:rPr>
          <w:commentReference w:id="943"/>
        </w:r>
      </w:del>
      <w:ins w:author="Kenneth Ssekimpi" w:date="2024-05-14T19:40:00Z" w:id="969">
        <w:r w:rsidRPr="00EA3CF1" w:rsidR="00C074F9">
          <w:rPr>
            <w:rFonts w:asciiTheme="majorBidi" w:hAnsiTheme="majorBidi" w:cstheme="majorBidi"/>
            <w:w w:val="105"/>
            <w:rPrChange w:author="Kenneth Ssekimpi" w:date="2024-05-14T19:52:00Z" w:id="970">
              <w:rPr>
                <w:w w:val="105"/>
              </w:rPr>
            </w:rPrChange>
          </w:rPr>
          <w:t>Different types of formations can be employed to optimise various aspects of gameplay</w:t>
        </w:r>
      </w:ins>
      <w:r w:rsidRPr="00EA3CF1">
        <w:rPr>
          <w:rFonts w:asciiTheme="majorBidi" w:hAnsiTheme="majorBidi" w:cstheme="majorBidi"/>
          <w:w w:val="105"/>
          <w:rPrChange w:author="Kenneth Ssekimpi" w:date="2024-05-14T19:52:00Z" w:id="971">
            <w:rPr>
              <w:w w:val="105"/>
            </w:rPr>
          </w:rPrChange>
        </w:rPr>
        <w:t>, such as:</w:t>
      </w:r>
    </w:p>
    <w:p w:rsidRPr="00EA3CF1" w:rsidR="00647801" w:rsidP="00EA3CF1" w:rsidRDefault="00F92CD7" w14:paraId="0218F004" w14:textId="4BCC5997">
      <w:pPr>
        <w:pStyle w:val="ListParagraph"/>
        <w:numPr>
          <w:ilvl w:val="2"/>
          <w:numId w:val="2"/>
        </w:numPr>
        <w:tabs>
          <w:tab w:val="left" w:pos="700"/>
          <w:tab w:val="left" w:pos="702"/>
        </w:tabs>
        <w:spacing w:before="142" w:line="252" w:lineRule="auto"/>
        <w:ind w:right="1317"/>
        <w:jc w:val="both"/>
        <w:rPr>
          <w:rFonts w:asciiTheme="majorBidi" w:hAnsiTheme="majorBidi" w:cstheme="majorBidi"/>
          <w:sz w:val="24"/>
          <w:szCs w:val="24"/>
          <w:rPrChange w:author="Kenneth Ssekimpi" w:date="2024-05-14T19:52:00Z" w:id="972">
            <w:rPr>
              <w:sz w:val="24"/>
            </w:rPr>
          </w:rPrChange>
        </w:rPr>
      </w:pPr>
      <w:r w:rsidRPr="00EA3CF1">
        <w:rPr>
          <w:rFonts w:asciiTheme="majorBidi" w:hAnsiTheme="majorBidi" w:cstheme="majorBidi"/>
          <w:b/>
          <w:bCs/>
          <w:w w:val="105"/>
          <w:sz w:val="24"/>
          <w:szCs w:val="24"/>
          <w:rPrChange w:author="Kenneth Ssekimpi" w:date="2024-05-14T19:52:00Z" w:id="973">
            <w:rPr>
              <w:b/>
              <w:bCs/>
              <w:w w:val="105"/>
              <w:sz w:val="24"/>
              <w:szCs w:val="24"/>
            </w:rPr>
          </w:rPrChange>
        </w:rPr>
        <w:t>Attacking Play</w:t>
      </w:r>
      <w:r w:rsidRPr="00EA3CF1">
        <w:rPr>
          <w:rFonts w:asciiTheme="majorBidi" w:hAnsiTheme="majorBidi" w:cstheme="majorBidi"/>
          <w:w w:val="105"/>
          <w:sz w:val="24"/>
          <w:szCs w:val="24"/>
          <w:rPrChange w:author="Kenneth Ssekimpi" w:date="2024-05-14T19:52:00Z" w:id="974">
            <w:rPr>
              <w:w w:val="105"/>
              <w:sz w:val="24"/>
              <w:szCs w:val="24"/>
            </w:rPr>
          </w:rPrChange>
        </w:rPr>
        <w:t>:</w:t>
      </w:r>
      <w:r w:rsidRPr="00EA3CF1">
        <w:rPr>
          <w:rFonts w:asciiTheme="majorBidi" w:hAnsiTheme="majorBidi" w:cstheme="majorBidi"/>
          <w:spacing w:val="40"/>
          <w:w w:val="105"/>
          <w:sz w:val="24"/>
          <w:szCs w:val="24"/>
          <w:rPrChange w:author="Kenneth Ssekimpi" w:date="2024-05-14T19:52:00Z" w:id="975">
            <w:rPr>
              <w:spacing w:val="40"/>
              <w:w w:val="105"/>
              <w:sz w:val="24"/>
              <w:szCs w:val="24"/>
            </w:rPr>
          </w:rPrChange>
        </w:rPr>
        <w:t xml:space="preserve"> </w:t>
      </w:r>
      <w:r w:rsidRPr="00EA3CF1">
        <w:rPr>
          <w:rFonts w:asciiTheme="majorBidi" w:hAnsiTheme="majorBidi" w:cstheme="majorBidi"/>
          <w:w w:val="105"/>
          <w:sz w:val="24"/>
          <w:szCs w:val="24"/>
          <w:rPrChange w:author="Kenneth Ssekimpi" w:date="2024-05-14T19:52:00Z" w:id="976">
            <w:rPr>
              <w:w w:val="105"/>
              <w:sz w:val="24"/>
              <w:szCs w:val="24"/>
            </w:rPr>
          </w:rPrChange>
        </w:rPr>
        <w:t>Formations impact how teams build attacks with some empha</w:t>
      </w:r>
      <w:del w:author="Kenneth Ssekimpi" w:date="2024-05-14T19:33:00Z" w:id="977">
        <w:r w:rsidRPr="00EA3CF1" w:rsidDel="000F40DA">
          <w:rPr>
            <w:rFonts w:asciiTheme="majorBidi" w:hAnsiTheme="majorBidi" w:cstheme="majorBidi"/>
            <w:w w:val="105"/>
            <w:sz w:val="24"/>
            <w:szCs w:val="24"/>
            <w:rPrChange w:author="Kenneth Ssekimpi" w:date="2024-05-14T19:52:00Z" w:id="978">
              <w:rPr>
                <w:w w:val="105"/>
                <w:sz w:val="24"/>
                <w:szCs w:val="24"/>
              </w:rPr>
            </w:rPrChange>
          </w:rPr>
          <w:delText xml:space="preserve">- </w:delText>
        </w:r>
      </w:del>
      <w:r w:rsidRPr="00EA3CF1">
        <w:rPr>
          <w:rFonts w:asciiTheme="majorBidi" w:hAnsiTheme="majorBidi" w:cstheme="majorBidi"/>
          <w:w w:val="105"/>
          <w:sz w:val="24"/>
          <w:szCs w:val="24"/>
          <w:rPrChange w:author="Kenneth Ssekimpi" w:date="2024-05-14T19:52:00Z" w:id="979">
            <w:rPr>
              <w:w w:val="105"/>
              <w:sz w:val="24"/>
              <w:szCs w:val="24"/>
            </w:rPr>
          </w:rPrChange>
        </w:rPr>
        <w:t>sizing width and others focusing on central control</w:t>
      </w:r>
      <w:ins w:author="Kenneth Ssekimpi" w:date="2024-05-14T19:37:00Z" w:id="980">
        <w:r w:rsidRPr="00EA3CF1" w:rsidR="008009B6">
          <w:rPr>
            <w:rFonts w:asciiTheme="majorBidi" w:hAnsiTheme="majorBidi" w:cstheme="majorBidi"/>
            <w:w w:val="105"/>
            <w:sz w:val="24"/>
            <w:szCs w:val="24"/>
            <w:rPrChange w:author="Kenneth Ssekimpi" w:date="2024-05-14T19:52:00Z" w:id="981">
              <w:rPr>
                <w:w w:val="105"/>
                <w:sz w:val="24"/>
                <w:szCs w:val="24"/>
              </w:rPr>
            </w:rPrChange>
          </w:rPr>
          <w:t xml:space="preserve"> </w:t>
        </w:r>
      </w:ins>
      <w:customXmlInsRangeStart w:author="Kenneth Ssekimpi" w:date="2024-05-14T19:37:00Z" w:id="982"/>
      <w:sdt>
        <w:sdtPr>
          <w:rPr>
            <w:rFonts w:asciiTheme="majorBidi" w:hAnsiTheme="majorBidi" w:cstheme="majorBidi"/>
            <w:color w:val="000000"/>
            <w:w w:val="105"/>
            <w:sz w:val="24"/>
            <w:szCs w:val="24"/>
          </w:rPr>
          <w:tag w:val="MENDELEY_CITATION_v3_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"/>
          <w:id w:val="1607697019"/>
          <w:placeholder>
            <w:docPart w:val="DefaultPlaceholder_-1854013440"/>
          </w:placeholder>
        </w:sdtPr>
        <w:sdtEndPr/>
        <w:sdtContent>
          <w:customXmlInsRangeEnd w:id="982"/>
          <w:ins w:author="Kenneth Ssekimpi" w:date="2024-05-14T19:37:00Z" w:id="983">
            <w:r w:rsidRPr="00EA3CF1" w:rsidR="00443843">
              <w:rPr>
                <w:rFonts w:asciiTheme="majorBidi" w:hAnsiTheme="majorBidi" w:cstheme="majorBidi"/>
                <w:color w:val="000000"/>
                <w:w w:val="105"/>
                <w:sz w:val="24"/>
                <w:szCs w:val="24"/>
                <w:rPrChange w:author="Kenneth Ssekimpi" w:date="2024-05-14T19:52:00Z" w:id="984">
                  <w:rPr>
                    <w:color w:val="000000"/>
                    <w:w w:val="105"/>
                    <w:sz w:val="24"/>
                    <w:szCs w:val="24"/>
                  </w:rPr>
                </w:rPrChange>
              </w:rPr>
              <w:t>(Bauer et al., 2023)</w:t>
            </w:r>
          </w:ins>
          <w:customXmlInsRangeStart w:author="Kenneth Ssekimpi" w:date="2024-05-14T19:37:00Z" w:id="985"/>
        </w:sdtContent>
      </w:sdt>
      <w:customXmlInsRangeEnd w:id="985"/>
      <w:del w:author="Kenneth Ssekimpi" w:date="2024-05-14T19:37:00Z" w:id="986">
        <w:r w:rsidRPr="00EA3CF1" w:rsidDel="008009B6">
          <w:rPr>
            <w:rFonts w:asciiTheme="majorBidi" w:hAnsiTheme="majorBidi" w:cstheme="majorBidi"/>
            <w:w w:val="105"/>
            <w:sz w:val="24"/>
            <w:szCs w:val="24"/>
            <w:rPrChange w:author="Kenneth Ssekimpi" w:date="2024-05-14T19:52:00Z" w:id="987">
              <w:rPr>
                <w:w w:val="105"/>
                <w:sz w:val="24"/>
                <w:szCs w:val="24"/>
              </w:rPr>
            </w:rPrChange>
          </w:rPr>
          <w:delText xml:space="preserve"> [3]</w:delText>
        </w:r>
      </w:del>
      <w:r w:rsidRPr="00EA3CF1">
        <w:rPr>
          <w:rFonts w:asciiTheme="majorBidi" w:hAnsiTheme="majorBidi" w:cstheme="majorBidi"/>
          <w:w w:val="105"/>
          <w:sz w:val="24"/>
          <w:szCs w:val="24"/>
          <w:rPrChange w:author="Kenneth Ssekimpi" w:date="2024-05-14T19:52:00Z" w:id="988">
            <w:rPr>
              <w:w w:val="105"/>
              <w:sz w:val="24"/>
              <w:szCs w:val="24"/>
            </w:rPr>
          </w:rPrChange>
        </w:rPr>
        <w:t>.</w:t>
      </w:r>
    </w:p>
    <w:p w:rsidRPr="00EA3CF1" w:rsidR="00647801" w:rsidP="00EA3CF1" w:rsidRDefault="00F92CD7" w14:paraId="11BC8ACB" w14:textId="2DC1CA59">
      <w:pPr>
        <w:pStyle w:val="ListParagraph"/>
        <w:numPr>
          <w:ilvl w:val="2"/>
          <w:numId w:val="2"/>
        </w:numPr>
        <w:tabs>
          <w:tab w:val="left" w:pos="700"/>
          <w:tab w:val="left" w:pos="702"/>
        </w:tabs>
        <w:spacing w:before="142" w:line="252" w:lineRule="auto"/>
        <w:ind w:right="1313"/>
        <w:jc w:val="both"/>
        <w:rPr>
          <w:rFonts w:asciiTheme="majorBidi" w:hAnsiTheme="majorBidi" w:cstheme="majorBidi"/>
          <w:sz w:val="24"/>
          <w:szCs w:val="24"/>
          <w:rPrChange w:author="Kenneth Ssekimpi" w:date="2024-05-14T19:52:00Z" w:id="989">
            <w:rPr>
              <w:sz w:val="24"/>
            </w:rPr>
          </w:rPrChange>
        </w:rPr>
      </w:pPr>
      <w:r w:rsidRPr="00EA3CF1">
        <w:rPr>
          <w:rFonts w:asciiTheme="majorBidi" w:hAnsiTheme="majorBidi" w:cstheme="majorBidi"/>
          <w:b/>
          <w:bCs/>
          <w:w w:val="105"/>
          <w:sz w:val="24"/>
          <w:szCs w:val="24"/>
          <w:rPrChange w:author="Kenneth Ssekimpi" w:date="2024-05-14T19:52:00Z" w:id="990">
            <w:rPr>
              <w:b/>
              <w:bCs/>
              <w:w w:val="105"/>
              <w:sz w:val="24"/>
              <w:szCs w:val="24"/>
            </w:rPr>
          </w:rPrChange>
        </w:rPr>
        <w:t>Defensive Play</w:t>
      </w:r>
      <w:r w:rsidRPr="00EA3CF1">
        <w:rPr>
          <w:rFonts w:asciiTheme="majorBidi" w:hAnsiTheme="majorBidi" w:cstheme="majorBidi"/>
          <w:w w:val="105"/>
          <w:sz w:val="24"/>
          <w:szCs w:val="24"/>
          <w:rPrChange w:author="Kenneth Ssekimpi" w:date="2024-05-14T19:52:00Z" w:id="991">
            <w:rPr>
              <w:w w:val="105"/>
              <w:sz w:val="24"/>
              <w:szCs w:val="24"/>
            </w:rPr>
          </w:rPrChange>
        </w:rPr>
        <w:t xml:space="preserve">: Formations dictate defensive shape and pressing strategies, with some formations favouring high pressing fullbacks and others prioritizing defensive solidity </w:t>
      </w:r>
      <w:customXmlInsRangeStart w:author="Kenneth Ssekimpi" w:date="2024-05-14T19:38:00Z" w:id="992"/>
      <w:sdt>
        <w:sdtPr>
          <w:rPr>
            <w:rFonts w:asciiTheme="majorBidi" w:hAnsiTheme="majorBidi" w:cstheme="majorBidi"/>
            <w:color w:val="000000"/>
            <w:w w:val="105"/>
            <w:sz w:val="24"/>
            <w:szCs w:val="24"/>
          </w:rPr>
          <w:tag w:val="MENDELEY_CITATION_v3_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"/>
          <w:id w:val="956762900"/>
          <w:placeholder>
            <w:docPart w:val="DefaultPlaceholder_-1854013440"/>
          </w:placeholder>
        </w:sdtPr>
        <w:sdtEndPr/>
        <w:sdtContent>
          <w:customXmlInsRangeEnd w:id="992"/>
          <w:ins w:author="Kenneth Ssekimpi" w:date="2024-05-14T19:38:00Z" w:id="993">
            <w:r w:rsidRPr="00EA3CF1" w:rsidR="00443843">
              <w:rPr>
                <w:rFonts w:asciiTheme="majorBidi" w:hAnsiTheme="majorBidi" w:cstheme="majorBidi"/>
                <w:color w:val="000000"/>
                <w:w w:val="105"/>
                <w:sz w:val="24"/>
                <w:szCs w:val="24"/>
                <w:rPrChange w:author="Kenneth Ssekimpi" w:date="2024-05-14T19:52:00Z" w:id="994">
                  <w:rPr>
                    <w:color w:val="000000"/>
                    <w:w w:val="105"/>
                    <w:sz w:val="24"/>
                    <w:szCs w:val="24"/>
                  </w:rPr>
                </w:rPrChange>
              </w:rPr>
              <w:t>(Bauer et al., 2023)</w:t>
            </w:r>
          </w:ins>
          <w:customXmlInsRangeStart w:author="Kenneth Ssekimpi" w:date="2024-05-14T19:38:00Z" w:id="995"/>
        </w:sdtContent>
      </w:sdt>
      <w:customXmlInsRangeEnd w:id="995"/>
      <w:del w:author="Kenneth Ssekimpi" w:date="2024-05-14T19:38:00Z" w:id="996">
        <w:r w:rsidRPr="00EA3CF1" w:rsidDel="00443843">
          <w:rPr>
            <w:rFonts w:asciiTheme="majorBidi" w:hAnsiTheme="majorBidi" w:cstheme="majorBidi"/>
            <w:w w:val="105"/>
            <w:sz w:val="24"/>
            <w:szCs w:val="24"/>
            <w:rPrChange w:author="Kenneth Ssekimpi" w:date="2024-05-14T19:52:00Z" w:id="997">
              <w:rPr>
                <w:w w:val="105"/>
                <w:sz w:val="24"/>
                <w:szCs w:val="24"/>
              </w:rPr>
            </w:rPrChange>
          </w:rPr>
          <w:delText>[3]</w:delText>
        </w:r>
      </w:del>
      <w:r w:rsidRPr="00EA3CF1">
        <w:rPr>
          <w:rFonts w:asciiTheme="majorBidi" w:hAnsiTheme="majorBidi" w:cstheme="majorBidi"/>
          <w:w w:val="105"/>
          <w:sz w:val="24"/>
          <w:szCs w:val="24"/>
          <w:rPrChange w:author="Kenneth Ssekimpi" w:date="2024-05-14T19:52:00Z" w:id="998">
            <w:rPr>
              <w:w w:val="105"/>
              <w:sz w:val="24"/>
              <w:szCs w:val="24"/>
            </w:rPr>
          </w:rPrChange>
        </w:rPr>
        <w:t>.</w:t>
      </w:r>
    </w:p>
    <w:p w:rsidRPr="00EA3CF1" w:rsidR="00647801" w:rsidP="00EA3CF1" w:rsidRDefault="00F92CD7" w14:paraId="09255037" w14:textId="70505EEF">
      <w:pPr>
        <w:pStyle w:val="ListParagraph"/>
        <w:numPr>
          <w:ilvl w:val="2"/>
          <w:numId w:val="2"/>
        </w:numPr>
        <w:tabs>
          <w:tab w:val="left" w:pos="700"/>
          <w:tab w:val="left" w:pos="702"/>
        </w:tabs>
        <w:spacing w:before="140" w:line="252" w:lineRule="auto"/>
        <w:ind w:right="1316"/>
        <w:jc w:val="both"/>
        <w:rPr>
          <w:rFonts w:asciiTheme="majorBidi" w:hAnsiTheme="majorBidi" w:cstheme="majorBidi"/>
          <w:sz w:val="24"/>
          <w:szCs w:val="24"/>
          <w:rPrChange w:author="Kenneth Ssekimpi" w:date="2024-05-14T19:52:00Z" w:id="999">
            <w:rPr>
              <w:sz w:val="24"/>
            </w:rPr>
          </w:rPrChange>
        </w:rPr>
      </w:pPr>
      <w:r w:rsidRPr="00EA3CF1">
        <w:rPr>
          <w:rFonts w:asciiTheme="majorBidi" w:hAnsiTheme="majorBidi" w:cstheme="majorBidi"/>
          <w:b/>
          <w:bCs/>
          <w:w w:val="105"/>
          <w:sz w:val="24"/>
          <w:szCs w:val="24"/>
          <w:rPrChange w:author="Kenneth Ssekimpi" w:date="2024-05-14T19:52:00Z" w:id="1000">
            <w:rPr>
              <w:b/>
              <w:bCs/>
              <w:w w:val="105"/>
              <w:sz w:val="24"/>
              <w:szCs w:val="24"/>
            </w:rPr>
          </w:rPrChange>
        </w:rPr>
        <w:t>Player Roles</w:t>
      </w:r>
      <w:r w:rsidRPr="00EA3CF1">
        <w:rPr>
          <w:rFonts w:asciiTheme="majorBidi" w:hAnsiTheme="majorBidi" w:cstheme="majorBidi"/>
          <w:w w:val="105"/>
          <w:sz w:val="24"/>
          <w:szCs w:val="24"/>
          <w:rPrChange w:author="Kenneth Ssekimpi" w:date="2024-05-14T19:52:00Z" w:id="1001">
            <w:rPr>
              <w:w w:val="105"/>
              <w:sz w:val="24"/>
              <w:szCs w:val="24"/>
            </w:rPr>
          </w:rPrChange>
        </w:rPr>
        <w:t>:</w:t>
      </w:r>
      <w:r w:rsidRPr="00EA3CF1">
        <w:rPr>
          <w:rFonts w:asciiTheme="majorBidi" w:hAnsiTheme="majorBidi" w:cstheme="majorBidi"/>
          <w:spacing w:val="24"/>
          <w:w w:val="105"/>
          <w:sz w:val="24"/>
          <w:szCs w:val="24"/>
          <w:rPrChange w:author="Kenneth Ssekimpi" w:date="2024-05-14T19:52:00Z" w:id="1002">
            <w:rPr>
              <w:spacing w:val="24"/>
              <w:w w:val="105"/>
              <w:sz w:val="24"/>
              <w:szCs w:val="24"/>
            </w:rPr>
          </w:rPrChange>
        </w:rPr>
        <w:t xml:space="preserve"> </w:t>
      </w:r>
      <w:r w:rsidRPr="00EA3CF1">
        <w:rPr>
          <w:rFonts w:asciiTheme="majorBidi" w:hAnsiTheme="majorBidi" w:cstheme="majorBidi"/>
          <w:w w:val="105"/>
          <w:sz w:val="24"/>
          <w:szCs w:val="24"/>
          <w:rPrChange w:author="Kenneth Ssekimpi" w:date="2024-05-14T19:52:00Z" w:id="1003">
            <w:rPr>
              <w:w w:val="105"/>
              <w:sz w:val="24"/>
              <w:szCs w:val="24"/>
            </w:rPr>
          </w:rPrChange>
        </w:rPr>
        <w:t>Formations</w:t>
      </w:r>
      <w:r w:rsidRPr="00EA3CF1">
        <w:rPr>
          <w:rFonts w:asciiTheme="majorBidi" w:hAnsiTheme="majorBidi" w:cstheme="majorBidi"/>
          <w:spacing w:val="-6"/>
          <w:w w:val="105"/>
          <w:sz w:val="24"/>
          <w:szCs w:val="24"/>
          <w:rPrChange w:author="Kenneth Ssekimpi" w:date="2024-05-14T19:52:00Z" w:id="1004">
            <w:rPr>
              <w:spacing w:val="-6"/>
              <w:w w:val="105"/>
              <w:sz w:val="24"/>
              <w:szCs w:val="24"/>
            </w:rPr>
          </w:rPrChange>
        </w:rPr>
        <w:t xml:space="preserve"> </w:t>
      </w:r>
      <w:r w:rsidRPr="00EA3CF1">
        <w:rPr>
          <w:rFonts w:asciiTheme="majorBidi" w:hAnsiTheme="majorBidi" w:cstheme="majorBidi"/>
          <w:w w:val="105"/>
          <w:sz w:val="24"/>
          <w:szCs w:val="24"/>
          <w:rPrChange w:author="Kenneth Ssekimpi" w:date="2024-05-14T19:52:00Z" w:id="1005">
            <w:rPr>
              <w:w w:val="105"/>
              <w:sz w:val="24"/>
              <w:szCs w:val="24"/>
            </w:rPr>
          </w:rPrChange>
        </w:rPr>
        <w:t>define</w:t>
      </w:r>
      <w:r w:rsidRPr="00EA3CF1">
        <w:rPr>
          <w:rFonts w:asciiTheme="majorBidi" w:hAnsiTheme="majorBidi" w:cstheme="majorBidi"/>
          <w:spacing w:val="-6"/>
          <w:w w:val="105"/>
          <w:sz w:val="24"/>
          <w:szCs w:val="24"/>
          <w:rPrChange w:author="Kenneth Ssekimpi" w:date="2024-05-14T19:52:00Z" w:id="1006">
            <w:rPr>
              <w:spacing w:val="-6"/>
              <w:w w:val="105"/>
              <w:sz w:val="24"/>
              <w:szCs w:val="24"/>
            </w:rPr>
          </w:rPrChange>
        </w:rPr>
        <w:t xml:space="preserve"> </w:t>
      </w:r>
      <w:r w:rsidRPr="00EA3CF1">
        <w:rPr>
          <w:rFonts w:asciiTheme="majorBidi" w:hAnsiTheme="majorBidi" w:cstheme="majorBidi"/>
          <w:w w:val="105"/>
          <w:sz w:val="24"/>
          <w:szCs w:val="24"/>
          <w:rPrChange w:author="Kenneth Ssekimpi" w:date="2024-05-14T19:52:00Z" w:id="1007">
            <w:rPr>
              <w:w w:val="105"/>
              <w:sz w:val="24"/>
              <w:szCs w:val="24"/>
            </w:rPr>
          </w:rPrChange>
        </w:rPr>
        <w:t>player</w:t>
      </w:r>
      <w:r w:rsidRPr="00EA3CF1">
        <w:rPr>
          <w:rFonts w:asciiTheme="majorBidi" w:hAnsiTheme="majorBidi" w:cstheme="majorBidi"/>
          <w:spacing w:val="-6"/>
          <w:w w:val="105"/>
          <w:sz w:val="24"/>
          <w:szCs w:val="24"/>
          <w:rPrChange w:author="Kenneth Ssekimpi" w:date="2024-05-14T19:52:00Z" w:id="1008">
            <w:rPr>
              <w:spacing w:val="-6"/>
              <w:w w:val="105"/>
              <w:sz w:val="24"/>
              <w:szCs w:val="24"/>
            </w:rPr>
          </w:rPrChange>
        </w:rPr>
        <w:t xml:space="preserve"> </w:t>
      </w:r>
      <w:r w:rsidRPr="00EA3CF1">
        <w:rPr>
          <w:rFonts w:asciiTheme="majorBidi" w:hAnsiTheme="majorBidi" w:cstheme="majorBidi"/>
          <w:w w:val="105"/>
          <w:sz w:val="24"/>
          <w:szCs w:val="24"/>
          <w:rPrChange w:author="Kenneth Ssekimpi" w:date="2024-05-14T19:52:00Z" w:id="1009">
            <w:rPr>
              <w:w w:val="105"/>
              <w:sz w:val="24"/>
              <w:szCs w:val="24"/>
            </w:rPr>
          </w:rPrChange>
        </w:rPr>
        <w:t>responsibilities.</w:t>
      </w:r>
      <w:r w:rsidRPr="00EA3CF1">
        <w:rPr>
          <w:rFonts w:asciiTheme="majorBidi" w:hAnsiTheme="majorBidi" w:cstheme="majorBidi"/>
          <w:spacing w:val="25"/>
          <w:w w:val="105"/>
          <w:sz w:val="24"/>
          <w:szCs w:val="24"/>
          <w:rPrChange w:author="Kenneth Ssekimpi" w:date="2024-05-14T19:52:00Z" w:id="1010">
            <w:rPr>
              <w:spacing w:val="25"/>
              <w:w w:val="105"/>
              <w:sz w:val="24"/>
              <w:szCs w:val="24"/>
            </w:rPr>
          </w:rPrChange>
        </w:rPr>
        <w:t xml:space="preserve"> </w:t>
      </w:r>
      <w:r w:rsidRPr="00EA3CF1">
        <w:rPr>
          <w:rFonts w:asciiTheme="majorBidi" w:hAnsiTheme="majorBidi" w:cstheme="majorBidi"/>
          <w:w w:val="105"/>
          <w:sz w:val="24"/>
          <w:szCs w:val="24"/>
          <w:rPrChange w:author="Kenneth Ssekimpi" w:date="2024-05-14T19:52:00Z" w:id="1011">
            <w:rPr>
              <w:w w:val="105"/>
              <w:sz w:val="24"/>
              <w:szCs w:val="24"/>
            </w:rPr>
          </w:rPrChange>
        </w:rPr>
        <w:t>Wingers</w:t>
      </w:r>
      <w:r w:rsidRPr="00EA3CF1">
        <w:rPr>
          <w:rFonts w:asciiTheme="majorBidi" w:hAnsiTheme="majorBidi" w:cstheme="majorBidi"/>
          <w:spacing w:val="-6"/>
          <w:w w:val="105"/>
          <w:sz w:val="24"/>
          <w:szCs w:val="24"/>
          <w:rPrChange w:author="Kenneth Ssekimpi" w:date="2024-05-14T19:52:00Z" w:id="1012">
            <w:rPr>
              <w:spacing w:val="-6"/>
              <w:w w:val="105"/>
              <w:sz w:val="24"/>
              <w:szCs w:val="24"/>
            </w:rPr>
          </w:rPrChange>
        </w:rPr>
        <w:t xml:space="preserve"> </w:t>
      </w:r>
      <w:r w:rsidRPr="00EA3CF1">
        <w:rPr>
          <w:rFonts w:asciiTheme="majorBidi" w:hAnsiTheme="majorBidi" w:cstheme="majorBidi"/>
          <w:w w:val="105"/>
          <w:sz w:val="24"/>
          <w:szCs w:val="24"/>
          <w:rPrChange w:author="Kenneth Ssekimpi" w:date="2024-05-14T19:52:00Z" w:id="1013">
            <w:rPr>
              <w:w w:val="105"/>
              <w:sz w:val="24"/>
              <w:szCs w:val="24"/>
            </w:rPr>
          </w:rPrChange>
        </w:rPr>
        <w:t>in</w:t>
      </w:r>
      <w:r w:rsidRPr="00EA3CF1">
        <w:rPr>
          <w:rFonts w:asciiTheme="majorBidi" w:hAnsiTheme="majorBidi" w:cstheme="majorBidi"/>
          <w:spacing w:val="-6"/>
          <w:w w:val="105"/>
          <w:sz w:val="24"/>
          <w:szCs w:val="24"/>
          <w:rPrChange w:author="Kenneth Ssekimpi" w:date="2024-05-14T19:52:00Z" w:id="1014">
            <w:rPr>
              <w:spacing w:val="-6"/>
              <w:w w:val="105"/>
              <w:sz w:val="24"/>
              <w:szCs w:val="24"/>
            </w:rPr>
          </w:rPrChange>
        </w:rPr>
        <w:t xml:space="preserve"> </w:t>
      </w:r>
      <w:r w:rsidRPr="00EA3CF1">
        <w:rPr>
          <w:rFonts w:asciiTheme="majorBidi" w:hAnsiTheme="majorBidi" w:cstheme="majorBidi"/>
          <w:w w:val="105"/>
          <w:sz w:val="24"/>
          <w:szCs w:val="24"/>
          <w:rPrChange w:author="Kenneth Ssekimpi" w:date="2024-05-14T19:52:00Z" w:id="1015">
            <w:rPr>
              <w:w w:val="105"/>
              <w:sz w:val="24"/>
              <w:szCs w:val="24"/>
            </w:rPr>
          </w:rPrChange>
        </w:rPr>
        <w:t>a</w:t>
      </w:r>
      <w:r w:rsidRPr="00EA3CF1">
        <w:rPr>
          <w:rFonts w:asciiTheme="majorBidi" w:hAnsiTheme="majorBidi" w:cstheme="majorBidi"/>
          <w:spacing w:val="-6"/>
          <w:w w:val="105"/>
          <w:sz w:val="24"/>
          <w:szCs w:val="24"/>
          <w:rPrChange w:author="Kenneth Ssekimpi" w:date="2024-05-14T19:52:00Z" w:id="1016">
            <w:rPr>
              <w:spacing w:val="-6"/>
              <w:w w:val="105"/>
              <w:sz w:val="24"/>
              <w:szCs w:val="24"/>
            </w:rPr>
          </w:rPrChange>
        </w:rPr>
        <w:t xml:space="preserve"> </w:t>
      </w:r>
      <w:r w:rsidRPr="00EA3CF1">
        <w:rPr>
          <w:rFonts w:asciiTheme="majorBidi" w:hAnsiTheme="majorBidi" w:cstheme="majorBidi"/>
          <w:w w:val="105"/>
          <w:sz w:val="24"/>
          <w:szCs w:val="24"/>
          <w:rPrChange w:author="Kenneth Ssekimpi" w:date="2024-05-14T19:52:00Z" w:id="1017">
            <w:rPr>
              <w:w w:val="105"/>
              <w:sz w:val="24"/>
              <w:szCs w:val="24"/>
            </w:rPr>
          </w:rPrChange>
        </w:rPr>
        <w:t>4-2-3-1</w:t>
      </w:r>
      <w:r w:rsidRPr="00EA3CF1">
        <w:rPr>
          <w:rFonts w:asciiTheme="majorBidi" w:hAnsiTheme="majorBidi" w:cstheme="majorBidi"/>
          <w:spacing w:val="-6"/>
          <w:w w:val="105"/>
          <w:sz w:val="24"/>
          <w:szCs w:val="24"/>
          <w:rPrChange w:author="Kenneth Ssekimpi" w:date="2024-05-14T19:52:00Z" w:id="1018">
            <w:rPr>
              <w:spacing w:val="-6"/>
              <w:w w:val="105"/>
              <w:sz w:val="24"/>
              <w:szCs w:val="24"/>
            </w:rPr>
          </w:rPrChange>
        </w:rPr>
        <w:t xml:space="preserve"> </w:t>
      </w:r>
      <w:r w:rsidRPr="00EA3CF1">
        <w:rPr>
          <w:rFonts w:asciiTheme="majorBidi" w:hAnsiTheme="majorBidi" w:cstheme="majorBidi"/>
          <w:w w:val="105"/>
          <w:sz w:val="24"/>
          <w:szCs w:val="24"/>
          <w:rPrChange w:author="Kenneth Ssekimpi" w:date="2024-05-14T19:52:00Z" w:id="1019">
            <w:rPr>
              <w:w w:val="105"/>
              <w:sz w:val="24"/>
              <w:szCs w:val="24"/>
            </w:rPr>
          </w:rPrChange>
        </w:rPr>
        <w:t xml:space="preserve">focus on attacking the flanks, while a lone striker needs good hold-up play </w:t>
      </w:r>
      <w:customXmlInsRangeStart w:author="Kenneth Ssekimpi" w:date="2024-05-14T19:38:00Z" w:id="1020"/>
      <w:sdt>
        <w:sdtPr>
          <w:rPr>
            <w:rFonts w:asciiTheme="majorBidi" w:hAnsiTheme="majorBidi" w:cstheme="majorBidi"/>
            <w:color w:val="000000"/>
            <w:w w:val="105"/>
            <w:sz w:val="24"/>
            <w:szCs w:val="24"/>
          </w:rPr>
          <w:tag w:val="MENDELEY_CITATION_v3_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"/>
          <w:id w:val="-254277129"/>
          <w:placeholder>
            <w:docPart w:val="DefaultPlaceholder_-1854013440"/>
          </w:placeholder>
        </w:sdtPr>
        <w:sdtEndPr/>
        <w:sdtContent>
          <w:customXmlInsRangeEnd w:id="1020"/>
          <w:ins w:author="Kenneth Ssekimpi" w:date="2024-05-14T19:38:00Z" w:id="1021">
            <w:r w:rsidRPr="00EA3CF1" w:rsidR="00443843">
              <w:rPr>
                <w:rFonts w:asciiTheme="majorBidi" w:hAnsiTheme="majorBidi" w:cstheme="majorBidi"/>
                <w:color w:val="000000"/>
                <w:w w:val="105"/>
                <w:sz w:val="24"/>
                <w:szCs w:val="24"/>
                <w:rPrChange w:author="Kenneth Ssekimpi" w:date="2024-05-14T19:52:00Z" w:id="1022">
                  <w:rPr>
                    <w:color w:val="000000"/>
                    <w:w w:val="105"/>
                    <w:sz w:val="24"/>
                    <w:szCs w:val="24"/>
                  </w:rPr>
                </w:rPrChange>
              </w:rPr>
              <w:t>(Bauer et al., 2023)</w:t>
            </w:r>
          </w:ins>
          <w:customXmlInsRangeStart w:author="Kenneth Ssekimpi" w:date="2024-05-14T19:38:00Z" w:id="1023"/>
        </w:sdtContent>
      </w:sdt>
      <w:customXmlInsRangeEnd w:id="1023"/>
      <w:del w:author="Kenneth Ssekimpi" w:date="2024-05-14T19:38:00Z" w:id="1024">
        <w:r w:rsidRPr="00EA3CF1" w:rsidDel="00443843">
          <w:rPr>
            <w:rFonts w:asciiTheme="majorBidi" w:hAnsiTheme="majorBidi" w:cstheme="majorBidi"/>
            <w:w w:val="105"/>
            <w:sz w:val="24"/>
            <w:szCs w:val="24"/>
            <w:rPrChange w:author="Kenneth Ssekimpi" w:date="2024-05-14T19:52:00Z" w:id="1025">
              <w:rPr>
                <w:w w:val="105"/>
                <w:sz w:val="24"/>
                <w:szCs w:val="24"/>
              </w:rPr>
            </w:rPrChange>
          </w:rPr>
          <w:delText>[3]</w:delText>
        </w:r>
      </w:del>
      <w:r w:rsidRPr="00EA3CF1">
        <w:rPr>
          <w:rFonts w:asciiTheme="majorBidi" w:hAnsiTheme="majorBidi" w:cstheme="majorBidi"/>
          <w:w w:val="105"/>
          <w:sz w:val="24"/>
          <w:szCs w:val="24"/>
          <w:rPrChange w:author="Kenneth Ssekimpi" w:date="2024-05-14T19:52:00Z" w:id="1026">
            <w:rPr>
              <w:w w:val="105"/>
              <w:sz w:val="24"/>
              <w:szCs w:val="24"/>
            </w:rPr>
          </w:rPrChange>
        </w:rPr>
        <w:t>.</w:t>
      </w:r>
    </w:p>
    <w:p w:rsidRPr="00EA3CF1" w:rsidR="00647801" w:rsidDel="009647F9" w:rsidRDefault="00F92CD7" w14:paraId="7782F683" w14:textId="5656E57D">
      <w:pPr>
        <w:pStyle w:val="ListParagraph"/>
        <w:numPr>
          <w:ilvl w:val="2"/>
          <w:numId w:val="2"/>
        </w:numPr>
        <w:tabs>
          <w:tab w:val="left" w:pos="700"/>
          <w:tab w:val="left" w:pos="702"/>
        </w:tabs>
        <w:spacing w:before="85" w:line="252" w:lineRule="auto"/>
        <w:ind w:right="1317"/>
        <w:jc w:val="both"/>
        <w:rPr>
          <w:del w:author="Kenneth Ssekimpi" w:date="2024-05-14T19:58:00Z" w:id="1027"/>
          <w:rFonts w:asciiTheme="majorBidi" w:hAnsiTheme="majorBidi" w:cstheme="majorBidi"/>
          <w:sz w:val="24"/>
          <w:szCs w:val="24"/>
          <w:rPrChange w:author="Kenneth Ssekimpi" w:date="2024-05-14T19:52:00Z" w:id="1028">
            <w:rPr>
              <w:del w:author="Kenneth Ssekimpi" w:date="2024-05-14T19:58:00Z" w:id="1029"/>
              <w:sz w:val="24"/>
            </w:rPr>
          </w:rPrChange>
        </w:rPr>
        <w:pPrChange w:author="Kenneth Ssekimpi" w:date="2024-05-14T19:52:00Z" w:id="1030">
          <w:pPr>
            <w:pStyle w:val="ListParagraph"/>
            <w:numPr>
              <w:ilvl w:val="2"/>
              <w:numId w:val="2"/>
            </w:numPr>
            <w:tabs>
              <w:tab w:val="left" w:pos="700"/>
              <w:tab w:val="left" w:pos="702"/>
            </w:tabs>
            <w:spacing w:before="142" w:line="252" w:lineRule="auto"/>
            <w:ind w:right="1317"/>
            <w:jc w:val="both"/>
          </w:pPr>
        </w:pPrChange>
      </w:pPr>
      <w:r w:rsidRPr="009647F9">
        <w:rPr>
          <w:rFonts w:asciiTheme="majorBidi" w:hAnsiTheme="majorBidi" w:cstheme="majorBidi"/>
          <w:b/>
          <w:bCs/>
          <w:w w:val="105"/>
          <w:sz w:val="24"/>
          <w:szCs w:val="24"/>
          <w:rPrChange w:author="Kenneth Ssekimpi" w:date="2024-05-14T19:58:00Z" w:id="1031">
            <w:rPr>
              <w:b/>
              <w:bCs/>
              <w:w w:val="105"/>
              <w:sz w:val="24"/>
              <w:szCs w:val="24"/>
            </w:rPr>
          </w:rPrChange>
        </w:rPr>
        <w:t>Flexibility</w:t>
      </w:r>
      <w:r w:rsidRPr="009647F9">
        <w:rPr>
          <w:rFonts w:asciiTheme="majorBidi" w:hAnsiTheme="majorBidi" w:cstheme="majorBidi"/>
          <w:w w:val="105"/>
          <w:sz w:val="24"/>
          <w:szCs w:val="24"/>
          <w:rPrChange w:author="Kenneth Ssekimpi" w:date="2024-05-14T19:58:00Z" w:id="1032">
            <w:rPr>
              <w:w w:val="105"/>
              <w:sz w:val="24"/>
              <w:szCs w:val="24"/>
            </w:rPr>
          </w:rPrChange>
        </w:rPr>
        <w:t>:</w:t>
      </w:r>
      <w:r w:rsidRPr="009647F9">
        <w:rPr>
          <w:rFonts w:asciiTheme="majorBidi" w:hAnsiTheme="majorBidi" w:cstheme="majorBidi"/>
          <w:spacing w:val="40"/>
          <w:w w:val="105"/>
          <w:sz w:val="24"/>
          <w:szCs w:val="24"/>
          <w:rPrChange w:author="Kenneth Ssekimpi" w:date="2024-05-14T19:58:00Z" w:id="1033">
            <w:rPr>
              <w:spacing w:val="40"/>
              <w:w w:val="105"/>
              <w:sz w:val="24"/>
              <w:szCs w:val="24"/>
            </w:rPr>
          </w:rPrChange>
        </w:rPr>
        <w:t xml:space="preserve"> </w:t>
      </w:r>
      <w:r w:rsidRPr="009647F9">
        <w:rPr>
          <w:rFonts w:asciiTheme="majorBidi" w:hAnsiTheme="majorBidi" w:cstheme="majorBidi"/>
          <w:w w:val="105"/>
          <w:sz w:val="24"/>
          <w:szCs w:val="24"/>
          <w:rPrChange w:author="Kenneth Ssekimpi" w:date="2024-05-14T19:58:00Z" w:id="1034">
            <w:rPr>
              <w:w w:val="105"/>
              <w:sz w:val="24"/>
              <w:szCs w:val="24"/>
            </w:rPr>
          </w:rPrChange>
        </w:rPr>
        <w:t xml:space="preserve">Modern teams often adapt formations dynamically during the game based on the opponent and situation </w:t>
      </w:r>
      <w:customXmlInsRangeStart w:author="Kenneth Ssekimpi" w:date="2024-05-14T19:38:00Z" w:id="1035"/>
      <w:sdt>
        <w:sdtPr>
          <w:rPr>
            <w:rFonts w:asciiTheme="majorBidi" w:hAnsiTheme="majorBidi" w:cstheme="majorBidi"/>
            <w:color w:val="000000"/>
            <w:w w:val="105"/>
            <w:sz w:val="24"/>
            <w:szCs w:val="24"/>
          </w:rPr>
          <w:tag w:val="MENDELEY_CITATION_v3_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"/>
          <w:id w:val="-123467617"/>
          <w:placeholder>
            <w:docPart w:val="DefaultPlaceholder_-1854013440"/>
          </w:placeholder>
        </w:sdtPr>
        <w:sdtEndPr/>
        <w:sdtContent>
          <w:customXmlInsRangeEnd w:id="1035"/>
          <w:ins w:author="Kenneth Ssekimpi" w:date="2024-05-14T19:38:00Z" w:id="1036">
            <w:r w:rsidRPr="009647F9" w:rsidR="00443843">
              <w:rPr>
                <w:rFonts w:asciiTheme="majorBidi" w:hAnsiTheme="majorBidi" w:cstheme="majorBidi"/>
                <w:color w:val="000000"/>
                <w:w w:val="105"/>
                <w:sz w:val="24"/>
                <w:szCs w:val="24"/>
                <w:rPrChange w:author="Kenneth Ssekimpi" w:date="2024-05-14T19:58:00Z" w:id="1037">
                  <w:rPr>
                    <w:color w:val="000000"/>
                    <w:w w:val="105"/>
                    <w:sz w:val="24"/>
                    <w:szCs w:val="24"/>
                  </w:rPr>
                </w:rPrChange>
              </w:rPr>
              <w:t>(Bauer et al., 2023)</w:t>
            </w:r>
          </w:ins>
          <w:customXmlInsRangeStart w:author="Kenneth Ssekimpi" w:date="2024-05-14T19:38:00Z" w:id="1038"/>
        </w:sdtContent>
      </w:sdt>
      <w:customXmlInsRangeEnd w:id="1038"/>
      <w:del w:author="Kenneth Ssekimpi" w:date="2024-05-14T19:38:00Z" w:id="1039">
        <w:r w:rsidRPr="009647F9" w:rsidDel="00443843">
          <w:rPr>
            <w:rFonts w:asciiTheme="majorBidi" w:hAnsiTheme="majorBidi" w:cstheme="majorBidi"/>
            <w:w w:val="105"/>
            <w:sz w:val="24"/>
            <w:szCs w:val="24"/>
            <w:rPrChange w:author="Kenneth Ssekimpi" w:date="2024-05-14T19:58:00Z" w:id="1040">
              <w:rPr>
                <w:w w:val="105"/>
                <w:sz w:val="24"/>
                <w:szCs w:val="24"/>
              </w:rPr>
            </w:rPrChange>
          </w:rPr>
          <w:delText>[3]</w:delText>
        </w:r>
      </w:del>
      <w:r w:rsidRPr="009647F9">
        <w:rPr>
          <w:rFonts w:asciiTheme="majorBidi" w:hAnsiTheme="majorBidi" w:cstheme="majorBidi"/>
          <w:w w:val="105"/>
          <w:sz w:val="24"/>
          <w:szCs w:val="24"/>
          <w:rPrChange w:author="Kenneth Ssekimpi" w:date="2024-05-14T19:58:00Z" w:id="1041">
            <w:rPr>
              <w:w w:val="105"/>
              <w:sz w:val="24"/>
              <w:szCs w:val="24"/>
            </w:rPr>
          </w:rPrChange>
        </w:rPr>
        <w:t>.</w:t>
      </w:r>
    </w:p>
    <w:p w:rsidRPr="009647F9" w:rsidR="00647801" w:rsidRDefault="00647801" w14:paraId="76380A0E" w14:textId="77777777">
      <w:pPr>
        <w:pStyle w:val="ListParagraph"/>
        <w:numPr>
          <w:ilvl w:val="2"/>
          <w:numId w:val="2"/>
        </w:numPr>
        <w:tabs>
          <w:tab w:val="left" w:pos="700"/>
          <w:tab w:val="left" w:pos="702"/>
        </w:tabs>
        <w:spacing w:before="85" w:line="252" w:lineRule="auto"/>
        <w:ind w:right="1317"/>
        <w:jc w:val="both"/>
        <w:rPr>
          <w:rFonts w:asciiTheme="majorBidi" w:hAnsiTheme="majorBidi" w:cstheme="majorBidi"/>
          <w:rPrChange w:author="Kenneth Ssekimpi" w:date="2024-05-14T19:58:00Z" w:id="1042">
            <w:rPr/>
          </w:rPrChange>
        </w:rPr>
        <w:pPrChange w:author="Kenneth Ssekimpi" w:date="2024-05-14T19:52:00Z" w:id="1043">
          <w:pPr>
            <w:pStyle w:val="BodyText"/>
            <w:spacing w:before="85"/>
          </w:pPr>
        </w:pPrChange>
      </w:pPr>
    </w:p>
    <w:p w:rsidRPr="003F77D9" w:rsidR="00647801" w:rsidRDefault="00F92CD7" w14:paraId="5EE6AEB3" w14:textId="77777777">
      <w:pPr>
        <w:pStyle w:val="Heading2"/>
        <w:numPr>
          <w:ilvl w:val="1"/>
          <w:numId w:val="2"/>
        </w:numPr>
        <w:tabs>
          <w:tab w:val="left" w:pos="851"/>
        </w:tabs>
        <w:spacing w:before="260"/>
        <w:ind w:left="851" w:hanging="734"/>
        <w:rPr>
          <w:rFonts w:asciiTheme="majorBidi" w:hAnsiTheme="majorBidi" w:cstheme="majorBidi"/>
          <w:w w:val="120"/>
          <w:rPrChange w:author="Kenneth Ssekimpi" w:date="2024-05-14T19:56:00Z" w:id="1044">
            <w:rPr/>
          </w:rPrChange>
        </w:rPr>
        <w:pPrChange w:author="Kenneth Ssekimpi" w:date="2024-05-14T19:56:00Z" w:id="1045">
          <w:pPr>
            <w:pStyle w:val="Heading2"/>
            <w:numPr>
              <w:ilvl w:val="1"/>
              <w:numId w:val="2"/>
            </w:numPr>
            <w:tabs>
              <w:tab w:val="left" w:pos="851"/>
            </w:tabs>
            <w:ind w:left="852" w:hanging="736"/>
          </w:pPr>
        </w:pPrChange>
      </w:pPr>
      <w:bookmarkStart w:name="_TOC_250015" w:id="1046"/>
      <w:r w:rsidRPr="003F77D9">
        <w:rPr>
          <w:rFonts w:asciiTheme="majorBidi" w:hAnsiTheme="majorBidi" w:cstheme="majorBidi"/>
          <w:w w:val="120"/>
          <w:rPrChange w:author="Kenneth Ssekimpi" w:date="2024-05-14T19:56:00Z" w:id="1047">
            <w:rPr>
              <w:w w:val="115"/>
            </w:rPr>
          </w:rPrChange>
        </w:rPr>
        <w:t>Data</w:t>
      </w:r>
      <w:r w:rsidRPr="003F77D9">
        <w:rPr>
          <w:rFonts w:asciiTheme="majorBidi" w:hAnsiTheme="majorBidi" w:cstheme="majorBidi"/>
          <w:w w:val="120"/>
          <w:rPrChange w:author="Kenneth Ssekimpi" w:date="2024-05-14T19:56:00Z" w:id="1048">
            <w:rPr>
              <w:spacing w:val="34"/>
              <w:w w:val="115"/>
            </w:rPr>
          </w:rPrChange>
        </w:rPr>
        <w:t xml:space="preserve"> </w:t>
      </w:r>
      <w:r w:rsidRPr="003F77D9">
        <w:rPr>
          <w:rFonts w:asciiTheme="majorBidi" w:hAnsiTheme="majorBidi" w:cstheme="majorBidi"/>
          <w:w w:val="120"/>
          <w:rPrChange w:author="Kenneth Ssekimpi" w:date="2024-05-14T19:56:00Z" w:id="1049">
            <w:rPr>
              <w:w w:val="115"/>
            </w:rPr>
          </w:rPrChange>
        </w:rPr>
        <w:t>Analysis</w:t>
      </w:r>
      <w:r w:rsidRPr="003F77D9">
        <w:rPr>
          <w:rFonts w:asciiTheme="majorBidi" w:hAnsiTheme="majorBidi" w:cstheme="majorBidi"/>
          <w:w w:val="120"/>
          <w:rPrChange w:author="Kenneth Ssekimpi" w:date="2024-05-14T19:56:00Z" w:id="1050">
            <w:rPr>
              <w:spacing w:val="35"/>
              <w:w w:val="115"/>
            </w:rPr>
          </w:rPrChange>
        </w:rPr>
        <w:t xml:space="preserve"> </w:t>
      </w:r>
      <w:r w:rsidRPr="003F77D9">
        <w:rPr>
          <w:rFonts w:asciiTheme="majorBidi" w:hAnsiTheme="majorBidi" w:cstheme="majorBidi"/>
          <w:w w:val="120"/>
          <w:rPrChange w:author="Kenneth Ssekimpi" w:date="2024-05-14T19:56:00Z" w:id="1051">
            <w:rPr>
              <w:w w:val="115"/>
            </w:rPr>
          </w:rPrChange>
        </w:rPr>
        <w:t>in</w:t>
      </w:r>
      <w:r w:rsidRPr="003F77D9">
        <w:rPr>
          <w:rFonts w:asciiTheme="majorBidi" w:hAnsiTheme="majorBidi" w:cstheme="majorBidi"/>
          <w:w w:val="120"/>
          <w:rPrChange w:author="Kenneth Ssekimpi" w:date="2024-05-14T19:56:00Z" w:id="1052">
            <w:rPr>
              <w:spacing w:val="35"/>
              <w:w w:val="115"/>
            </w:rPr>
          </w:rPrChange>
        </w:rPr>
        <w:t xml:space="preserve"> </w:t>
      </w:r>
      <w:r w:rsidRPr="003F77D9">
        <w:rPr>
          <w:rFonts w:asciiTheme="majorBidi" w:hAnsiTheme="majorBidi" w:cstheme="majorBidi"/>
          <w:w w:val="120"/>
          <w:rPrChange w:author="Kenneth Ssekimpi" w:date="2024-05-14T19:56:00Z" w:id="1053">
            <w:rPr>
              <w:w w:val="115"/>
            </w:rPr>
          </w:rPrChange>
        </w:rPr>
        <w:t>Football</w:t>
      </w:r>
      <w:r w:rsidRPr="003F77D9">
        <w:rPr>
          <w:rFonts w:asciiTheme="majorBidi" w:hAnsiTheme="majorBidi" w:cstheme="majorBidi"/>
          <w:w w:val="120"/>
          <w:rPrChange w:author="Kenneth Ssekimpi" w:date="2024-05-14T19:56:00Z" w:id="1054">
            <w:rPr>
              <w:spacing w:val="35"/>
              <w:w w:val="115"/>
            </w:rPr>
          </w:rPrChange>
        </w:rPr>
        <w:t xml:space="preserve"> </w:t>
      </w:r>
      <w:bookmarkEnd w:id="1046"/>
      <w:r w:rsidRPr="003F77D9">
        <w:rPr>
          <w:rFonts w:asciiTheme="majorBidi" w:hAnsiTheme="majorBidi" w:cstheme="majorBidi"/>
          <w:w w:val="120"/>
          <w:rPrChange w:author="Kenneth Ssekimpi" w:date="2024-05-14T19:56:00Z" w:id="1055">
            <w:rPr>
              <w:spacing w:val="-2"/>
              <w:w w:val="115"/>
            </w:rPr>
          </w:rPrChange>
        </w:rPr>
        <w:t>Performance</w:t>
      </w:r>
    </w:p>
    <w:p w:rsidRPr="00EA3CF1" w:rsidR="00647801" w:rsidP="00EA3CF1" w:rsidRDefault="00F92CD7" w14:paraId="52C8ED5B" w14:textId="68165A4F">
      <w:pPr>
        <w:pStyle w:val="BodyText"/>
        <w:spacing w:before="159" w:line="252" w:lineRule="auto"/>
        <w:ind w:left="117" w:right="1316"/>
        <w:jc w:val="both"/>
        <w:rPr>
          <w:rFonts w:asciiTheme="majorBidi" w:hAnsiTheme="majorBidi" w:cstheme="majorBidi"/>
          <w:rPrChange w:author="Kenneth Ssekimpi" w:date="2024-05-14T19:52:00Z" w:id="1056">
            <w:rPr/>
          </w:rPrChange>
        </w:rPr>
      </w:pPr>
      <w:commentRangeStart w:id="1057"/>
      <w:r w:rsidRPr="00EA3CF1">
        <w:rPr>
          <w:rFonts w:asciiTheme="majorBidi" w:hAnsiTheme="majorBidi" w:cstheme="majorBidi"/>
          <w:w w:val="105"/>
          <w:rPrChange w:author="Kenneth Ssekimpi" w:date="2024-05-14T19:52:00Z" w:id="1058">
            <w:rPr>
              <w:w w:val="105"/>
            </w:rPr>
          </w:rPrChange>
        </w:rPr>
        <w:t>Data</w:t>
      </w:r>
      <w:r w:rsidRPr="00EA3CF1">
        <w:rPr>
          <w:rFonts w:asciiTheme="majorBidi" w:hAnsiTheme="majorBidi" w:cstheme="majorBidi"/>
          <w:spacing w:val="-3"/>
          <w:w w:val="105"/>
          <w:rPrChange w:author="Kenneth Ssekimpi" w:date="2024-05-14T19:52:00Z" w:id="1059">
            <w:rPr>
              <w:spacing w:val="-3"/>
              <w:w w:val="105"/>
            </w:rPr>
          </w:rPrChange>
        </w:rPr>
        <w:t xml:space="preserve"> </w:t>
      </w:r>
      <w:r w:rsidRPr="00EA3CF1">
        <w:rPr>
          <w:rFonts w:asciiTheme="majorBidi" w:hAnsiTheme="majorBidi" w:cstheme="majorBidi"/>
          <w:w w:val="105"/>
          <w:rPrChange w:author="Kenneth Ssekimpi" w:date="2024-05-14T19:52:00Z" w:id="1060">
            <w:rPr>
              <w:w w:val="105"/>
            </w:rPr>
          </w:rPrChange>
        </w:rPr>
        <w:t>analysis</w:t>
      </w:r>
      <w:r w:rsidRPr="00EA3CF1">
        <w:rPr>
          <w:rFonts w:asciiTheme="majorBidi" w:hAnsiTheme="majorBidi" w:cstheme="majorBidi"/>
          <w:spacing w:val="-3"/>
          <w:w w:val="105"/>
          <w:rPrChange w:author="Kenneth Ssekimpi" w:date="2024-05-14T19:52:00Z" w:id="1061">
            <w:rPr>
              <w:spacing w:val="-3"/>
              <w:w w:val="105"/>
            </w:rPr>
          </w:rPrChange>
        </w:rPr>
        <w:t xml:space="preserve"> </w:t>
      </w:r>
      <w:r w:rsidRPr="00EA3CF1">
        <w:rPr>
          <w:rFonts w:asciiTheme="majorBidi" w:hAnsiTheme="majorBidi" w:cstheme="majorBidi"/>
          <w:w w:val="105"/>
          <w:rPrChange w:author="Kenneth Ssekimpi" w:date="2024-05-14T19:52:00Z" w:id="1062">
            <w:rPr>
              <w:w w:val="105"/>
            </w:rPr>
          </w:rPrChange>
        </w:rPr>
        <w:t>is</w:t>
      </w:r>
      <w:r w:rsidRPr="00EA3CF1">
        <w:rPr>
          <w:rFonts w:asciiTheme="majorBidi" w:hAnsiTheme="majorBidi" w:cstheme="majorBidi"/>
          <w:spacing w:val="-3"/>
          <w:w w:val="105"/>
          <w:rPrChange w:author="Kenneth Ssekimpi" w:date="2024-05-14T19:52:00Z" w:id="1063">
            <w:rPr>
              <w:spacing w:val="-3"/>
              <w:w w:val="105"/>
            </w:rPr>
          </w:rPrChange>
        </w:rPr>
        <w:t xml:space="preserve"> </w:t>
      </w:r>
      <w:del w:author="Kenneth Ssekimpi" w:date="2024-05-14T19:57:00Z" w:id="1064">
        <w:r w:rsidRPr="00EA3CF1" w:rsidDel="009647F9">
          <w:rPr>
            <w:rFonts w:asciiTheme="majorBidi" w:hAnsiTheme="majorBidi" w:cstheme="majorBidi"/>
            <w:w w:val="105"/>
            <w:rPrChange w:author="Kenneth Ssekimpi" w:date="2024-05-14T19:52:00Z" w:id="1065">
              <w:rPr>
                <w:w w:val="105"/>
              </w:rPr>
            </w:rPrChange>
          </w:rPr>
          <w:delText>transforming</w:delText>
        </w:r>
        <w:r w:rsidRPr="00EA3CF1" w:rsidDel="009647F9">
          <w:rPr>
            <w:rFonts w:asciiTheme="majorBidi" w:hAnsiTheme="majorBidi" w:cstheme="majorBidi"/>
            <w:spacing w:val="-3"/>
            <w:w w:val="105"/>
            <w:rPrChange w:author="Kenneth Ssekimpi" w:date="2024-05-14T19:52:00Z" w:id="1066">
              <w:rPr>
                <w:spacing w:val="-3"/>
                <w:w w:val="105"/>
              </w:rPr>
            </w:rPrChange>
          </w:rPr>
          <w:delText xml:space="preserve"> </w:delText>
        </w:r>
      </w:del>
      <w:ins w:author="Kenneth Ssekimpi" w:date="2024-05-14T19:57:00Z" w:id="1067">
        <w:r w:rsidR="009647F9">
          <w:rPr>
            <w:rFonts w:asciiTheme="majorBidi" w:hAnsiTheme="majorBidi" w:cstheme="majorBidi"/>
            <w:w w:val="105"/>
          </w:rPr>
          <w:t>increasingly influencing</w:t>
        </w:r>
        <w:r w:rsidRPr="00EA3CF1" w:rsidR="009647F9">
          <w:rPr>
            <w:rFonts w:asciiTheme="majorBidi" w:hAnsiTheme="majorBidi" w:cstheme="majorBidi"/>
            <w:spacing w:val="-3"/>
            <w:w w:val="105"/>
            <w:rPrChange w:author="Kenneth Ssekimpi" w:date="2024-05-14T19:52:00Z" w:id="1068">
              <w:rPr>
                <w:spacing w:val="-3"/>
                <w:w w:val="105"/>
              </w:rPr>
            </w:rPrChange>
          </w:rPr>
          <w:t xml:space="preserve"> </w:t>
        </w:r>
      </w:ins>
      <w:r w:rsidRPr="00EA3CF1">
        <w:rPr>
          <w:rFonts w:asciiTheme="majorBidi" w:hAnsiTheme="majorBidi" w:cstheme="majorBidi"/>
          <w:w w:val="105"/>
          <w:rPrChange w:author="Kenneth Ssekimpi" w:date="2024-05-14T19:52:00Z" w:id="1069">
            <w:rPr>
              <w:w w:val="105"/>
            </w:rPr>
          </w:rPrChange>
        </w:rPr>
        <w:t>football</w:t>
      </w:r>
      <w:r w:rsidRPr="00EA3CF1">
        <w:rPr>
          <w:rFonts w:asciiTheme="majorBidi" w:hAnsiTheme="majorBidi" w:cstheme="majorBidi"/>
          <w:spacing w:val="-3"/>
          <w:w w:val="105"/>
          <w:rPrChange w:author="Kenneth Ssekimpi" w:date="2024-05-14T19:52:00Z" w:id="1070">
            <w:rPr>
              <w:spacing w:val="-3"/>
              <w:w w:val="105"/>
            </w:rPr>
          </w:rPrChange>
        </w:rPr>
        <w:t xml:space="preserve"> </w:t>
      </w:r>
      <w:r w:rsidRPr="00EA3CF1">
        <w:rPr>
          <w:rFonts w:asciiTheme="majorBidi" w:hAnsiTheme="majorBidi" w:cstheme="majorBidi"/>
          <w:w w:val="105"/>
          <w:rPrChange w:author="Kenneth Ssekimpi" w:date="2024-05-14T19:52:00Z" w:id="1071">
            <w:rPr>
              <w:w w:val="105"/>
            </w:rPr>
          </w:rPrChange>
        </w:rPr>
        <w:t>performance</w:t>
      </w:r>
      <w:r w:rsidRPr="00EA3CF1">
        <w:rPr>
          <w:rFonts w:asciiTheme="majorBidi" w:hAnsiTheme="majorBidi" w:cstheme="majorBidi"/>
          <w:spacing w:val="-3"/>
          <w:w w:val="105"/>
          <w:rPrChange w:author="Kenneth Ssekimpi" w:date="2024-05-14T19:52:00Z" w:id="1072">
            <w:rPr>
              <w:spacing w:val="-3"/>
              <w:w w:val="105"/>
            </w:rPr>
          </w:rPrChange>
        </w:rPr>
        <w:t xml:space="preserve"> </w:t>
      </w:r>
      <w:r w:rsidRPr="00EA3CF1">
        <w:rPr>
          <w:rFonts w:asciiTheme="majorBidi" w:hAnsiTheme="majorBidi" w:cstheme="majorBidi"/>
          <w:w w:val="105"/>
          <w:rPrChange w:author="Kenneth Ssekimpi" w:date="2024-05-14T19:52:00Z" w:id="1073">
            <w:rPr>
              <w:w w:val="105"/>
            </w:rPr>
          </w:rPrChange>
        </w:rPr>
        <w:t>analysis</w:t>
      </w:r>
      <w:ins w:author="Kenneth Ssekimpi" w:date="2024-05-14T19:57:00Z" w:id="1074">
        <w:r w:rsidR="009647F9">
          <w:rPr>
            <w:rFonts w:asciiTheme="majorBidi" w:hAnsiTheme="majorBidi" w:cstheme="majorBidi"/>
            <w:w w:val="105"/>
          </w:rPr>
          <w:t xml:space="preserve">, offering new tools and methods for evaluating tactics </w:t>
        </w:r>
      </w:ins>
      <w:ins w:author="Kenneth Ssekimpi" w:date="2024-05-14T19:58:00Z" w:id="1075">
        <w:r w:rsidR="009647F9">
          <w:rPr>
            <w:rFonts w:asciiTheme="majorBidi" w:hAnsiTheme="majorBidi" w:cstheme="majorBidi"/>
            <w:w w:val="105"/>
          </w:rPr>
          <w:t>and player performance</w:t>
        </w:r>
      </w:ins>
      <w:ins w:author="Kenneth Ssekimpi" w:date="2024-05-14T19:35:00Z" w:id="1076">
        <w:r w:rsidRPr="00EA3CF1" w:rsidR="0073073E">
          <w:rPr>
            <w:rFonts w:asciiTheme="majorBidi" w:hAnsiTheme="majorBidi" w:cstheme="majorBidi"/>
            <w:w w:val="105"/>
            <w:rPrChange w:author="Kenneth Ssekimpi" w:date="2024-05-14T19:52:00Z" w:id="1077">
              <w:rPr>
                <w:w w:val="105"/>
              </w:rPr>
            </w:rPrChange>
          </w:rPr>
          <w:t xml:space="preserve"> </w:t>
        </w:r>
      </w:ins>
      <w:customXmlInsRangeStart w:author="Kenneth Ssekimpi" w:date="2024-05-14T19:36:00Z" w:id="1078"/>
      <w:sdt>
        <w:sdtPr>
          <w:rPr>
            <w:rFonts w:asciiTheme="majorBidi" w:hAnsiTheme="majorBidi" w:cstheme="majorBidi"/>
            <w:color w:val="000000"/>
            <w:w w:val="105"/>
          </w:rPr>
          <w:tag w:val="MENDELEY_CITATION_v3_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"/>
          <w:id w:val="906031835"/>
          <w:placeholder>
            <w:docPart w:val="DefaultPlaceholder_-1854013440"/>
          </w:placeholder>
        </w:sdtPr>
        <w:sdtEndPr/>
        <w:sdtContent>
          <w:customXmlInsRangeEnd w:id="1078"/>
          <w:ins w:author="Kenneth Ssekimpi" w:date="2024-05-14T19:36:00Z" w:id="1079">
            <w:r w:rsidRPr="00EA3CF1" w:rsidR="009B7F57">
              <w:rPr>
                <w:rFonts w:asciiTheme="majorBidi" w:hAnsiTheme="majorBidi" w:cstheme="majorBidi"/>
                <w:color w:val="000000"/>
                <w:w w:val="105"/>
                <w:rPrChange w:author="Kenneth Ssekimpi" w:date="2024-05-14T19:52:00Z" w:id="1080">
                  <w:rPr>
                    <w:color w:val="000000"/>
                    <w:w w:val="105"/>
                  </w:rPr>
                </w:rPrChange>
              </w:rPr>
              <w:t>(Link, 2018)</w:t>
            </w:r>
          </w:ins>
          <w:customXmlInsRangeStart w:author="Kenneth Ssekimpi" w:date="2024-05-14T19:36:00Z" w:id="1081"/>
        </w:sdtContent>
      </w:sdt>
      <w:customXmlInsRangeEnd w:id="1081"/>
      <w:r w:rsidRPr="00EA3CF1">
        <w:rPr>
          <w:rFonts w:asciiTheme="majorBidi" w:hAnsiTheme="majorBidi" w:cstheme="majorBidi"/>
          <w:w w:val="105"/>
          <w:rPrChange w:author="Kenneth Ssekimpi" w:date="2024-05-14T19:52:00Z" w:id="1082">
            <w:rPr>
              <w:w w:val="105"/>
            </w:rPr>
          </w:rPrChange>
        </w:rPr>
        <w:t>.</w:t>
      </w:r>
      <w:r w:rsidRPr="00EA3CF1">
        <w:rPr>
          <w:rFonts w:asciiTheme="majorBidi" w:hAnsiTheme="majorBidi" w:cstheme="majorBidi"/>
          <w:spacing w:val="32"/>
          <w:w w:val="105"/>
          <w:rPrChange w:author="Kenneth Ssekimpi" w:date="2024-05-14T19:52:00Z" w:id="1083">
            <w:rPr>
              <w:spacing w:val="32"/>
              <w:w w:val="105"/>
            </w:rPr>
          </w:rPrChange>
        </w:rPr>
        <w:t xml:space="preserve"> </w:t>
      </w:r>
      <w:commentRangeEnd w:id="1057"/>
      <w:r w:rsidRPr="00EA3CF1" w:rsidR="00AD3D81">
        <w:rPr>
          <w:rStyle w:val="CommentReference"/>
          <w:rFonts w:asciiTheme="majorBidi" w:hAnsiTheme="majorBidi" w:cstheme="majorBidi"/>
          <w:sz w:val="24"/>
          <w:szCs w:val="24"/>
          <w:rPrChange w:author="Kenneth Ssekimpi" w:date="2024-05-14T19:52:00Z" w:id="1084">
            <w:rPr>
              <w:rStyle w:val="CommentReference"/>
            </w:rPr>
          </w:rPrChange>
        </w:rPr>
        <w:commentReference w:id="1057"/>
      </w:r>
      <w:r w:rsidRPr="00EA3CF1">
        <w:rPr>
          <w:rFonts w:asciiTheme="majorBidi" w:hAnsiTheme="majorBidi" w:cstheme="majorBidi"/>
          <w:w w:val="105"/>
          <w:rPrChange w:author="Kenneth Ssekimpi" w:date="2024-05-14T19:52:00Z" w:id="1085">
            <w:rPr>
              <w:w w:val="105"/>
            </w:rPr>
          </w:rPrChange>
        </w:rPr>
        <w:t>Pressing</w:t>
      </w:r>
      <w:r w:rsidRPr="00EA3CF1">
        <w:rPr>
          <w:rFonts w:asciiTheme="majorBidi" w:hAnsiTheme="majorBidi" w:cstheme="majorBidi"/>
          <w:spacing w:val="-3"/>
          <w:w w:val="105"/>
          <w:rPrChange w:author="Kenneth Ssekimpi" w:date="2024-05-14T19:52:00Z" w:id="1086">
            <w:rPr>
              <w:spacing w:val="-3"/>
              <w:w w:val="105"/>
            </w:rPr>
          </w:rPrChange>
        </w:rPr>
        <w:t xml:space="preserve"> </w:t>
      </w:r>
      <w:r w:rsidRPr="00EA3CF1">
        <w:rPr>
          <w:rFonts w:asciiTheme="majorBidi" w:hAnsiTheme="majorBidi" w:cstheme="majorBidi"/>
          <w:w w:val="105"/>
          <w:rPrChange w:author="Kenneth Ssekimpi" w:date="2024-05-14T19:52:00Z" w:id="1087">
            <w:rPr>
              <w:w w:val="105"/>
            </w:rPr>
          </w:rPrChange>
        </w:rPr>
        <w:t>and</w:t>
      </w:r>
      <w:r w:rsidRPr="00EA3CF1">
        <w:rPr>
          <w:rFonts w:asciiTheme="majorBidi" w:hAnsiTheme="majorBidi" w:cstheme="majorBidi"/>
          <w:spacing w:val="-3"/>
          <w:w w:val="105"/>
          <w:rPrChange w:author="Kenneth Ssekimpi" w:date="2024-05-14T19:52:00Z" w:id="1088">
            <w:rPr>
              <w:spacing w:val="-3"/>
              <w:w w:val="105"/>
            </w:rPr>
          </w:rPrChange>
        </w:rPr>
        <w:t xml:space="preserve"> </w:t>
      </w:r>
      <w:r w:rsidRPr="00EA3CF1">
        <w:rPr>
          <w:rFonts w:asciiTheme="majorBidi" w:hAnsiTheme="majorBidi" w:cstheme="majorBidi"/>
          <w:w w:val="105"/>
          <w:rPrChange w:author="Kenneth Ssekimpi" w:date="2024-05-14T19:52:00Z" w:id="1089">
            <w:rPr>
              <w:w w:val="105"/>
            </w:rPr>
          </w:rPrChange>
        </w:rPr>
        <w:t>formation</w:t>
      </w:r>
      <w:r w:rsidRPr="00EA3CF1">
        <w:rPr>
          <w:rFonts w:asciiTheme="majorBidi" w:hAnsiTheme="majorBidi" w:cstheme="majorBidi"/>
          <w:spacing w:val="-3"/>
          <w:w w:val="105"/>
          <w:rPrChange w:author="Kenneth Ssekimpi" w:date="2024-05-14T19:52:00Z" w:id="1090">
            <w:rPr>
              <w:spacing w:val="-3"/>
              <w:w w:val="105"/>
            </w:rPr>
          </w:rPrChange>
        </w:rPr>
        <w:t xml:space="preserve"> </w:t>
      </w:r>
      <w:r w:rsidRPr="00EA3CF1">
        <w:rPr>
          <w:rFonts w:asciiTheme="majorBidi" w:hAnsiTheme="majorBidi" w:cstheme="majorBidi"/>
          <w:w w:val="105"/>
          <w:rPrChange w:author="Kenneth Ssekimpi" w:date="2024-05-14T19:52:00Z" w:id="1091">
            <w:rPr>
              <w:w w:val="105"/>
            </w:rPr>
          </w:rPrChange>
        </w:rPr>
        <w:t>anal</w:t>
      </w:r>
      <w:del w:author="Kenneth Ssekimpi" w:date="2024-05-04T14:05:00Z" w:id="1092">
        <w:r w:rsidRPr="00EA3CF1" w:rsidDel="00F92CD7">
          <w:rPr>
            <w:rFonts w:asciiTheme="majorBidi" w:hAnsiTheme="majorBidi" w:cstheme="majorBidi"/>
            <w:rPrChange w:author="Kenneth Ssekimpi" w:date="2024-05-14T19:52:00Z" w:id="1093">
              <w:rPr/>
            </w:rPrChange>
          </w:rPr>
          <w:delText xml:space="preserve">- </w:delText>
        </w:r>
      </w:del>
      <w:r w:rsidRPr="00EA3CF1">
        <w:rPr>
          <w:rFonts w:asciiTheme="majorBidi" w:hAnsiTheme="majorBidi" w:cstheme="majorBidi"/>
          <w:w w:val="105"/>
          <w:rPrChange w:author="Kenneth Ssekimpi" w:date="2024-05-14T19:52:00Z" w:id="1094">
            <w:rPr>
              <w:w w:val="105"/>
            </w:rPr>
          </w:rPrChange>
        </w:rPr>
        <w:t>ysis are two such nascent applications that have received more attention in recent years.</w:t>
      </w:r>
      <w:r w:rsidRPr="00EA3CF1" w:rsidR="00AD3D81">
        <w:rPr>
          <w:rFonts w:asciiTheme="majorBidi" w:hAnsiTheme="majorBidi" w:cstheme="majorBidi"/>
          <w:w w:val="105"/>
          <w:rPrChange w:author="Kenneth Ssekimpi" w:date="2024-05-14T19:52:00Z" w:id="1095">
            <w:rPr>
              <w:w w:val="105"/>
            </w:rPr>
          </w:rPrChange>
        </w:rPr>
        <w:t xml:space="preserve"> There now exists ample data for:</w:t>
      </w:r>
    </w:p>
    <w:p w:rsidRPr="00EA3CF1" w:rsidR="00647801" w:rsidP="00EA3CF1" w:rsidRDefault="00F92CD7" w14:paraId="01469E38" w14:textId="5D9F3F71">
      <w:pPr>
        <w:pStyle w:val="ListParagraph"/>
        <w:numPr>
          <w:ilvl w:val="2"/>
          <w:numId w:val="2"/>
        </w:numPr>
        <w:tabs>
          <w:tab w:val="left" w:pos="700"/>
          <w:tab w:val="left" w:pos="702"/>
        </w:tabs>
        <w:spacing w:before="141" w:line="252" w:lineRule="auto"/>
        <w:ind w:right="1314"/>
        <w:jc w:val="both"/>
        <w:rPr>
          <w:rFonts w:asciiTheme="majorBidi" w:hAnsiTheme="majorBidi" w:cstheme="majorBidi"/>
          <w:sz w:val="24"/>
          <w:szCs w:val="24"/>
          <w:rPrChange w:author="Kenneth Ssekimpi" w:date="2024-05-14T19:52:00Z" w:id="1096">
            <w:rPr>
              <w:sz w:val="24"/>
              <w:szCs w:val="24"/>
            </w:rPr>
          </w:rPrChange>
        </w:rPr>
      </w:pPr>
      <w:r w:rsidRPr="00EA3CF1">
        <w:rPr>
          <w:rFonts w:asciiTheme="majorBidi" w:hAnsiTheme="majorBidi" w:cstheme="majorBidi"/>
          <w:b/>
          <w:bCs/>
          <w:w w:val="105"/>
          <w:sz w:val="24"/>
          <w:szCs w:val="24"/>
          <w:rPrChange w:author="Kenneth Ssekimpi" w:date="2024-05-14T19:52:00Z" w:id="1097">
            <w:rPr>
              <w:b/>
              <w:bCs/>
              <w:w w:val="105"/>
              <w:sz w:val="24"/>
              <w:szCs w:val="24"/>
            </w:rPr>
          </w:rPrChange>
        </w:rPr>
        <w:t>Pressing Analysis</w:t>
      </w:r>
      <w:r w:rsidRPr="00EA3CF1">
        <w:rPr>
          <w:rFonts w:asciiTheme="majorBidi" w:hAnsiTheme="majorBidi" w:cstheme="majorBidi"/>
          <w:w w:val="105"/>
          <w:sz w:val="24"/>
          <w:szCs w:val="24"/>
          <w:rPrChange w:author="Kenneth Ssekimpi" w:date="2024-05-14T19:52:00Z" w:id="1098">
            <w:rPr>
              <w:w w:val="105"/>
              <w:sz w:val="24"/>
              <w:szCs w:val="24"/>
            </w:rPr>
          </w:rPrChange>
        </w:rPr>
        <w:t>:</w:t>
      </w:r>
      <w:r w:rsidRPr="00EA3CF1">
        <w:rPr>
          <w:rFonts w:asciiTheme="majorBidi" w:hAnsiTheme="majorBidi" w:cstheme="majorBidi"/>
          <w:spacing w:val="40"/>
          <w:w w:val="105"/>
          <w:sz w:val="24"/>
          <w:szCs w:val="24"/>
          <w:rPrChange w:author="Kenneth Ssekimpi" w:date="2024-05-14T19:52:00Z" w:id="1099">
            <w:rPr>
              <w:spacing w:val="40"/>
              <w:w w:val="105"/>
              <w:sz w:val="24"/>
              <w:szCs w:val="24"/>
            </w:rPr>
          </w:rPrChange>
        </w:rPr>
        <w:t xml:space="preserve"> </w:t>
      </w:r>
      <w:r w:rsidRPr="00EA3CF1">
        <w:rPr>
          <w:rFonts w:asciiTheme="majorBidi" w:hAnsiTheme="majorBidi" w:cstheme="majorBidi"/>
          <w:w w:val="105"/>
          <w:sz w:val="24"/>
          <w:szCs w:val="24"/>
          <w:rPrChange w:author="Kenneth Ssekimpi" w:date="2024-05-14T19:52:00Z" w:id="1100">
            <w:rPr>
              <w:w w:val="105"/>
              <w:sz w:val="24"/>
              <w:szCs w:val="24"/>
            </w:rPr>
          </w:rPrChange>
        </w:rPr>
        <w:t>StatsBomb is a football database and analytics website that</w:t>
      </w:r>
      <w:r w:rsidRPr="00EA3CF1">
        <w:rPr>
          <w:rFonts w:asciiTheme="majorBidi" w:hAnsiTheme="majorBidi" w:cstheme="majorBidi"/>
          <w:spacing w:val="40"/>
          <w:w w:val="105"/>
          <w:sz w:val="24"/>
          <w:szCs w:val="24"/>
          <w:rPrChange w:author="Kenneth Ssekimpi" w:date="2024-05-14T19:52:00Z" w:id="1101">
            <w:rPr>
              <w:spacing w:val="40"/>
              <w:w w:val="105"/>
              <w:sz w:val="24"/>
              <w:szCs w:val="24"/>
            </w:rPr>
          </w:rPrChange>
        </w:rPr>
        <w:t xml:space="preserve"> </w:t>
      </w:r>
      <w:r w:rsidRPr="00EA3CF1">
        <w:rPr>
          <w:rFonts w:asciiTheme="majorBidi" w:hAnsiTheme="majorBidi" w:cstheme="majorBidi"/>
          <w:w w:val="105"/>
          <w:sz w:val="24"/>
          <w:szCs w:val="24"/>
          <w:rPrChange w:author="Kenneth Ssekimpi" w:date="2024-05-14T19:52:00Z" w:id="1102">
            <w:rPr>
              <w:w w:val="105"/>
              <w:sz w:val="24"/>
              <w:szCs w:val="24"/>
            </w:rPr>
          </w:rPrChange>
        </w:rPr>
        <w:t>aims to provide comprehensive statistics and data on various aspects of football. Their data allows for quantifying pressing intensity, success rates, and player con</w:t>
      </w:r>
      <w:del w:author="Kenneth Ssekimpi" w:date="2024-05-04T14:06:00Z" w:id="1103">
        <w:r w:rsidRPr="00EA3CF1" w:rsidDel="00F92CD7">
          <w:rPr>
            <w:rFonts w:asciiTheme="majorBidi" w:hAnsiTheme="majorBidi" w:cstheme="majorBidi"/>
            <w:sz w:val="24"/>
            <w:szCs w:val="24"/>
            <w:rPrChange w:author="Kenneth Ssekimpi" w:date="2024-05-14T19:52:00Z" w:id="1104">
              <w:rPr>
                <w:sz w:val="24"/>
                <w:szCs w:val="24"/>
              </w:rPr>
            </w:rPrChange>
          </w:rPr>
          <w:delText xml:space="preserve">- </w:delText>
        </w:r>
      </w:del>
      <w:r w:rsidRPr="00EA3CF1">
        <w:rPr>
          <w:rFonts w:asciiTheme="majorBidi" w:hAnsiTheme="majorBidi" w:cstheme="majorBidi"/>
          <w:w w:val="105"/>
          <w:sz w:val="24"/>
          <w:szCs w:val="24"/>
          <w:rPrChange w:author="Kenneth Ssekimpi" w:date="2024-05-14T19:52:00Z" w:id="1105">
            <w:rPr>
              <w:w w:val="105"/>
              <w:sz w:val="24"/>
              <w:szCs w:val="24"/>
            </w:rPr>
          </w:rPrChange>
        </w:rPr>
        <w:t xml:space="preserve">tributions </w:t>
      </w:r>
      <w:customXmlInsRangeStart w:author="Kenneth Ssekimpi" w:date="2024-05-14T19:41:00Z" w:id="1106"/>
      <w:sdt>
        <w:sdtPr>
          <w:rPr>
            <w:rFonts w:asciiTheme="majorBidi" w:hAnsiTheme="majorBidi" w:cstheme="majorBidi"/>
            <w:color w:val="000000"/>
            <w:w w:val="105"/>
            <w:sz w:val="24"/>
            <w:szCs w:val="24"/>
          </w:rPr>
          <w:tag w:val="MENDELEY_CITATION_v3_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"/>
          <w:id w:val="-305792161"/>
          <w:placeholder>
            <w:docPart w:val="DefaultPlaceholder_-1854013440"/>
          </w:placeholder>
        </w:sdtPr>
        <w:sdtEndPr/>
        <w:sdtContent>
          <w:customXmlInsRangeEnd w:id="1106"/>
          <w:ins w:author="Kenneth Ssekimpi" w:date="2024-05-14T19:41:00Z" w:id="1107">
            <w:r w:rsidRPr="00EA3CF1" w:rsidR="00012434">
              <w:rPr>
                <w:rFonts w:asciiTheme="majorBidi" w:hAnsiTheme="majorBidi" w:cstheme="majorBidi"/>
                <w:color w:val="000000"/>
                <w:w w:val="105"/>
                <w:sz w:val="24"/>
                <w:szCs w:val="24"/>
                <w:rPrChange w:author="Kenneth Ssekimpi" w:date="2024-05-14T19:52:00Z" w:id="1108">
                  <w:rPr>
                    <w:color w:val="000000"/>
                    <w:w w:val="105"/>
                    <w:sz w:val="24"/>
                    <w:szCs w:val="24"/>
                  </w:rPr>
                </w:rPrChange>
              </w:rPr>
              <w:t>(Morgan, 2018)</w:t>
            </w:r>
          </w:ins>
          <w:customXmlInsRangeStart w:author="Kenneth Ssekimpi" w:date="2024-05-14T19:41:00Z" w:id="1109"/>
        </w:sdtContent>
      </w:sdt>
      <w:customXmlInsRangeEnd w:id="1109"/>
      <w:del w:author="Kenneth Ssekimpi" w:date="2024-05-14T19:41:00Z" w:id="1110">
        <w:r w:rsidRPr="00EA3CF1" w:rsidDel="00C074F9">
          <w:rPr>
            <w:rFonts w:asciiTheme="majorBidi" w:hAnsiTheme="majorBidi" w:cstheme="majorBidi"/>
            <w:w w:val="105"/>
            <w:sz w:val="24"/>
            <w:szCs w:val="24"/>
            <w:rPrChange w:author="Kenneth Ssekimpi" w:date="2024-05-14T19:52:00Z" w:id="1111">
              <w:rPr>
                <w:w w:val="105"/>
                <w:sz w:val="24"/>
                <w:szCs w:val="24"/>
              </w:rPr>
            </w:rPrChange>
          </w:rPr>
          <w:delText>[13]</w:delText>
        </w:r>
      </w:del>
      <w:r w:rsidRPr="00EA3CF1">
        <w:rPr>
          <w:rFonts w:asciiTheme="majorBidi" w:hAnsiTheme="majorBidi" w:cstheme="majorBidi"/>
          <w:w w:val="105"/>
          <w:sz w:val="24"/>
          <w:szCs w:val="24"/>
          <w:rPrChange w:author="Kenneth Ssekimpi" w:date="2024-05-14T19:52:00Z" w:id="1112">
            <w:rPr>
              <w:w w:val="105"/>
              <w:sz w:val="24"/>
              <w:szCs w:val="24"/>
            </w:rPr>
          </w:rPrChange>
        </w:rPr>
        <w:t>.</w:t>
      </w:r>
    </w:p>
    <w:p w:rsidRPr="00EA3CF1" w:rsidR="00647801" w:rsidP="00EA3CF1" w:rsidRDefault="00F92CD7" w14:paraId="0D307BE0" w14:textId="7EA130A4">
      <w:pPr>
        <w:pStyle w:val="ListParagraph"/>
        <w:numPr>
          <w:ilvl w:val="2"/>
          <w:numId w:val="2"/>
        </w:numPr>
        <w:tabs>
          <w:tab w:val="left" w:pos="700"/>
          <w:tab w:val="left" w:pos="702"/>
        </w:tabs>
        <w:spacing w:before="140" w:line="252" w:lineRule="auto"/>
        <w:ind w:right="1315"/>
        <w:jc w:val="both"/>
        <w:rPr>
          <w:rFonts w:asciiTheme="majorBidi" w:hAnsiTheme="majorBidi" w:cstheme="majorBidi"/>
          <w:sz w:val="24"/>
          <w:szCs w:val="24"/>
          <w:rPrChange w:author="Kenneth Ssekimpi" w:date="2024-05-14T19:52:00Z" w:id="1113">
            <w:rPr>
              <w:sz w:val="24"/>
              <w:szCs w:val="24"/>
            </w:rPr>
          </w:rPrChange>
        </w:rPr>
      </w:pPr>
      <w:r w:rsidRPr="00EA3CF1">
        <w:rPr>
          <w:rFonts w:asciiTheme="majorBidi" w:hAnsiTheme="majorBidi" w:cstheme="majorBidi"/>
          <w:b/>
          <w:bCs/>
          <w:w w:val="105"/>
          <w:sz w:val="24"/>
          <w:szCs w:val="24"/>
          <w:rPrChange w:author="Kenneth Ssekimpi" w:date="2024-05-14T19:52:00Z" w:id="1114">
            <w:rPr>
              <w:b/>
              <w:bCs/>
              <w:w w:val="105"/>
              <w:sz w:val="24"/>
              <w:szCs w:val="24"/>
            </w:rPr>
          </w:rPrChange>
        </w:rPr>
        <w:t>Formation Analysis</w:t>
      </w:r>
      <w:r w:rsidRPr="00EA3CF1">
        <w:rPr>
          <w:rFonts w:asciiTheme="majorBidi" w:hAnsiTheme="majorBidi" w:cstheme="majorBidi"/>
          <w:w w:val="105"/>
          <w:sz w:val="24"/>
          <w:szCs w:val="24"/>
          <w:rPrChange w:author="Kenneth Ssekimpi" w:date="2024-05-14T19:52:00Z" w:id="1115">
            <w:rPr>
              <w:w w:val="105"/>
              <w:sz w:val="24"/>
              <w:szCs w:val="24"/>
            </w:rPr>
          </w:rPrChange>
        </w:rPr>
        <w:t>:</w:t>
      </w:r>
      <w:r w:rsidRPr="00EA3CF1">
        <w:rPr>
          <w:rFonts w:asciiTheme="majorBidi" w:hAnsiTheme="majorBidi" w:cstheme="majorBidi"/>
          <w:spacing w:val="40"/>
          <w:w w:val="105"/>
          <w:sz w:val="24"/>
          <w:szCs w:val="24"/>
          <w:rPrChange w:author="Kenneth Ssekimpi" w:date="2024-05-14T19:52:00Z" w:id="1116">
            <w:rPr>
              <w:spacing w:val="40"/>
              <w:w w:val="105"/>
              <w:sz w:val="24"/>
              <w:szCs w:val="24"/>
            </w:rPr>
          </w:rPrChange>
        </w:rPr>
        <w:t xml:space="preserve"> </w:t>
      </w:r>
      <w:r w:rsidRPr="00EA3CF1" w:rsidR="00AD3D81">
        <w:rPr>
          <w:rFonts w:asciiTheme="majorBidi" w:hAnsiTheme="majorBidi" w:cstheme="majorBidi"/>
          <w:sz w:val="24"/>
          <w:szCs w:val="24"/>
          <w:rPrChange w:author="Kenneth Ssekimpi" w:date="2024-05-14T19:52:00Z" w:id="1117">
            <w:rPr>
              <w:sz w:val="24"/>
              <w:szCs w:val="24"/>
            </w:rPr>
          </w:rPrChange>
        </w:rPr>
        <w:t>The tracking of</w:t>
      </w:r>
      <w:ins w:author="Kenneth Ssekimpi" w:date="2024-05-14T19:38:00Z" w:id="1118">
        <w:r w:rsidRPr="00EA3CF1" w:rsidR="00443843">
          <w:rPr>
            <w:rFonts w:asciiTheme="majorBidi" w:hAnsiTheme="majorBidi" w:cstheme="majorBidi"/>
            <w:sz w:val="24"/>
            <w:szCs w:val="24"/>
            <w:rPrChange w:author="Kenneth Ssekimpi" w:date="2024-05-14T19:52:00Z" w:id="1119">
              <w:rPr>
                <w:sz w:val="24"/>
                <w:szCs w:val="24"/>
              </w:rPr>
            </w:rPrChange>
          </w:rPr>
          <w:t xml:space="preserve"> </w:t>
        </w:r>
      </w:ins>
      <w:r w:rsidRPr="00EA3CF1">
        <w:rPr>
          <w:rFonts w:asciiTheme="majorBidi" w:hAnsiTheme="majorBidi" w:cstheme="majorBidi"/>
          <w:w w:val="105"/>
          <w:sz w:val="24"/>
          <w:szCs w:val="24"/>
          <w:rPrChange w:author="Kenneth Ssekimpi" w:date="2024-05-14T19:52:00Z" w:id="1120">
            <w:rPr>
              <w:w w:val="105"/>
              <w:sz w:val="24"/>
              <w:szCs w:val="24"/>
            </w:rPr>
          </w:rPrChange>
        </w:rPr>
        <w:t xml:space="preserve">player movements within formations, </w:t>
      </w:r>
      <w:del w:author="Kenneth Ssekimpi" w:date="2024-05-14T19:38:00Z" w:id="1121">
        <w:r w:rsidRPr="00EA3CF1" w:rsidDel="00443843">
          <w:rPr>
            <w:rFonts w:asciiTheme="majorBidi" w:hAnsiTheme="majorBidi" w:cstheme="majorBidi"/>
            <w:w w:val="105"/>
            <w:sz w:val="24"/>
            <w:szCs w:val="24"/>
            <w:rPrChange w:author="Kenneth Ssekimpi" w:date="2024-05-14T19:52:00Z" w:id="1122">
              <w:rPr>
                <w:w w:val="105"/>
                <w:sz w:val="24"/>
                <w:szCs w:val="24"/>
              </w:rPr>
            </w:rPrChange>
          </w:rPr>
          <w:delText>analyz</w:delText>
        </w:r>
        <w:r w:rsidRPr="00EA3CF1" w:rsidDel="00443843" w:rsidR="00AD3D81">
          <w:rPr>
            <w:rFonts w:asciiTheme="majorBidi" w:hAnsiTheme="majorBidi" w:cstheme="majorBidi"/>
            <w:sz w:val="24"/>
            <w:szCs w:val="24"/>
            <w:rPrChange w:author="Kenneth Ssekimpi" w:date="2024-05-14T19:52:00Z" w:id="1123">
              <w:rPr>
                <w:sz w:val="24"/>
                <w:szCs w:val="24"/>
              </w:rPr>
            </w:rPrChange>
          </w:rPr>
          <w:delText>ing</w:delText>
        </w:r>
      </w:del>
      <w:ins w:author="Kenneth Ssekimpi" w:date="2024-05-14T19:38:00Z" w:id="1124">
        <w:r w:rsidRPr="00EA3CF1" w:rsidR="00443843">
          <w:rPr>
            <w:rFonts w:asciiTheme="majorBidi" w:hAnsiTheme="majorBidi" w:cstheme="majorBidi"/>
            <w:w w:val="105"/>
            <w:sz w:val="24"/>
            <w:szCs w:val="24"/>
            <w:rPrChange w:author="Kenneth Ssekimpi" w:date="2024-05-14T19:52:00Z" w:id="1125">
              <w:rPr>
                <w:w w:val="105"/>
                <w:sz w:val="24"/>
                <w:szCs w:val="24"/>
              </w:rPr>
            </w:rPrChange>
          </w:rPr>
          <w:t>analys</w:t>
        </w:r>
        <w:r w:rsidRPr="00EA3CF1" w:rsidR="00443843">
          <w:rPr>
            <w:rFonts w:asciiTheme="majorBidi" w:hAnsiTheme="majorBidi" w:cstheme="majorBidi"/>
            <w:sz w:val="24"/>
            <w:szCs w:val="24"/>
            <w:rPrChange w:author="Kenneth Ssekimpi" w:date="2024-05-14T19:52:00Z" w:id="1126">
              <w:rPr>
                <w:sz w:val="24"/>
                <w:szCs w:val="24"/>
              </w:rPr>
            </w:rPrChange>
          </w:rPr>
          <w:t>ing</w:t>
        </w:r>
      </w:ins>
      <w:r w:rsidRPr="00EA3CF1">
        <w:rPr>
          <w:rFonts w:asciiTheme="majorBidi" w:hAnsiTheme="majorBidi" w:cstheme="majorBidi"/>
          <w:w w:val="105"/>
          <w:sz w:val="24"/>
          <w:szCs w:val="24"/>
          <w:rPrChange w:author="Kenneth Ssekimpi" w:date="2024-05-14T19:52:00Z" w:id="1127">
            <w:rPr>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128">
            <w:rPr>
              <w:spacing w:val="-2"/>
              <w:w w:val="105"/>
              <w:sz w:val="24"/>
              <w:szCs w:val="24"/>
            </w:rPr>
          </w:rPrChange>
        </w:rPr>
        <w:t>passing</w:t>
      </w:r>
      <w:r w:rsidRPr="00EA3CF1">
        <w:rPr>
          <w:rFonts w:asciiTheme="majorBidi" w:hAnsiTheme="majorBidi" w:cstheme="majorBidi"/>
          <w:spacing w:val="-5"/>
          <w:w w:val="105"/>
          <w:sz w:val="24"/>
          <w:szCs w:val="24"/>
          <w:rPrChange w:author="Kenneth Ssekimpi" w:date="2024-05-14T19:52:00Z" w:id="1129">
            <w:rPr>
              <w:spacing w:val="-5"/>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130">
            <w:rPr>
              <w:spacing w:val="-2"/>
              <w:w w:val="105"/>
              <w:sz w:val="24"/>
              <w:szCs w:val="24"/>
            </w:rPr>
          </w:rPrChange>
        </w:rPr>
        <w:t>patterns</w:t>
      </w:r>
      <w:r w:rsidRPr="00EA3CF1">
        <w:rPr>
          <w:rFonts w:asciiTheme="majorBidi" w:hAnsiTheme="majorBidi" w:cstheme="majorBidi"/>
          <w:spacing w:val="-5"/>
          <w:w w:val="105"/>
          <w:sz w:val="24"/>
          <w:szCs w:val="24"/>
          <w:rPrChange w:author="Kenneth Ssekimpi" w:date="2024-05-14T19:52:00Z" w:id="1131">
            <w:rPr>
              <w:spacing w:val="-5"/>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132">
            <w:rPr>
              <w:spacing w:val="-2"/>
              <w:w w:val="105"/>
              <w:sz w:val="24"/>
              <w:szCs w:val="24"/>
            </w:rPr>
          </w:rPrChange>
        </w:rPr>
        <w:t>specific</w:t>
      </w:r>
      <w:r w:rsidRPr="00EA3CF1">
        <w:rPr>
          <w:rFonts w:asciiTheme="majorBidi" w:hAnsiTheme="majorBidi" w:cstheme="majorBidi"/>
          <w:spacing w:val="-5"/>
          <w:w w:val="105"/>
          <w:sz w:val="24"/>
          <w:szCs w:val="24"/>
          <w:rPrChange w:author="Kenneth Ssekimpi" w:date="2024-05-14T19:52:00Z" w:id="1133">
            <w:rPr>
              <w:spacing w:val="-5"/>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134">
            <w:rPr>
              <w:spacing w:val="-2"/>
              <w:w w:val="105"/>
              <w:sz w:val="24"/>
              <w:szCs w:val="24"/>
            </w:rPr>
          </w:rPrChange>
        </w:rPr>
        <w:t>to</w:t>
      </w:r>
      <w:r w:rsidRPr="00EA3CF1">
        <w:rPr>
          <w:rFonts w:asciiTheme="majorBidi" w:hAnsiTheme="majorBidi" w:cstheme="majorBidi"/>
          <w:spacing w:val="-5"/>
          <w:w w:val="105"/>
          <w:sz w:val="24"/>
          <w:szCs w:val="24"/>
          <w:rPrChange w:author="Kenneth Ssekimpi" w:date="2024-05-14T19:52:00Z" w:id="1135">
            <w:rPr>
              <w:spacing w:val="-5"/>
              <w:w w:val="105"/>
              <w:sz w:val="24"/>
              <w:szCs w:val="24"/>
            </w:rPr>
          </w:rPrChange>
        </w:rPr>
        <w:t xml:space="preserve"> </w:t>
      </w:r>
      <w:del w:author="Kenneth Ssekimpi" w:date="2024-05-14T19:38:00Z" w:id="1136">
        <w:r w:rsidRPr="00EA3CF1" w:rsidDel="009D61D9">
          <w:rPr>
            <w:rFonts w:asciiTheme="majorBidi" w:hAnsiTheme="majorBidi" w:cstheme="majorBidi"/>
            <w:spacing w:val="-2"/>
            <w:w w:val="105"/>
            <w:sz w:val="24"/>
            <w:szCs w:val="24"/>
            <w:rPrChange w:author="Kenneth Ssekimpi" w:date="2024-05-14T19:52:00Z" w:id="1137">
              <w:rPr>
                <w:spacing w:val="-2"/>
                <w:w w:val="105"/>
                <w:sz w:val="24"/>
                <w:szCs w:val="24"/>
              </w:rPr>
            </w:rPrChange>
          </w:rPr>
          <w:delText>formations, and</w:delText>
        </w:r>
      </w:del>
      <w:ins w:author="Kenneth Ssekimpi" w:date="2024-05-14T19:38:00Z" w:id="1138">
        <w:r w:rsidRPr="00EA3CF1" w:rsidR="009D61D9">
          <w:rPr>
            <w:rFonts w:asciiTheme="majorBidi" w:hAnsiTheme="majorBidi" w:cstheme="majorBidi"/>
            <w:spacing w:val="-2"/>
            <w:w w:val="105"/>
            <w:sz w:val="24"/>
            <w:szCs w:val="24"/>
            <w:rPrChange w:author="Kenneth Ssekimpi" w:date="2024-05-14T19:52:00Z" w:id="1139">
              <w:rPr>
                <w:spacing w:val="-2"/>
                <w:w w:val="105"/>
                <w:sz w:val="24"/>
                <w:szCs w:val="24"/>
              </w:rPr>
            </w:rPrChange>
          </w:rPr>
          <w:t>formations and</w:t>
        </w:r>
      </w:ins>
      <w:r w:rsidRPr="00EA3CF1">
        <w:rPr>
          <w:rFonts w:asciiTheme="majorBidi" w:hAnsiTheme="majorBidi" w:cstheme="majorBidi"/>
          <w:spacing w:val="-5"/>
          <w:w w:val="105"/>
          <w:sz w:val="24"/>
          <w:szCs w:val="24"/>
          <w:rPrChange w:author="Kenneth Ssekimpi" w:date="2024-05-14T19:52:00Z" w:id="1140">
            <w:rPr>
              <w:spacing w:val="-5"/>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141">
            <w:rPr>
              <w:spacing w:val="-2"/>
              <w:w w:val="105"/>
              <w:sz w:val="24"/>
              <w:szCs w:val="24"/>
            </w:rPr>
          </w:rPrChange>
        </w:rPr>
        <w:t>assess</w:t>
      </w:r>
      <w:r w:rsidRPr="00EA3CF1" w:rsidR="00AD3D81">
        <w:rPr>
          <w:rFonts w:asciiTheme="majorBidi" w:hAnsiTheme="majorBidi" w:cstheme="majorBidi"/>
          <w:sz w:val="24"/>
          <w:szCs w:val="24"/>
          <w:rPrChange w:author="Kenneth Ssekimpi" w:date="2024-05-14T19:52:00Z" w:id="1142">
            <w:rPr>
              <w:sz w:val="24"/>
              <w:szCs w:val="24"/>
            </w:rPr>
          </w:rPrChange>
        </w:rPr>
        <w:t>ing</w:t>
      </w:r>
      <w:r w:rsidRPr="00EA3CF1">
        <w:rPr>
          <w:rFonts w:asciiTheme="majorBidi" w:hAnsiTheme="majorBidi" w:cstheme="majorBidi"/>
          <w:spacing w:val="-5"/>
          <w:w w:val="105"/>
          <w:sz w:val="24"/>
          <w:szCs w:val="24"/>
          <w:rPrChange w:author="Kenneth Ssekimpi" w:date="2024-05-14T19:52:00Z" w:id="1143">
            <w:rPr>
              <w:spacing w:val="-5"/>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144">
            <w:rPr>
              <w:spacing w:val="-2"/>
              <w:w w:val="105"/>
              <w:sz w:val="24"/>
              <w:szCs w:val="24"/>
            </w:rPr>
          </w:rPrChange>
        </w:rPr>
        <w:t>their</w:t>
      </w:r>
      <w:r w:rsidRPr="00EA3CF1">
        <w:rPr>
          <w:rFonts w:asciiTheme="majorBidi" w:hAnsiTheme="majorBidi" w:cstheme="majorBidi"/>
          <w:spacing w:val="-5"/>
          <w:w w:val="105"/>
          <w:sz w:val="24"/>
          <w:szCs w:val="24"/>
          <w:rPrChange w:author="Kenneth Ssekimpi" w:date="2024-05-14T19:52:00Z" w:id="1145">
            <w:rPr>
              <w:spacing w:val="-5"/>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146">
            <w:rPr>
              <w:spacing w:val="-2"/>
              <w:w w:val="105"/>
              <w:sz w:val="24"/>
              <w:szCs w:val="24"/>
            </w:rPr>
          </w:rPrChange>
        </w:rPr>
        <w:t>effectiveness</w:t>
      </w:r>
      <w:r w:rsidRPr="00EA3CF1">
        <w:rPr>
          <w:rFonts w:asciiTheme="majorBidi" w:hAnsiTheme="majorBidi" w:cstheme="majorBidi"/>
          <w:spacing w:val="-5"/>
          <w:w w:val="105"/>
          <w:sz w:val="24"/>
          <w:szCs w:val="24"/>
          <w:rPrChange w:author="Kenneth Ssekimpi" w:date="2024-05-14T19:52:00Z" w:id="1147">
            <w:rPr>
              <w:spacing w:val="-5"/>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148">
            <w:rPr>
              <w:spacing w:val="-2"/>
              <w:w w:val="105"/>
              <w:sz w:val="24"/>
              <w:szCs w:val="24"/>
            </w:rPr>
          </w:rPrChange>
        </w:rPr>
        <w:t>against</w:t>
      </w:r>
      <w:r w:rsidRPr="00EA3CF1">
        <w:rPr>
          <w:rFonts w:asciiTheme="majorBidi" w:hAnsiTheme="majorBidi" w:cstheme="majorBidi"/>
          <w:spacing w:val="-5"/>
          <w:w w:val="105"/>
          <w:sz w:val="24"/>
          <w:szCs w:val="24"/>
          <w:rPrChange w:author="Kenneth Ssekimpi" w:date="2024-05-14T19:52:00Z" w:id="1149">
            <w:rPr>
              <w:spacing w:val="-5"/>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150">
            <w:rPr>
              <w:spacing w:val="-2"/>
              <w:w w:val="105"/>
              <w:sz w:val="24"/>
              <w:szCs w:val="24"/>
            </w:rPr>
          </w:rPrChange>
        </w:rPr>
        <w:t xml:space="preserve">different </w:t>
      </w:r>
      <w:r w:rsidRPr="00EA3CF1">
        <w:rPr>
          <w:rFonts w:asciiTheme="majorBidi" w:hAnsiTheme="majorBidi" w:cstheme="majorBidi"/>
          <w:w w:val="105"/>
          <w:sz w:val="24"/>
          <w:szCs w:val="24"/>
          <w:rPrChange w:author="Kenneth Ssekimpi" w:date="2024-05-14T19:52:00Z" w:id="1151">
            <w:rPr>
              <w:w w:val="105"/>
              <w:sz w:val="24"/>
              <w:szCs w:val="24"/>
            </w:rPr>
          </w:rPrChange>
        </w:rPr>
        <w:t xml:space="preserve">opponents. For example, data analysis can reveal if a team’s wingers in a 4-3-3 are providing enough width and crosses in attack </w:t>
      </w:r>
      <w:customXmlInsRangeStart w:author="Kenneth Ssekimpi" w:date="2024-05-14T19:42:00Z" w:id="1152"/>
      <w:sdt>
        <w:sdtPr>
          <w:rPr>
            <w:rFonts w:asciiTheme="majorBidi" w:hAnsiTheme="majorBidi" w:cstheme="majorBidi"/>
            <w:color w:val="000000"/>
            <w:w w:val="105"/>
            <w:sz w:val="24"/>
            <w:szCs w:val="24"/>
          </w:rPr>
          <w:tag w:val="MENDELEY_CITATION_v3_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"/>
          <w:id w:val="952670264"/>
          <w:placeholder>
            <w:docPart w:val="DefaultPlaceholder_-1854013440"/>
          </w:placeholder>
        </w:sdtPr>
        <w:sdtEndPr/>
        <w:sdtContent>
          <w:customXmlInsRangeEnd w:id="1152"/>
          <w:ins w:author="Kenneth Ssekimpi" w:date="2024-05-14T19:42:00Z" w:id="1153">
            <w:r w:rsidRPr="00EA3CF1" w:rsidR="0080052A">
              <w:rPr>
                <w:rFonts w:asciiTheme="majorBidi" w:hAnsiTheme="majorBidi" w:cstheme="majorBidi"/>
                <w:color w:val="000000"/>
                <w:w w:val="105"/>
                <w:sz w:val="24"/>
                <w:szCs w:val="24"/>
                <w:rPrChange w:author="Kenneth Ssekimpi" w:date="2024-05-14T19:52:00Z" w:id="1154">
                  <w:rPr>
                    <w:color w:val="000000"/>
                    <w:w w:val="105"/>
                    <w:sz w:val="24"/>
                    <w:szCs w:val="24"/>
                  </w:rPr>
                </w:rPrChange>
              </w:rPr>
              <w:t>(Goes et al., 2021)</w:t>
            </w:r>
          </w:ins>
          <w:customXmlInsRangeStart w:author="Kenneth Ssekimpi" w:date="2024-05-14T19:42:00Z" w:id="1155"/>
        </w:sdtContent>
      </w:sdt>
      <w:customXmlInsRangeEnd w:id="1155"/>
      <w:del w:author="Kenneth Ssekimpi" w:date="2024-05-14T19:42:00Z" w:id="1156">
        <w:r w:rsidRPr="00EA3CF1" w:rsidDel="00012434">
          <w:rPr>
            <w:rFonts w:asciiTheme="majorBidi" w:hAnsiTheme="majorBidi" w:cstheme="majorBidi"/>
            <w:w w:val="105"/>
            <w:sz w:val="24"/>
            <w:szCs w:val="24"/>
            <w:rPrChange w:author="Kenneth Ssekimpi" w:date="2024-05-14T19:52:00Z" w:id="1157">
              <w:rPr>
                <w:w w:val="105"/>
                <w:sz w:val="24"/>
                <w:szCs w:val="24"/>
              </w:rPr>
            </w:rPrChange>
          </w:rPr>
          <w:delText>[9]</w:delText>
        </w:r>
      </w:del>
      <w:r w:rsidRPr="00EA3CF1">
        <w:rPr>
          <w:rFonts w:asciiTheme="majorBidi" w:hAnsiTheme="majorBidi" w:cstheme="majorBidi"/>
          <w:w w:val="105"/>
          <w:sz w:val="24"/>
          <w:szCs w:val="24"/>
          <w:rPrChange w:author="Kenneth Ssekimpi" w:date="2024-05-14T19:52:00Z" w:id="1158">
            <w:rPr>
              <w:w w:val="105"/>
              <w:sz w:val="24"/>
              <w:szCs w:val="24"/>
            </w:rPr>
          </w:rPrChange>
        </w:rPr>
        <w:t>.</w:t>
      </w:r>
    </w:p>
    <w:p w:rsidRPr="00EA3CF1" w:rsidR="00647801" w:rsidRDefault="00647801" w14:paraId="180CF654" w14:textId="77777777">
      <w:pPr>
        <w:pStyle w:val="BodyText"/>
        <w:spacing w:before="83"/>
        <w:jc w:val="both"/>
        <w:rPr>
          <w:rFonts w:asciiTheme="majorBidi" w:hAnsiTheme="majorBidi" w:cstheme="majorBidi"/>
          <w:rPrChange w:author="Kenneth Ssekimpi" w:date="2024-05-14T19:52:00Z" w:id="1159">
            <w:rPr/>
          </w:rPrChange>
        </w:rPr>
        <w:pPrChange w:author="Kenneth Ssekimpi" w:date="2024-05-14T19:52:00Z" w:id="1160">
          <w:pPr>
            <w:pStyle w:val="BodyText"/>
            <w:spacing w:before="83"/>
          </w:pPr>
        </w:pPrChange>
      </w:pPr>
    </w:p>
    <w:p w:rsidRPr="003F77D9" w:rsidR="00647801" w:rsidRDefault="00F92CD7" w14:paraId="4452AB1A" w14:textId="77777777">
      <w:pPr>
        <w:pStyle w:val="Heading2"/>
        <w:numPr>
          <w:ilvl w:val="1"/>
          <w:numId w:val="2"/>
        </w:numPr>
        <w:tabs>
          <w:tab w:val="left" w:pos="851"/>
        </w:tabs>
        <w:spacing w:before="260"/>
        <w:ind w:left="851" w:hanging="734"/>
        <w:rPr>
          <w:rFonts w:asciiTheme="majorBidi" w:hAnsiTheme="majorBidi" w:cstheme="majorBidi"/>
          <w:w w:val="120"/>
          <w:rPrChange w:author="Kenneth Ssekimpi" w:date="2024-05-14T19:56:00Z" w:id="1161">
            <w:rPr/>
          </w:rPrChange>
        </w:rPr>
        <w:pPrChange w:author="Kenneth Ssekimpi" w:date="2024-05-14T19:56:00Z" w:id="1162">
          <w:pPr>
            <w:pStyle w:val="Heading2"/>
            <w:numPr>
              <w:ilvl w:val="1"/>
              <w:numId w:val="2"/>
            </w:numPr>
            <w:tabs>
              <w:tab w:val="left" w:pos="851"/>
            </w:tabs>
            <w:ind w:left="852" w:hanging="736"/>
          </w:pPr>
        </w:pPrChange>
      </w:pPr>
      <w:bookmarkStart w:name="_TOC_250014" w:id="1163"/>
      <w:r w:rsidRPr="003F77D9">
        <w:rPr>
          <w:rFonts w:asciiTheme="majorBidi" w:hAnsiTheme="majorBidi" w:cstheme="majorBidi"/>
          <w:w w:val="120"/>
          <w:rPrChange w:author="Kenneth Ssekimpi" w:date="2024-05-14T19:56:00Z" w:id="1164">
            <w:rPr>
              <w:w w:val="115"/>
            </w:rPr>
          </w:rPrChange>
        </w:rPr>
        <w:t>Gap</w:t>
      </w:r>
      <w:r w:rsidRPr="003F77D9">
        <w:rPr>
          <w:rFonts w:asciiTheme="majorBidi" w:hAnsiTheme="majorBidi" w:cstheme="majorBidi"/>
          <w:w w:val="120"/>
          <w:rPrChange w:author="Kenneth Ssekimpi" w:date="2024-05-14T19:56:00Z" w:id="1165">
            <w:rPr>
              <w:spacing w:val="26"/>
              <w:w w:val="115"/>
            </w:rPr>
          </w:rPrChange>
        </w:rPr>
        <w:t xml:space="preserve"> </w:t>
      </w:r>
      <w:r w:rsidRPr="003F77D9">
        <w:rPr>
          <w:rFonts w:asciiTheme="majorBidi" w:hAnsiTheme="majorBidi" w:cstheme="majorBidi"/>
          <w:w w:val="120"/>
          <w:rPrChange w:author="Kenneth Ssekimpi" w:date="2024-05-14T19:56:00Z" w:id="1166">
            <w:rPr>
              <w:w w:val="115"/>
            </w:rPr>
          </w:rPrChange>
        </w:rPr>
        <w:t>in</w:t>
      </w:r>
      <w:r w:rsidRPr="003F77D9">
        <w:rPr>
          <w:rFonts w:asciiTheme="majorBidi" w:hAnsiTheme="majorBidi" w:cstheme="majorBidi"/>
          <w:w w:val="120"/>
          <w:rPrChange w:author="Kenneth Ssekimpi" w:date="2024-05-14T19:56:00Z" w:id="1167">
            <w:rPr>
              <w:spacing w:val="27"/>
              <w:w w:val="115"/>
            </w:rPr>
          </w:rPrChange>
        </w:rPr>
        <w:t xml:space="preserve"> </w:t>
      </w:r>
      <w:r w:rsidRPr="003F77D9">
        <w:rPr>
          <w:rFonts w:asciiTheme="majorBidi" w:hAnsiTheme="majorBidi" w:cstheme="majorBidi"/>
          <w:w w:val="120"/>
          <w:rPrChange w:author="Kenneth Ssekimpi" w:date="2024-05-14T19:56:00Z" w:id="1168">
            <w:rPr>
              <w:w w:val="115"/>
            </w:rPr>
          </w:rPrChange>
        </w:rPr>
        <w:t>Existing</w:t>
      </w:r>
      <w:r w:rsidRPr="003F77D9">
        <w:rPr>
          <w:rFonts w:asciiTheme="majorBidi" w:hAnsiTheme="majorBidi" w:cstheme="majorBidi"/>
          <w:w w:val="120"/>
          <w:rPrChange w:author="Kenneth Ssekimpi" w:date="2024-05-14T19:56:00Z" w:id="1169">
            <w:rPr>
              <w:spacing w:val="27"/>
              <w:w w:val="115"/>
            </w:rPr>
          </w:rPrChange>
        </w:rPr>
        <w:t xml:space="preserve"> </w:t>
      </w:r>
      <w:r w:rsidRPr="003F77D9">
        <w:rPr>
          <w:rFonts w:asciiTheme="majorBidi" w:hAnsiTheme="majorBidi" w:cstheme="majorBidi"/>
          <w:w w:val="120"/>
          <w:rPrChange w:author="Kenneth Ssekimpi" w:date="2024-05-14T19:56:00Z" w:id="1170">
            <w:rPr>
              <w:w w:val="115"/>
            </w:rPr>
          </w:rPrChange>
        </w:rPr>
        <w:t>Research:</w:t>
      </w:r>
      <w:r w:rsidRPr="003F77D9">
        <w:rPr>
          <w:rFonts w:asciiTheme="majorBidi" w:hAnsiTheme="majorBidi" w:cstheme="majorBidi"/>
          <w:w w:val="120"/>
          <w:rPrChange w:author="Kenneth Ssekimpi" w:date="2024-05-14T19:56:00Z" w:id="1171">
            <w:rPr>
              <w:spacing w:val="62"/>
              <w:w w:val="115"/>
            </w:rPr>
          </w:rPrChange>
        </w:rPr>
        <w:t xml:space="preserve"> </w:t>
      </w:r>
      <w:r w:rsidRPr="003F77D9">
        <w:rPr>
          <w:rFonts w:asciiTheme="majorBidi" w:hAnsiTheme="majorBidi" w:cstheme="majorBidi"/>
          <w:w w:val="120"/>
          <w:rPrChange w:author="Kenneth Ssekimpi" w:date="2024-05-14T19:56:00Z" w:id="1172">
            <w:rPr>
              <w:w w:val="115"/>
            </w:rPr>
          </w:rPrChange>
        </w:rPr>
        <w:t>Pressing</w:t>
      </w:r>
      <w:r w:rsidRPr="003F77D9">
        <w:rPr>
          <w:rFonts w:asciiTheme="majorBidi" w:hAnsiTheme="majorBidi" w:cstheme="majorBidi"/>
          <w:w w:val="120"/>
          <w:rPrChange w:author="Kenneth Ssekimpi" w:date="2024-05-14T19:56:00Z" w:id="1173">
            <w:rPr>
              <w:spacing w:val="27"/>
              <w:w w:val="115"/>
            </w:rPr>
          </w:rPrChange>
        </w:rPr>
        <w:t xml:space="preserve"> </w:t>
      </w:r>
      <w:r w:rsidRPr="003F77D9">
        <w:rPr>
          <w:rFonts w:asciiTheme="majorBidi" w:hAnsiTheme="majorBidi" w:cstheme="majorBidi"/>
          <w:w w:val="120"/>
          <w:rPrChange w:author="Kenneth Ssekimpi" w:date="2024-05-14T19:56:00Z" w:id="1174">
            <w:rPr>
              <w:w w:val="115"/>
            </w:rPr>
          </w:rPrChange>
        </w:rPr>
        <w:t>and</w:t>
      </w:r>
      <w:r w:rsidRPr="003F77D9">
        <w:rPr>
          <w:rFonts w:asciiTheme="majorBidi" w:hAnsiTheme="majorBidi" w:cstheme="majorBidi"/>
          <w:w w:val="120"/>
          <w:rPrChange w:author="Kenneth Ssekimpi" w:date="2024-05-14T19:56:00Z" w:id="1175">
            <w:rPr>
              <w:spacing w:val="27"/>
              <w:w w:val="115"/>
            </w:rPr>
          </w:rPrChange>
        </w:rPr>
        <w:t xml:space="preserve"> </w:t>
      </w:r>
      <w:bookmarkEnd w:id="1163"/>
      <w:r w:rsidRPr="003F77D9">
        <w:rPr>
          <w:rFonts w:asciiTheme="majorBidi" w:hAnsiTheme="majorBidi" w:cstheme="majorBidi"/>
          <w:w w:val="120"/>
          <w:rPrChange w:author="Kenneth Ssekimpi" w:date="2024-05-14T19:56:00Z" w:id="1176">
            <w:rPr>
              <w:spacing w:val="-2"/>
              <w:w w:val="115"/>
            </w:rPr>
          </w:rPrChange>
        </w:rPr>
        <w:t>Formations</w:t>
      </w:r>
    </w:p>
    <w:p w:rsidRPr="00EA3CF1" w:rsidR="009D61D9" w:rsidP="009647F9" w:rsidRDefault="00F92CD7" w14:paraId="51938514" w14:textId="5DB2CA20">
      <w:pPr>
        <w:pStyle w:val="BodyText"/>
        <w:spacing w:before="159" w:line="252" w:lineRule="auto"/>
        <w:ind w:left="117" w:right="1315"/>
        <w:jc w:val="both"/>
        <w:rPr>
          <w:rFonts w:asciiTheme="majorBidi" w:hAnsiTheme="majorBidi" w:cstheme="majorBidi"/>
          <w:rPrChange w:author="Kenneth Ssekimpi" w:date="2024-05-14T19:52:00Z" w:id="1177">
            <w:rPr/>
          </w:rPrChange>
        </w:rPr>
      </w:pPr>
      <w:r w:rsidRPr="00EA3CF1">
        <w:rPr>
          <w:rFonts w:asciiTheme="majorBidi" w:hAnsiTheme="majorBidi" w:cstheme="majorBidi"/>
          <w:rPrChange w:author="Kenneth Ssekimpi" w:date="2024-05-14T19:52:00Z" w:id="1178">
            <w:rPr/>
          </w:rPrChange>
        </w:rPr>
        <w:t xml:space="preserve">There’s a gap in research regarding a </w:t>
      </w:r>
      <w:r w:rsidRPr="00EA3CF1">
        <w:rPr>
          <w:rFonts w:asciiTheme="majorBidi" w:hAnsiTheme="majorBidi" w:cstheme="majorBidi"/>
          <w:b/>
          <w:bCs/>
          <w:rPrChange w:author="Kenneth Ssekimpi" w:date="2024-05-14T19:52:00Z" w:id="1179">
            <w:rPr>
              <w:b/>
              <w:bCs/>
            </w:rPr>
          </w:rPrChange>
        </w:rPr>
        <w:t xml:space="preserve">quantitative analysis </w:t>
      </w:r>
      <w:r w:rsidRPr="00EA3CF1">
        <w:rPr>
          <w:rFonts w:asciiTheme="majorBidi" w:hAnsiTheme="majorBidi" w:cstheme="majorBidi"/>
          <w:rPrChange w:author="Kenneth Ssekimpi" w:date="2024-05-14T19:52:00Z" w:id="1180">
            <w:rPr/>
          </w:rPrChange>
        </w:rPr>
        <w:t>of how formations directly influence pressing effectiveness.</w:t>
      </w:r>
      <w:r w:rsidRPr="00EA3CF1">
        <w:rPr>
          <w:rFonts w:asciiTheme="majorBidi" w:hAnsiTheme="majorBidi" w:cstheme="majorBidi"/>
          <w:spacing w:val="40"/>
          <w:rPrChange w:author="Kenneth Ssekimpi" w:date="2024-05-14T19:52:00Z" w:id="1181">
            <w:rPr>
              <w:spacing w:val="40"/>
            </w:rPr>
          </w:rPrChange>
        </w:rPr>
        <w:t xml:space="preserve"> </w:t>
      </w:r>
      <w:r w:rsidRPr="00EA3CF1">
        <w:rPr>
          <w:rFonts w:asciiTheme="majorBidi" w:hAnsiTheme="majorBidi" w:cstheme="majorBidi"/>
          <w:rPrChange w:author="Kenneth Ssekimpi" w:date="2024-05-14T19:52:00Z" w:id="1182">
            <w:rPr/>
          </w:rPrChange>
        </w:rPr>
        <w:t xml:space="preserve">Current research focuses on </w:t>
      </w:r>
      <w:del w:author="Kenneth Ssekimpi" w:date="2024-05-14T13:52:00Z" w:id="1183">
        <w:r w:rsidRPr="00EA3CF1" w:rsidDel="00CA72B8">
          <w:rPr>
            <w:rFonts w:asciiTheme="majorBidi" w:hAnsiTheme="majorBidi" w:cstheme="majorBidi"/>
            <w:rPrChange w:author="Kenneth Ssekimpi" w:date="2024-05-14T19:52:00Z" w:id="1184">
              <w:rPr/>
            </w:rPrChange>
          </w:rPr>
          <w:delText>analyzing</w:delText>
        </w:r>
      </w:del>
      <w:ins w:author="Kenneth Ssekimpi" w:date="2024-05-14T13:52:00Z" w:id="1185">
        <w:r w:rsidRPr="00EA3CF1" w:rsidR="00CA72B8">
          <w:rPr>
            <w:rFonts w:asciiTheme="majorBidi" w:hAnsiTheme="majorBidi" w:cstheme="majorBidi"/>
            <w:rPrChange w:author="Kenneth Ssekimpi" w:date="2024-05-14T19:52:00Z" w:id="1186">
              <w:rPr/>
            </w:rPrChange>
          </w:rPr>
          <w:t>analysing</w:t>
        </w:r>
      </w:ins>
      <w:r w:rsidRPr="00EA3CF1">
        <w:rPr>
          <w:rFonts w:asciiTheme="majorBidi" w:hAnsiTheme="majorBidi" w:cstheme="majorBidi"/>
          <w:rPrChange w:author="Kenneth Ssekimpi" w:date="2024-05-14T19:52:00Z" w:id="1187">
            <w:rPr/>
          </w:rPrChange>
        </w:rPr>
        <w:t xml:space="preserve"> </w:t>
      </w:r>
      <w:del w:author="Kenneth Ssekimpi" w:date="2024-05-14T19:38:00Z" w:id="1188">
        <w:r w:rsidRPr="00EA3CF1" w:rsidDel="009D61D9">
          <w:rPr>
            <w:rFonts w:asciiTheme="majorBidi" w:hAnsiTheme="majorBidi" w:cstheme="majorBidi"/>
            <w:rPrChange w:author="Kenneth Ssekimpi" w:date="2024-05-14T19:52:00Z" w:id="1189">
              <w:rPr/>
            </w:rPrChange>
          </w:rPr>
          <w:delText>pressing  or</w:delText>
        </w:r>
      </w:del>
      <w:ins w:author="Kenneth Ssekimpi" w:date="2024-05-14T19:38:00Z" w:id="1190">
        <w:r w:rsidRPr="00EA3CF1" w:rsidR="009D61D9">
          <w:rPr>
            <w:rFonts w:asciiTheme="majorBidi" w:hAnsiTheme="majorBidi" w:cstheme="majorBidi"/>
            <w:rPrChange w:author="Kenneth Ssekimpi" w:date="2024-05-14T19:52:00Z" w:id="1191">
              <w:rPr/>
            </w:rPrChange>
          </w:rPr>
          <w:t>pressing or</w:t>
        </w:r>
      </w:ins>
      <w:r w:rsidRPr="00EA3CF1">
        <w:rPr>
          <w:rFonts w:asciiTheme="majorBidi" w:hAnsiTheme="majorBidi" w:cstheme="majorBidi"/>
          <w:rPrChange w:author="Kenneth Ssekimpi" w:date="2024-05-14T19:52:00Z" w:id="1192">
            <w:rPr/>
          </w:rPrChange>
        </w:rPr>
        <w:t xml:space="preserve"> formation analysis separately</w:t>
      </w:r>
      <w:r w:rsidRPr="00EA3CF1" w:rsidR="00AD3D81">
        <w:rPr>
          <w:rFonts w:asciiTheme="majorBidi" w:hAnsiTheme="majorBidi" w:cstheme="majorBidi"/>
          <w:rPrChange w:author="Kenneth Ssekimpi" w:date="2024-05-14T19:52:00Z" w:id="1193">
            <w:rPr/>
          </w:rPrChange>
        </w:rPr>
        <w:t>, with little attention paid to the influence of one on the other</w:t>
      </w:r>
      <w:r w:rsidRPr="00EA3CF1">
        <w:rPr>
          <w:rFonts w:asciiTheme="majorBidi" w:hAnsiTheme="majorBidi" w:cstheme="majorBidi"/>
          <w:rPrChange w:author="Kenneth Ssekimpi" w:date="2024-05-14T19:52:00Z" w:id="1194">
            <w:rPr/>
          </w:rPrChange>
        </w:rPr>
        <w:t xml:space="preserve"> </w:t>
      </w:r>
      <w:customXmlInsRangeStart w:author="Kenneth Ssekimpi" w:date="2024-05-14T19:43:00Z" w:id="1195"/>
      <w:sdt>
        <w:sdtPr>
          <w:rPr>
            <w:rFonts w:asciiTheme="majorBidi" w:hAnsiTheme="majorBidi" w:cstheme="majorBidi"/>
            <w:color w:val="000000"/>
          </w:rPr>
          <w:tag w:val="MENDELEY_CITATION_v3_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"/>
          <w:id w:val="839980814"/>
          <w:placeholder>
            <w:docPart w:val="DefaultPlaceholder_-1854013440"/>
          </w:placeholder>
        </w:sdtPr>
        <w:sdtEndPr/>
        <w:sdtContent>
          <w:customXmlInsRangeEnd w:id="1195"/>
          <w:ins w:author="Kenneth Ssekimpi" w:date="2024-05-14T19:43:00Z" w:id="1196">
            <w:r w:rsidRPr="00EA3CF1" w:rsidR="007F49AC">
              <w:rPr>
                <w:rFonts w:asciiTheme="majorBidi" w:hAnsiTheme="majorBidi" w:cstheme="majorBidi"/>
                <w:color w:val="000000"/>
                <w:rPrChange w:author="Kenneth Ssekimpi" w:date="2024-05-14T19:52:00Z" w:id="1197">
                  <w:rPr>
                    <w:color w:val="000000"/>
                  </w:rPr>
                </w:rPrChange>
              </w:rPr>
              <w:t>(</w:t>
            </w:r>
            <w:proofErr w:type="spellStart"/>
            <w:r w:rsidRPr="00EA3CF1" w:rsidR="007F49AC">
              <w:rPr>
                <w:rFonts w:asciiTheme="majorBidi" w:hAnsiTheme="majorBidi" w:cstheme="majorBidi"/>
                <w:color w:val="000000"/>
                <w:rPrChange w:author="Kenneth Ssekimpi" w:date="2024-05-14T19:52:00Z" w:id="1198">
                  <w:rPr>
                    <w:color w:val="000000"/>
                  </w:rPr>
                </w:rPrChange>
              </w:rPr>
              <w:t>Forcher</w:t>
            </w:r>
            <w:proofErr w:type="spellEnd"/>
            <w:r w:rsidRPr="00EA3CF1" w:rsidR="007F49AC">
              <w:rPr>
                <w:rFonts w:asciiTheme="majorBidi" w:hAnsiTheme="majorBidi" w:cstheme="majorBidi"/>
                <w:color w:val="000000"/>
                <w:rPrChange w:author="Kenneth Ssekimpi" w:date="2024-05-14T19:52:00Z" w:id="1199">
                  <w:rPr>
                    <w:color w:val="000000"/>
                  </w:rPr>
                </w:rPrChange>
              </w:rPr>
              <w:t xml:space="preserve"> et al., 2022)</w:t>
            </w:r>
          </w:ins>
          <w:customXmlInsRangeStart w:author="Kenneth Ssekimpi" w:date="2024-05-14T19:43:00Z" w:id="1200"/>
        </w:sdtContent>
      </w:sdt>
      <w:customXmlInsRangeEnd w:id="1200"/>
      <w:del w:author="Kenneth Ssekimpi" w:date="2024-05-14T19:42:00Z" w:id="1201">
        <w:r w:rsidRPr="00EA3CF1" w:rsidDel="0080052A">
          <w:rPr>
            <w:rFonts w:asciiTheme="majorBidi" w:hAnsiTheme="majorBidi" w:cstheme="majorBidi"/>
            <w:rPrChange w:author="Kenneth Ssekimpi" w:date="2024-05-14T19:52:00Z" w:id="1202">
              <w:rPr/>
            </w:rPrChange>
          </w:rPr>
          <w:delText>[8]</w:delText>
        </w:r>
      </w:del>
      <w:r w:rsidRPr="00EA3CF1">
        <w:rPr>
          <w:rFonts w:asciiTheme="majorBidi" w:hAnsiTheme="majorBidi" w:cstheme="majorBidi"/>
          <w:rPrChange w:author="Kenneth Ssekimpi" w:date="2024-05-14T19:52:00Z" w:id="1203">
            <w:rPr/>
          </w:rPrChange>
        </w:rPr>
        <w:t>.</w:t>
      </w:r>
    </w:p>
    <w:p w:rsidRPr="00192B0D" w:rsidR="00192B0D" w:rsidP="00192B0D" w:rsidRDefault="00192B0D" w14:paraId="2DAD23CE" w14:textId="50377F5D">
      <w:pPr>
        <w:spacing w:before="260" w:line="252" w:lineRule="auto"/>
        <w:ind w:left="851" w:hanging="734"/>
        <w:jc w:val="both"/>
        <w:rPr>
          <w:del w:author="Kenneth Ssekimpi" w:date="2024-05-14T19:38:00Z" w:id="1204"/>
          <w:rFonts w:asciiTheme="majorBidi" w:hAnsiTheme="majorBidi" w:cstheme="majorBidi"/>
          <w:w w:val="120"/>
          <w:sz w:val="28"/>
          <w:szCs w:val="28"/>
          <w:rPrChange w:author="Kenneth Ssekimpi" w:date="2024-05-14T19:55:00Z" w:id="1205">
            <w:rPr>
              <w:del w:author="Kenneth Ssekimpi" w:date="2024-05-14T19:38:00Z" w:id="1206"/>
            </w:rPr>
          </w:rPrChange>
        </w:rPr>
        <w:sectPr w:rsidRPr="00192B0D" w:rsidR="00192B0D" w:rsidSect="009C238A">
          <w:pgSz w:w="11920" w:h="16860"/>
          <w:pgMar w:top="1860" w:right="100" w:bottom="1300" w:left="1300" w:header="1157" w:footer="1113" w:gutter="0"/>
          <w:cols w:space="720"/>
        </w:sectPr>
        <w:pPrChange w:author="Kenneth Ssekimpi" w:date="2024-05-14T19:55:00Z" w:id="1207">
          <w:pPr>
            <w:spacing w:line="252" w:lineRule="auto"/>
            <w:jc w:val="both"/>
          </w:pPr>
        </w:pPrChange>
      </w:pPr>
    </w:p>
    <w:p w:rsidRPr="003F77D9" w:rsidR="00647801" w:rsidRDefault="00F92CD7" w14:paraId="664363E9" w14:textId="77777777">
      <w:pPr>
        <w:pStyle w:val="Heading2"/>
        <w:numPr>
          <w:ilvl w:val="1"/>
          <w:numId w:val="2"/>
        </w:numPr>
        <w:tabs>
          <w:tab w:val="left" w:pos="852"/>
        </w:tabs>
        <w:spacing w:before="260"/>
        <w:ind w:left="851" w:hanging="734"/>
        <w:rPr>
          <w:rFonts w:asciiTheme="majorBidi" w:hAnsiTheme="majorBidi" w:cstheme="majorBidi"/>
          <w:w w:val="120"/>
          <w:rPrChange w:author="Kenneth Ssekimpi" w:date="2024-05-14T19:55:00Z" w:id="1208">
            <w:rPr/>
          </w:rPrChange>
        </w:rPr>
        <w:pPrChange w:author="Kenneth Ssekimpi" w:date="2024-05-14T19:55:00Z" w:id="1209">
          <w:pPr>
            <w:pStyle w:val="Heading2"/>
            <w:numPr>
              <w:ilvl w:val="1"/>
              <w:numId w:val="2"/>
            </w:numPr>
            <w:tabs>
              <w:tab w:val="left" w:pos="852"/>
            </w:tabs>
            <w:spacing w:before="87"/>
            <w:ind w:left="852" w:hanging="735"/>
          </w:pPr>
        </w:pPrChange>
      </w:pPr>
      <w:bookmarkStart w:name="_TOC_250013" w:id="1210"/>
      <w:r w:rsidRPr="003F77D9">
        <w:rPr>
          <w:rFonts w:asciiTheme="majorBidi" w:hAnsiTheme="majorBidi" w:cstheme="majorBidi"/>
          <w:w w:val="120"/>
          <w:rPrChange w:author="Kenneth Ssekimpi" w:date="2024-05-14T19:55:00Z" w:id="1211">
            <w:rPr>
              <w:w w:val="115"/>
            </w:rPr>
          </w:rPrChange>
        </w:rPr>
        <w:t>Proposal</w:t>
      </w:r>
      <w:r w:rsidRPr="003F77D9">
        <w:rPr>
          <w:rFonts w:asciiTheme="majorBidi" w:hAnsiTheme="majorBidi" w:cstheme="majorBidi"/>
          <w:w w:val="120"/>
          <w:rPrChange w:author="Kenneth Ssekimpi" w:date="2024-05-14T19:55:00Z" w:id="1212">
            <w:rPr>
              <w:spacing w:val="41"/>
              <w:w w:val="115"/>
            </w:rPr>
          </w:rPrChange>
        </w:rPr>
        <w:t xml:space="preserve"> </w:t>
      </w:r>
      <w:bookmarkEnd w:id="1210"/>
      <w:r w:rsidRPr="003F77D9">
        <w:rPr>
          <w:rFonts w:asciiTheme="majorBidi" w:hAnsiTheme="majorBidi" w:cstheme="majorBidi"/>
          <w:w w:val="120"/>
          <w:rPrChange w:author="Kenneth Ssekimpi" w:date="2024-05-14T19:55:00Z" w:id="1213">
            <w:rPr>
              <w:spacing w:val="-2"/>
              <w:w w:val="115"/>
            </w:rPr>
          </w:rPrChange>
        </w:rPr>
        <w:t>Contribution</w:t>
      </w:r>
    </w:p>
    <w:p w:rsidRPr="00EA3CF1" w:rsidR="00647801" w:rsidRDefault="00F92CD7" w14:paraId="425CC5D3" w14:textId="10C586E2">
      <w:pPr>
        <w:pStyle w:val="BodyText"/>
        <w:spacing w:before="158"/>
        <w:ind w:left="117"/>
        <w:jc w:val="both"/>
        <w:rPr>
          <w:rFonts w:asciiTheme="majorBidi" w:hAnsiTheme="majorBidi" w:cstheme="majorBidi"/>
          <w:rPrChange w:author="Kenneth Ssekimpi" w:date="2024-05-14T19:52:00Z" w:id="1214">
            <w:rPr/>
          </w:rPrChange>
        </w:rPr>
        <w:pPrChange w:author="Kenneth Ssekimpi" w:date="2024-05-14T19:52:00Z" w:id="1215">
          <w:pPr>
            <w:pStyle w:val="BodyText"/>
            <w:spacing w:before="158"/>
            <w:ind w:left="117"/>
          </w:pPr>
        </w:pPrChange>
      </w:pPr>
      <w:r w:rsidRPr="00EA3CF1">
        <w:rPr>
          <w:rFonts w:asciiTheme="majorBidi" w:hAnsiTheme="majorBidi" w:cstheme="majorBidi"/>
          <w:w w:val="105"/>
          <w:rPrChange w:author="Kenneth Ssekimpi" w:date="2024-05-14T19:52:00Z" w:id="1216">
            <w:rPr>
              <w:w w:val="105"/>
            </w:rPr>
          </w:rPrChange>
        </w:rPr>
        <w:t>My</w:t>
      </w:r>
      <w:r w:rsidRPr="00EA3CF1">
        <w:rPr>
          <w:rFonts w:asciiTheme="majorBidi" w:hAnsiTheme="majorBidi" w:cstheme="majorBidi"/>
          <w:spacing w:val="9"/>
          <w:w w:val="105"/>
          <w:rPrChange w:author="Kenneth Ssekimpi" w:date="2024-05-14T19:52:00Z" w:id="1217">
            <w:rPr>
              <w:spacing w:val="9"/>
              <w:w w:val="105"/>
            </w:rPr>
          </w:rPrChange>
        </w:rPr>
        <w:t xml:space="preserve"> </w:t>
      </w:r>
      <w:r w:rsidRPr="00EA3CF1">
        <w:rPr>
          <w:rFonts w:asciiTheme="majorBidi" w:hAnsiTheme="majorBidi" w:cstheme="majorBidi"/>
          <w:w w:val="105"/>
          <w:rPrChange w:author="Kenneth Ssekimpi" w:date="2024-05-14T19:52:00Z" w:id="1218">
            <w:rPr>
              <w:w w:val="105"/>
            </w:rPr>
          </w:rPrChange>
        </w:rPr>
        <w:t>research</w:t>
      </w:r>
      <w:r w:rsidRPr="00EA3CF1">
        <w:rPr>
          <w:rFonts w:asciiTheme="majorBidi" w:hAnsiTheme="majorBidi" w:cstheme="majorBidi"/>
          <w:spacing w:val="9"/>
          <w:w w:val="105"/>
          <w:rPrChange w:author="Kenneth Ssekimpi" w:date="2024-05-14T19:52:00Z" w:id="1219">
            <w:rPr>
              <w:spacing w:val="9"/>
              <w:w w:val="105"/>
            </w:rPr>
          </w:rPrChange>
        </w:rPr>
        <w:t xml:space="preserve"> </w:t>
      </w:r>
      <w:r w:rsidRPr="00EA3CF1" w:rsidR="00AD3D81">
        <w:rPr>
          <w:rFonts w:asciiTheme="majorBidi" w:hAnsiTheme="majorBidi" w:cstheme="majorBidi"/>
          <w:w w:val="105"/>
          <w:rPrChange w:author="Kenneth Ssekimpi" w:date="2024-05-14T19:52:00Z" w:id="1220">
            <w:rPr>
              <w:w w:val="105"/>
            </w:rPr>
          </w:rPrChange>
        </w:rPr>
        <w:t xml:space="preserve">aims to </w:t>
      </w:r>
      <w:del w:author="Kenneth Ssekimpi" w:date="2024-05-04T14:06:00Z" w:id="1221">
        <w:r w:rsidRPr="00EA3CF1" w:rsidDel="00F92CD7">
          <w:rPr>
            <w:rFonts w:asciiTheme="majorBidi" w:hAnsiTheme="majorBidi" w:cstheme="majorBidi"/>
            <w:rPrChange w:author="Kenneth Ssekimpi" w:date="2024-05-14T19:52:00Z" w:id="1222">
              <w:rPr/>
            </w:rPrChange>
          </w:rPr>
          <w:delText xml:space="preserve"> </w:delText>
        </w:r>
      </w:del>
      <w:r w:rsidRPr="00EA3CF1">
        <w:rPr>
          <w:rFonts w:asciiTheme="majorBidi" w:hAnsiTheme="majorBidi" w:cstheme="majorBidi"/>
          <w:w w:val="105"/>
          <w:rPrChange w:author="Kenneth Ssekimpi" w:date="2024-05-14T19:52:00Z" w:id="1223">
            <w:rPr>
              <w:w w:val="105"/>
            </w:rPr>
          </w:rPrChange>
        </w:rPr>
        <w:t>bridge</w:t>
      </w:r>
      <w:r w:rsidRPr="00EA3CF1">
        <w:rPr>
          <w:rFonts w:asciiTheme="majorBidi" w:hAnsiTheme="majorBidi" w:cstheme="majorBidi"/>
          <w:spacing w:val="9"/>
          <w:w w:val="105"/>
          <w:rPrChange w:author="Kenneth Ssekimpi" w:date="2024-05-14T19:52:00Z" w:id="1224">
            <w:rPr>
              <w:spacing w:val="9"/>
              <w:w w:val="105"/>
            </w:rPr>
          </w:rPrChange>
        </w:rPr>
        <w:t xml:space="preserve"> </w:t>
      </w:r>
      <w:r w:rsidRPr="00EA3CF1">
        <w:rPr>
          <w:rFonts w:asciiTheme="majorBidi" w:hAnsiTheme="majorBidi" w:cstheme="majorBidi"/>
          <w:w w:val="105"/>
          <w:rPrChange w:author="Kenneth Ssekimpi" w:date="2024-05-14T19:52:00Z" w:id="1225">
            <w:rPr>
              <w:w w:val="105"/>
            </w:rPr>
          </w:rPrChange>
        </w:rPr>
        <w:t>this</w:t>
      </w:r>
      <w:r w:rsidRPr="00EA3CF1">
        <w:rPr>
          <w:rFonts w:asciiTheme="majorBidi" w:hAnsiTheme="majorBidi" w:cstheme="majorBidi"/>
          <w:spacing w:val="9"/>
          <w:w w:val="105"/>
          <w:rPrChange w:author="Kenneth Ssekimpi" w:date="2024-05-14T19:52:00Z" w:id="1226">
            <w:rPr>
              <w:spacing w:val="9"/>
              <w:w w:val="105"/>
            </w:rPr>
          </w:rPrChange>
        </w:rPr>
        <w:t xml:space="preserve"> </w:t>
      </w:r>
      <w:r w:rsidRPr="00EA3CF1">
        <w:rPr>
          <w:rFonts w:asciiTheme="majorBidi" w:hAnsiTheme="majorBidi" w:cstheme="majorBidi"/>
          <w:w w:val="105"/>
          <w:rPrChange w:author="Kenneth Ssekimpi" w:date="2024-05-14T19:52:00Z" w:id="1227">
            <w:rPr>
              <w:w w:val="105"/>
            </w:rPr>
          </w:rPrChange>
        </w:rPr>
        <w:t>gap</w:t>
      </w:r>
      <w:r w:rsidRPr="00EA3CF1">
        <w:rPr>
          <w:rFonts w:asciiTheme="majorBidi" w:hAnsiTheme="majorBidi" w:cstheme="majorBidi"/>
          <w:spacing w:val="9"/>
          <w:w w:val="105"/>
          <w:rPrChange w:author="Kenneth Ssekimpi" w:date="2024-05-14T19:52:00Z" w:id="1228">
            <w:rPr>
              <w:spacing w:val="9"/>
              <w:w w:val="105"/>
            </w:rPr>
          </w:rPrChange>
        </w:rPr>
        <w:t xml:space="preserve"> </w:t>
      </w:r>
      <w:r w:rsidRPr="00EA3CF1">
        <w:rPr>
          <w:rFonts w:asciiTheme="majorBidi" w:hAnsiTheme="majorBidi" w:cstheme="majorBidi"/>
          <w:spacing w:val="-5"/>
          <w:w w:val="105"/>
          <w:rPrChange w:author="Kenneth Ssekimpi" w:date="2024-05-14T19:52:00Z" w:id="1229">
            <w:rPr>
              <w:spacing w:val="-5"/>
              <w:w w:val="105"/>
            </w:rPr>
          </w:rPrChange>
        </w:rPr>
        <w:t>by:</w:t>
      </w:r>
    </w:p>
    <w:p w:rsidRPr="00EA3CF1" w:rsidR="00647801" w:rsidRDefault="00F92CD7" w14:paraId="7C1E03DE" w14:textId="679C22B1">
      <w:pPr>
        <w:pStyle w:val="ListParagraph"/>
        <w:numPr>
          <w:ilvl w:val="2"/>
          <w:numId w:val="2"/>
        </w:numPr>
        <w:tabs>
          <w:tab w:val="left" w:pos="700"/>
          <w:tab w:val="left" w:pos="702"/>
        </w:tabs>
        <w:spacing w:before="157" w:line="252" w:lineRule="auto"/>
        <w:ind w:right="1316"/>
        <w:jc w:val="both"/>
        <w:rPr>
          <w:rFonts w:asciiTheme="majorBidi" w:hAnsiTheme="majorBidi" w:cstheme="majorBidi"/>
          <w:sz w:val="24"/>
          <w:szCs w:val="24"/>
          <w:rPrChange w:author="Kenneth Ssekimpi" w:date="2024-05-14T19:52:00Z" w:id="1230">
            <w:rPr>
              <w:sz w:val="24"/>
            </w:rPr>
          </w:rPrChange>
        </w:rPr>
        <w:pPrChange w:author="Kenneth Ssekimpi" w:date="2024-05-14T19:52:00Z" w:id="1231">
          <w:pPr>
            <w:pStyle w:val="ListParagraph"/>
            <w:numPr>
              <w:ilvl w:val="2"/>
              <w:numId w:val="2"/>
            </w:numPr>
            <w:tabs>
              <w:tab w:val="left" w:pos="700"/>
              <w:tab w:val="left" w:pos="702"/>
            </w:tabs>
            <w:spacing w:before="157" w:line="252" w:lineRule="auto"/>
            <w:ind w:right="1316"/>
          </w:pPr>
        </w:pPrChange>
      </w:pPr>
      <w:del w:author="Kenneth Ssekimpi" w:date="2024-05-14T13:46:00Z" w:id="1232">
        <w:r w:rsidRPr="00EA3CF1" w:rsidDel="00455816">
          <w:rPr>
            <w:rFonts w:asciiTheme="majorBidi" w:hAnsiTheme="majorBidi" w:cstheme="majorBidi"/>
            <w:sz w:val="24"/>
            <w:szCs w:val="24"/>
            <w:rPrChange w:author="Kenneth Ssekimpi" w:date="2024-05-14T19:52:00Z" w:id="1233">
              <w:rPr>
                <w:sz w:val="24"/>
                <w:szCs w:val="24"/>
              </w:rPr>
            </w:rPrChange>
          </w:rPr>
          <w:delText>Analyzing</w:delText>
        </w:r>
      </w:del>
      <w:ins w:author="Kenneth Ssekimpi" w:date="2024-05-14T13:46:00Z" w:id="1234">
        <w:r w:rsidRPr="00EA3CF1" w:rsidR="00455816">
          <w:rPr>
            <w:rFonts w:asciiTheme="majorBidi" w:hAnsiTheme="majorBidi" w:cstheme="majorBidi"/>
            <w:sz w:val="24"/>
            <w:szCs w:val="24"/>
            <w:rPrChange w:author="Kenneth Ssekimpi" w:date="2024-05-14T19:52:00Z" w:id="1235">
              <w:rPr>
                <w:sz w:val="24"/>
                <w:szCs w:val="24"/>
              </w:rPr>
            </w:rPrChange>
          </w:rPr>
          <w:t>Analysing</w:t>
        </w:r>
      </w:ins>
      <w:r w:rsidRPr="00EA3CF1">
        <w:rPr>
          <w:rFonts w:asciiTheme="majorBidi" w:hAnsiTheme="majorBidi" w:cstheme="majorBidi"/>
          <w:spacing w:val="40"/>
          <w:sz w:val="24"/>
          <w:szCs w:val="24"/>
          <w:rPrChange w:author="Kenneth Ssekimpi" w:date="2024-05-14T19:52:00Z" w:id="1236">
            <w:rPr>
              <w:spacing w:val="40"/>
              <w:sz w:val="24"/>
              <w:szCs w:val="24"/>
            </w:rPr>
          </w:rPrChange>
        </w:rPr>
        <w:t xml:space="preserve"> </w:t>
      </w:r>
      <w:r w:rsidRPr="00EA3CF1">
        <w:rPr>
          <w:rFonts w:asciiTheme="majorBidi" w:hAnsiTheme="majorBidi" w:cstheme="majorBidi"/>
          <w:sz w:val="24"/>
          <w:szCs w:val="24"/>
          <w:rPrChange w:author="Kenneth Ssekimpi" w:date="2024-05-14T19:52:00Z" w:id="1237">
            <w:rPr>
              <w:sz w:val="24"/>
              <w:szCs w:val="24"/>
            </w:rPr>
          </w:rPrChange>
        </w:rPr>
        <w:t>pressing</w:t>
      </w:r>
      <w:r w:rsidRPr="00EA3CF1">
        <w:rPr>
          <w:rFonts w:asciiTheme="majorBidi" w:hAnsiTheme="majorBidi" w:cstheme="majorBidi"/>
          <w:spacing w:val="40"/>
          <w:sz w:val="24"/>
          <w:szCs w:val="24"/>
          <w:rPrChange w:author="Kenneth Ssekimpi" w:date="2024-05-14T19:52:00Z" w:id="1238">
            <w:rPr>
              <w:spacing w:val="40"/>
              <w:sz w:val="24"/>
              <w:szCs w:val="24"/>
            </w:rPr>
          </w:rPrChange>
        </w:rPr>
        <w:t xml:space="preserve"> </w:t>
      </w:r>
      <w:r w:rsidRPr="00EA3CF1">
        <w:rPr>
          <w:rFonts w:asciiTheme="majorBidi" w:hAnsiTheme="majorBidi" w:cstheme="majorBidi"/>
          <w:sz w:val="24"/>
          <w:szCs w:val="24"/>
          <w:rPrChange w:author="Kenneth Ssekimpi" w:date="2024-05-14T19:52:00Z" w:id="1239">
            <w:rPr>
              <w:sz w:val="24"/>
              <w:szCs w:val="24"/>
            </w:rPr>
          </w:rPrChange>
        </w:rPr>
        <w:t>metrics</w:t>
      </w:r>
      <w:r w:rsidRPr="00EA3CF1">
        <w:rPr>
          <w:rFonts w:asciiTheme="majorBidi" w:hAnsiTheme="majorBidi" w:cstheme="majorBidi"/>
          <w:spacing w:val="40"/>
          <w:sz w:val="24"/>
          <w:szCs w:val="24"/>
          <w:rPrChange w:author="Kenneth Ssekimpi" w:date="2024-05-14T19:52:00Z" w:id="1240">
            <w:rPr>
              <w:spacing w:val="40"/>
              <w:sz w:val="24"/>
              <w:szCs w:val="24"/>
            </w:rPr>
          </w:rPrChange>
        </w:rPr>
        <w:t xml:space="preserve"> </w:t>
      </w:r>
      <w:r w:rsidRPr="00EA3CF1">
        <w:rPr>
          <w:rFonts w:asciiTheme="majorBidi" w:hAnsiTheme="majorBidi" w:cstheme="majorBidi"/>
          <w:sz w:val="24"/>
          <w:szCs w:val="24"/>
          <w:rPrChange w:author="Kenneth Ssekimpi" w:date="2024-05-14T19:52:00Z" w:id="1241">
            <w:rPr>
              <w:sz w:val="24"/>
              <w:szCs w:val="24"/>
            </w:rPr>
          </w:rPrChange>
        </w:rPr>
        <w:t>(intensity,</w:t>
      </w:r>
      <w:r w:rsidRPr="00EA3CF1">
        <w:rPr>
          <w:rFonts w:asciiTheme="majorBidi" w:hAnsiTheme="majorBidi" w:cstheme="majorBidi"/>
          <w:spacing w:val="40"/>
          <w:sz w:val="24"/>
          <w:szCs w:val="24"/>
          <w:rPrChange w:author="Kenneth Ssekimpi" w:date="2024-05-14T19:52:00Z" w:id="1242">
            <w:rPr>
              <w:spacing w:val="40"/>
              <w:sz w:val="24"/>
              <w:szCs w:val="24"/>
            </w:rPr>
          </w:rPrChange>
        </w:rPr>
        <w:t xml:space="preserve"> </w:t>
      </w:r>
      <w:r w:rsidRPr="00EA3CF1">
        <w:rPr>
          <w:rFonts w:asciiTheme="majorBidi" w:hAnsiTheme="majorBidi" w:cstheme="majorBidi"/>
          <w:sz w:val="24"/>
          <w:szCs w:val="24"/>
          <w:rPrChange w:author="Kenneth Ssekimpi" w:date="2024-05-14T19:52:00Z" w:id="1243">
            <w:rPr>
              <w:sz w:val="24"/>
              <w:szCs w:val="24"/>
            </w:rPr>
          </w:rPrChange>
        </w:rPr>
        <w:t>success</w:t>
      </w:r>
      <w:r w:rsidRPr="00EA3CF1">
        <w:rPr>
          <w:rFonts w:asciiTheme="majorBidi" w:hAnsiTheme="majorBidi" w:cstheme="majorBidi"/>
          <w:spacing w:val="40"/>
          <w:sz w:val="24"/>
          <w:szCs w:val="24"/>
          <w:rPrChange w:author="Kenneth Ssekimpi" w:date="2024-05-14T19:52:00Z" w:id="1244">
            <w:rPr>
              <w:spacing w:val="40"/>
              <w:sz w:val="24"/>
              <w:szCs w:val="24"/>
            </w:rPr>
          </w:rPrChange>
        </w:rPr>
        <w:t xml:space="preserve"> </w:t>
      </w:r>
      <w:r w:rsidRPr="00EA3CF1">
        <w:rPr>
          <w:rFonts w:asciiTheme="majorBidi" w:hAnsiTheme="majorBidi" w:cstheme="majorBidi"/>
          <w:sz w:val="24"/>
          <w:szCs w:val="24"/>
          <w:rPrChange w:author="Kenneth Ssekimpi" w:date="2024-05-14T19:52:00Z" w:id="1245">
            <w:rPr>
              <w:sz w:val="24"/>
              <w:szCs w:val="24"/>
            </w:rPr>
          </w:rPrChange>
        </w:rPr>
        <w:t>rates)</w:t>
      </w:r>
      <w:r w:rsidRPr="00EA3CF1">
        <w:rPr>
          <w:rFonts w:asciiTheme="majorBidi" w:hAnsiTheme="majorBidi" w:cstheme="majorBidi"/>
          <w:spacing w:val="40"/>
          <w:sz w:val="24"/>
          <w:szCs w:val="24"/>
          <w:rPrChange w:author="Kenneth Ssekimpi" w:date="2024-05-14T19:52:00Z" w:id="1246">
            <w:rPr>
              <w:spacing w:val="40"/>
              <w:sz w:val="24"/>
              <w:szCs w:val="24"/>
            </w:rPr>
          </w:rPrChange>
        </w:rPr>
        <w:t xml:space="preserve"> </w:t>
      </w:r>
      <w:r w:rsidRPr="00EA3CF1">
        <w:rPr>
          <w:rFonts w:asciiTheme="majorBidi" w:hAnsiTheme="majorBidi" w:cstheme="majorBidi"/>
          <w:sz w:val="24"/>
          <w:szCs w:val="24"/>
          <w:rPrChange w:author="Kenneth Ssekimpi" w:date="2024-05-14T19:52:00Z" w:id="1247">
            <w:rPr>
              <w:sz w:val="24"/>
              <w:szCs w:val="24"/>
            </w:rPr>
          </w:rPrChange>
        </w:rPr>
        <w:t>for</w:t>
      </w:r>
      <w:r w:rsidRPr="00EA3CF1">
        <w:rPr>
          <w:rFonts w:asciiTheme="majorBidi" w:hAnsiTheme="majorBidi" w:cstheme="majorBidi"/>
          <w:spacing w:val="40"/>
          <w:sz w:val="24"/>
          <w:szCs w:val="24"/>
          <w:rPrChange w:author="Kenneth Ssekimpi" w:date="2024-05-14T19:52:00Z" w:id="1248">
            <w:rPr>
              <w:spacing w:val="40"/>
              <w:sz w:val="24"/>
              <w:szCs w:val="24"/>
            </w:rPr>
          </w:rPrChange>
        </w:rPr>
        <w:t xml:space="preserve"> </w:t>
      </w:r>
      <w:r w:rsidRPr="00EA3CF1">
        <w:rPr>
          <w:rFonts w:asciiTheme="majorBidi" w:hAnsiTheme="majorBidi" w:cstheme="majorBidi"/>
          <w:sz w:val="24"/>
          <w:szCs w:val="24"/>
          <w:rPrChange w:author="Kenneth Ssekimpi" w:date="2024-05-14T19:52:00Z" w:id="1249">
            <w:rPr>
              <w:sz w:val="24"/>
              <w:szCs w:val="24"/>
            </w:rPr>
          </w:rPrChange>
        </w:rPr>
        <w:t>different</w:t>
      </w:r>
      <w:r w:rsidRPr="00EA3CF1">
        <w:rPr>
          <w:rFonts w:asciiTheme="majorBidi" w:hAnsiTheme="majorBidi" w:cstheme="majorBidi"/>
          <w:spacing w:val="40"/>
          <w:sz w:val="24"/>
          <w:szCs w:val="24"/>
          <w:rPrChange w:author="Kenneth Ssekimpi" w:date="2024-05-14T19:52:00Z" w:id="1250">
            <w:rPr>
              <w:spacing w:val="40"/>
              <w:sz w:val="24"/>
              <w:szCs w:val="24"/>
            </w:rPr>
          </w:rPrChange>
        </w:rPr>
        <w:t xml:space="preserve"> </w:t>
      </w:r>
      <w:r w:rsidRPr="00EA3CF1">
        <w:rPr>
          <w:rFonts w:asciiTheme="majorBidi" w:hAnsiTheme="majorBidi" w:cstheme="majorBidi"/>
          <w:sz w:val="24"/>
          <w:szCs w:val="24"/>
          <w:rPrChange w:author="Kenneth Ssekimpi" w:date="2024-05-14T19:52:00Z" w:id="1251">
            <w:rPr>
              <w:sz w:val="24"/>
              <w:szCs w:val="24"/>
            </w:rPr>
          </w:rPrChange>
        </w:rPr>
        <w:t>formations</w:t>
      </w:r>
      <w:r w:rsidRPr="00EA3CF1">
        <w:rPr>
          <w:rFonts w:asciiTheme="majorBidi" w:hAnsiTheme="majorBidi" w:cstheme="majorBidi"/>
          <w:spacing w:val="40"/>
          <w:sz w:val="24"/>
          <w:szCs w:val="24"/>
          <w:rPrChange w:author="Kenneth Ssekimpi" w:date="2024-05-14T19:52:00Z" w:id="1252">
            <w:rPr>
              <w:spacing w:val="40"/>
              <w:sz w:val="24"/>
              <w:szCs w:val="24"/>
            </w:rPr>
          </w:rPrChange>
        </w:rPr>
        <w:t xml:space="preserve"> </w:t>
      </w:r>
      <w:r w:rsidRPr="00EA3CF1">
        <w:rPr>
          <w:rFonts w:asciiTheme="majorBidi" w:hAnsiTheme="majorBidi" w:cstheme="majorBidi"/>
          <w:sz w:val="24"/>
          <w:szCs w:val="24"/>
          <w:rPrChange w:author="Kenneth Ssekimpi" w:date="2024-05-14T19:52:00Z" w:id="1253">
            <w:rPr>
              <w:sz w:val="24"/>
              <w:szCs w:val="24"/>
            </w:rPr>
          </w:rPrChange>
        </w:rPr>
        <w:t>(e.g.,</w:t>
      </w:r>
      <w:r w:rsidRPr="00EA3CF1">
        <w:rPr>
          <w:rFonts w:asciiTheme="majorBidi" w:hAnsiTheme="majorBidi" w:cstheme="majorBidi"/>
          <w:spacing w:val="40"/>
          <w:sz w:val="24"/>
          <w:szCs w:val="24"/>
          <w:rPrChange w:author="Kenneth Ssekimpi" w:date="2024-05-14T19:52:00Z" w:id="1254">
            <w:rPr>
              <w:spacing w:val="40"/>
              <w:sz w:val="24"/>
              <w:szCs w:val="24"/>
            </w:rPr>
          </w:rPrChange>
        </w:rPr>
        <w:t xml:space="preserve"> </w:t>
      </w:r>
      <w:r w:rsidRPr="00EA3CF1">
        <w:rPr>
          <w:rFonts w:asciiTheme="majorBidi" w:hAnsiTheme="majorBidi" w:cstheme="majorBidi"/>
          <w:sz w:val="24"/>
          <w:szCs w:val="24"/>
          <w:rPrChange w:author="Kenneth Ssekimpi" w:date="2024-05-14T19:52:00Z" w:id="1255">
            <w:rPr>
              <w:sz w:val="24"/>
              <w:szCs w:val="24"/>
            </w:rPr>
          </w:rPrChange>
        </w:rPr>
        <w:t>high press effectiveness in 4-3-3 vs.</w:t>
      </w:r>
      <w:r w:rsidRPr="00EA3CF1">
        <w:rPr>
          <w:rFonts w:asciiTheme="majorBidi" w:hAnsiTheme="majorBidi" w:cstheme="majorBidi"/>
          <w:spacing w:val="40"/>
          <w:sz w:val="24"/>
          <w:szCs w:val="24"/>
          <w:rPrChange w:author="Kenneth Ssekimpi" w:date="2024-05-14T19:52:00Z" w:id="1256">
            <w:rPr>
              <w:spacing w:val="40"/>
              <w:sz w:val="24"/>
              <w:szCs w:val="24"/>
            </w:rPr>
          </w:rPrChange>
        </w:rPr>
        <w:t xml:space="preserve"> </w:t>
      </w:r>
      <w:r w:rsidRPr="00EA3CF1">
        <w:rPr>
          <w:rFonts w:asciiTheme="majorBidi" w:hAnsiTheme="majorBidi" w:cstheme="majorBidi"/>
          <w:sz w:val="24"/>
          <w:szCs w:val="24"/>
          <w:rPrChange w:author="Kenneth Ssekimpi" w:date="2024-05-14T19:52:00Z" w:id="1257">
            <w:rPr>
              <w:sz w:val="24"/>
              <w:szCs w:val="24"/>
            </w:rPr>
          </w:rPrChange>
        </w:rPr>
        <w:t>4-4-2).</w:t>
      </w:r>
    </w:p>
    <w:p w:rsidRPr="00EA3CF1" w:rsidR="00647801" w:rsidRDefault="00F92CD7" w14:paraId="26876226" w14:textId="77777777">
      <w:pPr>
        <w:pStyle w:val="ListParagraph"/>
        <w:numPr>
          <w:ilvl w:val="2"/>
          <w:numId w:val="2"/>
        </w:numPr>
        <w:tabs>
          <w:tab w:val="left" w:pos="700"/>
          <w:tab w:val="left" w:pos="702"/>
        </w:tabs>
        <w:spacing w:before="141" w:line="252" w:lineRule="auto"/>
        <w:ind w:right="1316"/>
        <w:jc w:val="both"/>
        <w:rPr>
          <w:rFonts w:asciiTheme="majorBidi" w:hAnsiTheme="majorBidi" w:cstheme="majorBidi"/>
          <w:sz w:val="24"/>
          <w:szCs w:val="24"/>
          <w:rPrChange w:author="Kenneth Ssekimpi" w:date="2024-05-14T19:52:00Z" w:id="1258">
            <w:rPr>
              <w:sz w:val="24"/>
            </w:rPr>
          </w:rPrChange>
        </w:rPr>
        <w:pPrChange w:author="Kenneth Ssekimpi" w:date="2024-05-14T19:52:00Z" w:id="1259">
          <w:pPr>
            <w:pStyle w:val="ListParagraph"/>
            <w:numPr>
              <w:ilvl w:val="2"/>
              <w:numId w:val="2"/>
            </w:numPr>
            <w:tabs>
              <w:tab w:val="left" w:pos="700"/>
              <w:tab w:val="left" w:pos="702"/>
            </w:tabs>
            <w:spacing w:before="141" w:line="252" w:lineRule="auto"/>
            <w:ind w:right="1316"/>
          </w:pPr>
        </w:pPrChange>
      </w:pPr>
      <w:r w:rsidRPr="00EA3CF1">
        <w:rPr>
          <w:rFonts w:asciiTheme="majorBidi" w:hAnsiTheme="majorBidi" w:cstheme="majorBidi"/>
          <w:w w:val="105"/>
          <w:sz w:val="24"/>
          <w:szCs w:val="24"/>
          <w:rPrChange w:author="Kenneth Ssekimpi" w:date="2024-05-14T19:52:00Z" w:id="1260">
            <w:rPr>
              <w:w w:val="105"/>
              <w:sz w:val="24"/>
              <w:szCs w:val="24"/>
            </w:rPr>
          </w:rPrChange>
        </w:rPr>
        <w:t>Identifying</w:t>
      </w:r>
      <w:r w:rsidRPr="00EA3CF1">
        <w:rPr>
          <w:rFonts w:asciiTheme="majorBidi" w:hAnsiTheme="majorBidi" w:cstheme="majorBidi"/>
          <w:spacing w:val="37"/>
          <w:w w:val="105"/>
          <w:sz w:val="24"/>
          <w:szCs w:val="24"/>
          <w:rPrChange w:author="Kenneth Ssekimpi" w:date="2024-05-14T19:52:00Z" w:id="1261">
            <w:rPr>
              <w:spacing w:val="37"/>
              <w:w w:val="105"/>
              <w:sz w:val="24"/>
              <w:szCs w:val="24"/>
            </w:rPr>
          </w:rPrChange>
        </w:rPr>
        <w:t xml:space="preserve"> </w:t>
      </w:r>
      <w:r w:rsidRPr="00EA3CF1">
        <w:rPr>
          <w:rFonts w:asciiTheme="majorBidi" w:hAnsiTheme="majorBidi" w:cstheme="majorBidi"/>
          <w:w w:val="105"/>
          <w:sz w:val="24"/>
          <w:szCs w:val="24"/>
          <w:rPrChange w:author="Kenneth Ssekimpi" w:date="2024-05-14T19:52:00Z" w:id="1262">
            <w:rPr>
              <w:w w:val="105"/>
              <w:sz w:val="24"/>
              <w:szCs w:val="24"/>
            </w:rPr>
          </w:rPrChange>
        </w:rPr>
        <w:t>formations</w:t>
      </w:r>
      <w:r w:rsidRPr="00EA3CF1">
        <w:rPr>
          <w:rFonts w:asciiTheme="majorBidi" w:hAnsiTheme="majorBidi" w:cstheme="majorBidi"/>
          <w:spacing w:val="37"/>
          <w:w w:val="105"/>
          <w:sz w:val="24"/>
          <w:szCs w:val="24"/>
          <w:rPrChange w:author="Kenneth Ssekimpi" w:date="2024-05-14T19:52:00Z" w:id="1263">
            <w:rPr>
              <w:spacing w:val="37"/>
              <w:w w:val="105"/>
              <w:sz w:val="24"/>
              <w:szCs w:val="24"/>
            </w:rPr>
          </w:rPrChange>
        </w:rPr>
        <w:t xml:space="preserve"> </w:t>
      </w:r>
      <w:r w:rsidRPr="00EA3CF1">
        <w:rPr>
          <w:rFonts w:asciiTheme="majorBidi" w:hAnsiTheme="majorBidi" w:cstheme="majorBidi"/>
          <w:w w:val="105"/>
          <w:sz w:val="24"/>
          <w:szCs w:val="24"/>
          <w:rPrChange w:author="Kenneth Ssekimpi" w:date="2024-05-14T19:52:00Z" w:id="1264">
            <w:rPr>
              <w:w w:val="105"/>
              <w:sz w:val="24"/>
              <w:szCs w:val="24"/>
            </w:rPr>
          </w:rPrChange>
        </w:rPr>
        <w:t>that</w:t>
      </w:r>
      <w:r w:rsidRPr="00EA3CF1">
        <w:rPr>
          <w:rFonts w:asciiTheme="majorBidi" w:hAnsiTheme="majorBidi" w:cstheme="majorBidi"/>
          <w:spacing w:val="37"/>
          <w:w w:val="105"/>
          <w:sz w:val="24"/>
          <w:szCs w:val="24"/>
          <w:rPrChange w:author="Kenneth Ssekimpi" w:date="2024-05-14T19:52:00Z" w:id="1265">
            <w:rPr>
              <w:spacing w:val="37"/>
              <w:w w:val="105"/>
              <w:sz w:val="24"/>
              <w:szCs w:val="24"/>
            </w:rPr>
          </w:rPrChange>
        </w:rPr>
        <w:t xml:space="preserve"> </w:t>
      </w:r>
      <w:r w:rsidRPr="00EA3CF1">
        <w:rPr>
          <w:rFonts w:asciiTheme="majorBidi" w:hAnsiTheme="majorBidi" w:cstheme="majorBidi"/>
          <w:w w:val="105"/>
          <w:sz w:val="24"/>
          <w:szCs w:val="24"/>
          <w:rPrChange w:author="Kenneth Ssekimpi" w:date="2024-05-14T19:52:00Z" w:id="1266">
            <w:rPr>
              <w:w w:val="105"/>
              <w:sz w:val="24"/>
              <w:szCs w:val="24"/>
            </w:rPr>
          </w:rPrChange>
        </w:rPr>
        <w:t>might</w:t>
      </w:r>
      <w:r w:rsidRPr="00EA3CF1">
        <w:rPr>
          <w:rFonts w:asciiTheme="majorBidi" w:hAnsiTheme="majorBidi" w:cstheme="majorBidi"/>
          <w:spacing w:val="37"/>
          <w:w w:val="105"/>
          <w:sz w:val="24"/>
          <w:szCs w:val="24"/>
          <w:rPrChange w:author="Kenneth Ssekimpi" w:date="2024-05-14T19:52:00Z" w:id="1267">
            <w:rPr>
              <w:spacing w:val="37"/>
              <w:w w:val="105"/>
              <w:sz w:val="24"/>
              <w:szCs w:val="24"/>
            </w:rPr>
          </w:rPrChange>
        </w:rPr>
        <w:t xml:space="preserve"> </w:t>
      </w:r>
      <w:r w:rsidRPr="00EA3CF1">
        <w:rPr>
          <w:rFonts w:asciiTheme="majorBidi" w:hAnsiTheme="majorBidi" w:cstheme="majorBidi"/>
          <w:w w:val="105"/>
          <w:sz w:val="24"/>
          <w:szCs w:val="24"/>
          <w:rPrChange w:author="Kenneth Ssekimpi" w:date="2024-05-14T19:52:00Z" w:id="1268">
            <w:rPr>
              <w:w w:val="105"/>
              <w:sz w:val="24"/>
              <w:szCs w:val="24"/>
            </w:rPr>
          </w:rPrChange>
        </w:rPr>
        <w:t>be</w:t>
      </w:r>
      <w:r w:rsidRPr="00EA3CF1">
        <w:rPr>
          <w:rFonts w:asciiTheme="majorBidi" w:hAnsiTheme="majorBidi" w:cstheme="majorBidi"/>
          <w:spacing w:val="36"/>
          <w:w w:val="105"/>
          <w:sz w:val="24"/>
          <w:szCs w:val="24"/>
          <w:rPrChange w:author="Kenneth Ssekimpi" w:date="2024-05-14T19:52:00Z" w:id="1269">
            <w:rPr>
              <w:spacing w:val="36"/>
              <w:w w:val="105"/>
              <w:sz w:val="24"/>
              <w:szCs w:val="24"/>
            </w:rPr>
          </w:rPrChange>
        </w:rPr>
        <w:t xml:space="preserve"> </w:t>
      </w:r>
      <w:r w:rsidRPr="00EA3CF1">
        <w:rPr>
          <w:rFonts w:asciiTheme="majorBidi" w:hAnsiTheme="majorBidi" w:cstheme="majorBidi"/>
          <w:w w:val="105"/>
          <w:sz w:val="24"/>
          <w:szCs w:val="24"/>
          <w:rPrChange w:author="Kenneth Ssekimpi" w:date="2024-05-14T19:52:00Z" w:id="1270">
            <w:rPr>
              <w:w w:val="105"/>
              <w:sz w:val="24"/>
              <w:szCs w:val="24"/>
            </w:rPr>
          </w:rPrChange>
        </w:rPr>
        <w:t>better</w:t>
      </w:r>
      <w:r w:rsidRPr="00EA3CF1">
        <w:rPr>
          <w:rFonts w:asciiTheme="majorBidi" w:hAnsiTheme="majorBidi" w:cstheme="majorBidi"/>
          <w:spacing w:val="37"/>
          <w:w w:val="105"/>
          <w:sz w:val="24"/>
          <w:szCs w:val="24"/>
          <w:rPrChange w:author="Kenneth Ssekimpi" w:date="2024-05-14T19:52:00Z" w:id="1271">
            <w:rPr>
              <w:spacing w:val="37"/>
              <w:w w:val="105"/>
              <w:sz w:val="24"/>
              <w:szCs w:val="24"/>
            </w:rPr>
          </w:rPrChange>
        </w:rPr>
        <w:t xml:space="preserve"> </w:t>
      </w:r>
      <w:r w:rsidRPr="00EA3CF1">
        <w:rPr>
          <w:rFonts w:asciiTheme="majorBidi" w:hAnsiTheme="majorBidi" w:cstheme="majorBidi"/>
          <w:w w:val="105"/>
          <w:sz w:val="24"/>
          <w:szCs w:val="24"/>
          <w:rPrChange w:author="Kenneth Ssekimpi" w:date="2024-05-14T19:52:00Z" w:id="1272">
            <w:rPr>
              <w:w w:val="105"/>
              <w:sz w:val="24"/>
              <w:szCs w:val="24"/>
            </w:rPr>
          </w:rPrChange>
        </w:rPr>
        <w:t>suited</w:t>
      </w:r>
      <w:r w:rsidRPr="00EA3CF1">
        <w:rPr>
          <w:rFonts w:asciiTheme="majorBidi" w:hAnsiTheme="majorBidi" w:cstheme="majorBidi"/>
          <w:spacing w:val="37"/>
          <w:w w:val="105"/>
          <w:sz w:val="24"/>
          <w:szCs w:val="24"/>
          <w:rPrChange w:author="Kenneth Ssekimpi" w:date="2024-05-14T19:52:00Z" w:id="1273">
            <w:rPr>
              <w:spacing w:val="37"/>
              <w:w w:val="105"/>
              <w:sz w:val="24"/>
              <w:szCs w:val="24"/>
            </w:rPr>
          </w:rPrChange>
        </w:rPr>
        <w:t xml:space="preserve"> </w:t>
      </w:r>
      <w:r w:rsidRPr="00EA3CF1">
        <w:rPr>
          <w:rFonts w:asciiTheme="majorBidi" w:hAnsiTheme="majorBidi" w:cstheme="majorBidi"/>
          <w:w w:val="105"/>
          <w:sz w:val="24"/>
          <w:szCs w:val="24"/>
          <w:rPrChange w:author="Kenneth Ssekimpi" w:date="2024-05-14T19:52:00Z" w:id="1274">
            <w:rPr>
              <w:w w:val="105"/>
              <w:sz w:val="24"/>
              <w:szCs w:val="24"/>
            </w:rPr>
          </w:rPrChange>
        </w:rPr>
        <w:t>for</w:t>
      </w:r>
      <w:r w:rsidRPr="00EA3CF1">
        <w:rPr>
          <w:rFonts w:asciiTheme="majorBidi" w:hAnsiTheme="majorBidi" w:cstheme="majorBidi"/>
          <w:spacing w:val="37"/>
          <w:w w:val="105"/>
          <w:sz w:val="24"/>
          <w:szCs w:val="24"/>
          <w:rPrChange w:author="Kenneth Ssekimpi" w:date="2024-05-14T19:52:00Z" w:id="1275">
            <w:rPr>
              <w:spacing w:val="37"/>
              <w:w w:val="105"/>
              <w:sz w:val="24"/>
              <w:szCs w:val="24"/>
            </w:rPr>
          </w:rPrChange>
        </w:rPr>
        <w:t xml:space="preserve"> </w:t>
      </w:r>
      <w:r w:rsidRPr="00EA3CF1">
        <w:rPr>
          <w:rFonts w:asciiTheme="majorBidi" w:hAnsiTheme="majorBidi" w:cstheme="majorBidi"/>
          <w:w w:val="105"/>
          <w:sz w:val="24"/>
          <w:szCs w:val="24"/>
          <w:rPrChange w:author="Kenneth Ssekimpi" w:date="2024-05-14T19:52:00Z" w:id="1276">
            <w:rPr>
              <w:w w:val="105"/>
              <w:sz w:val="24"/>
              <w:szCs w:val="24"/>
            </w:rPr>
          </w:rPrChange>
        </w:rPr>
        <w:t>specific</w:t>
      </w:r>
      <w:r w:rsidRPr="00EA3CF1">
        <w:rPr>
          <w:rFonts w:asciiTheme="majorBidi" w:hAnsiTheme="majorBidi" w:cstheme="majorBidi"/>
          <w:spacing w:val="37"/>
          <w:w w:val="105"/>
          <w:sz w:val="24"/>
          <w:szCs w:val="24"/>
          <w:rPrChange w:author="Kenneth Ssekimpi" w:date="2024-05-14T19:52:00Z" w:id="1277">
            <w:rPr>
              <w:spacing w:val="37"/>
              <w:w w:val="105"/>
              <w:sz w:val="24"/>
              <w:szCs w:val="24"/>
            </w:rPr>
          </w:rPrChange>
        </w:rPr>
        <w:t xml:space="preserve"> </w:t>
      </w:r>
      <w:r w:rsidRPr="00EA3CF1">
        <w:rPr>
          <w:rFonts w:asciiTheme="majorBidi" w:hAnsiTheme="majorBidi" w:cstheme="majorBidi"/>
          <w:w w:val="105"/>
          <w:sz w:val="24"/>
          <w:szCs w:val="24"/>
          <w:rPrChange w:author="Kenneth Ssekimpi" w:date="2024-05-14T19:52:00Z" w:id="1278">
            <w:rPr>
              <w:w w:val="105"/>
              <w:sz w:val="24"/>
              <w:szCs w:val="24"/>
            </w:rPr>
          </w:rPrChange>
        </w:rPr>
        <w:t>pressing</w:t>
      </w:r>
      <w:r w:rsidRPr="00EA3CF1">
        <w:rPr>
          <w:rFonts w:asciiTheme="majorBidi" w:hAnsiTheme="majorBidi" w:cstheme="majorBidi"/>
          <w:spacing w:val="37"/>
          <w:w w:val="105"/>
          <w:sz w:val="24"/>
          <w:szCs w:val="24"/>
          <w:rPrChange w:author="Kenneth Ssekimpi" w:date="2024-05-14T19:52:00Z" w:id="1279">
            <w:rPr>
              <w:spacing w:val="37"/>
              <w:w w:val="105"/>
              <w:sz w:val="24"/>
              <w:szCs w:val="24"/>
            </w:rPr>
          </w:rPrChange>
        </w:rPr>
        <w:t xml:space="preserve"> </w:t>
      </w:r>
      <w:r w:rsidRPr="00EA3CF1">
        <w:rPr>
          <w:rFonts w:asciiTheme="majorBidi" w:hAnsiTheme="majorBidi" w:cstheme="majorBidi"/>
          <w:w w:val="105"/>
          <w:sz w:val="24"/>
          <w:szCs w:val="24"/>
          <w:rPrChange w:author="Kenneth Ssekimpi" w:date="2024-05-14T19:52:00Z" w:id="1280">
            <w:rPr>
              <w:w w:val="105"/>
              <w:sz w:val="24"/>
              <w:szCs w:val="24"/>
            </w:rPr>
          </w:rPrChange>
        </w:rPr>
        <w:t>strategies (e.g.</w:t>
      </w:r>
      <w:r w:rsidRPr="00EA3CF1">
        <w:rPr>
          <w:rFonts w:asciiTheme="majorBidi" w:hAnsiTheme="majorBidi" w:cstheme="majorBidi"/>
          <w:spacing w:val="40"/>
          <w:w w:val="105"/>
          <w:sz w:val="24"/>
          <w:szCs w:val="24"/>
          <w:rPrChange w:author="Kenneth Ssekimpi" w:date="2024-05-14T19:52:00Z" w:id="1281">
            <w:rPr>
              <w:spacing w:val="40"/>
              <w:w w:val="105"/>
              <w:sz w:val="24"/>
              <w:szCs w:val="24"/>
            </w:rPr>
          </w:rPrChange>
        </w:rPr>
        <w:t xml:space="preserve"> </w:t>
      </w:r>
      <w:r w:rsidRPr="00EA3CF1">
        <w:rPr>
          <w:rFonts w:asciiTheme="majorBidi" w:hAnsiTheme="majorBidi" w:cstheme="majorBidi"/>
          <w:w w:val="105"/>
          <w:sz w:val="24"/>
          <w:szCs w:val="24"/>
          <w:rPrChange w:author="Kenneth Ssekimpi" w:date="2024-05-14T19:52:00Z" w:id="1282">
            <w:rPr>
              <w:w w:val="105"/>
              <w:sz w:val="24"/>
              <w:szCs w:val="24"/>
            </w:rPr>
          </w:rPrChange>
        </w:rPr>
        <w:t>formations that facilitate quicker counter-pressing).</w:t>
      </w:r>
    </w:p>
    <w:p w:rsidRPr="00EA3CF1" w:rsidR="00647801" w:rsidRDefault="00F92CD7" w14:paraId="32CD0114" w14:textId="77777777">
      <w:pPr>
        <w:pStyle w:val="BodyText"/>
        <w:spacing w:before="143" w:line="252" w:lineRule="auto"/>
        <w:ind w:left="117" w:right="1214"/>
        <w:jc w:val="both"/>
        <w:rPr>
          <w:rFonts w:asciiTheme="majorBidi" w:hAnsiTheme="majorBidi" w:cstheme="majorBidi"/>
          <w:rPrChange w:author="Kenneth Ssekimpi" w:date="2024-05-14T19:52:00Z" w:id="1283">
            <w:rPr/>
          </w:rPrChange>
        </w:rPr>
        <w:pPrChange w:author="Kenneth Ssekimpi" w:date="2024-05-14T19:52:00Z" w:id="1284">
          <w:pPr>
            <w:pStyle w:val="BodyText"/>
            <w:spacing w:before="143" w:line="252" w:lineRule="auto"/>
            <w:ind w:left="117" w:right="1214"/>
          </w:pPr>
        </w:pPrChange>
      </w:pPr>
      <w:r w:rsidRPr="00EA3CF1">
        <w:rPr>
          <w:rFonts w:asciiTheme="majorBidi" w:hAnsiTheme="majorBidi" w:cstheme="majorBidi"/>
          <w:w w:val="105"/>
          <w:rPrChange w:author="Kenneth Ssekimpi" w:date="2024-05-14T19:52:00Z" w:id="1285">
            <w:rPr>
              <w:w w:val="105"/>
            </w:rPr>
          </w:rPrChange>
        </w:rPr>
        <w:t>By addressing this research gap, my work can provide valuable insights for coaches and analysts to optimise pressing tactics based on team formations.</w:t>
      </w:r>
    </w:p>
    <w:p w:rsidRPr="00EA3CF1" w:rsidR="00647801" w:rsidRDefault="00647801" w14:paraId="7DAF3BB9" w14:textId="77777777">
      <w:pPr>
        <w:pStyle w:val="BodyText"/>
        <w:spacing w:before="139"/>
        <w:jc w:val="both"/>
        <w:rPr>
          <w:rFonts w:asciiTheme="majorBidi" w:hAnsiTheme="majorBidi" w:cstheme="majorBidi"/>
          <w:rPrChange w:author="Kenneth Ssekimpi" w:date="2024-05-14T19:52:00Z" w:id="1286">
            <w:rPr/>
          </w:rPrChange>
        </w:rPr>
        <w:pPrChange w:author="Kenneth Ssekimpi" w:date="2024-05-14T19:52:00Z" w:id="1287">
          <w:pPr>
            <w:pStyle w:val="BodyText"/>
            <w:spacing w:before="139"/>
          </w:pPr>
        </w:pPrChange>
      </w:pPr>
    </w:p>
    <w:p w:rsidRPr="003F77D9" w:rsidR="00647801" w:rsidRDefault="001D73A9" w14:paraId="469311C8" w14:textId="1B3D86AF">
      <w:pPr>
        <w:pStyle w:val="Heading1"/>
        <w:numPr>
          <w:ilvl w:val="0"/>
          <w:numId w:val="2"/>
        </w:numPr>
        <w:tabs>
          <w:tab w:val="left" w:pos="698"/>
        </w:tabs>
        <w:spacing w:before="31"/>
        <w:ind w:left="697" w:hanging="580"/>
        <w:rPr>
          <w:rFonts w:asciiTheme="majorBidi" w:hAnsiTheme="majorBidi" w:cstheme="majorBidi"/>
          <w:spacing w:val="-2"/>
          <w:w w:val="120"/>
          <w:sz w:val="36"/>
          <w:szCs w:val="36"/>
          <w:rPrChange w:author="Kenneth Ssekimpi" w:date="2024-05-14T19:54:00Z" w:id="1288">
            <w:rPr/>
          </w:rPrChange>
        </w:rPr>
        <w:pPrChange w:author="Kenneth Ssekimpi" w:date="2024-05-14T19:54:00Z" w:id="1289">
          <w:pPr>
            <w:pStyle w:val="Heading1"/>
            <w:numPr>
              <w:numId w:val="2"/>
            </w:numPr>
            <w:tabs>
              <w:tab w:val="left" w:pos="698"/>
            </w:tabs>
            <w:ind w:left="698" w:hanging="581"/>
          </w:pPr>
        </w:pPrChange>
      </w:pPr>
      <w:bookmarkStart w:name="_TOC_250012" w:id="1290"/>
      <w:r w:rsidRPr="003F77D9">
        <w:rPr>
          <w:rFonts w:asciiTheme="majorBidi" w:hAnsiTheme="majorBidi" w:cstheme="majorBidi"/>
          <w:spacing w:val="-2"/>
          <w:w w:val="120"/>
          <w:sz w:val="36"/>
          <w:szCs w:val="36"/>
          <w:rPrChange w:author="Kenneth Ssekimpi" w:date="2024-05-14T19:54:00Z" w:id="1291">
            <w:rPr>
              <w:w w:val="115"/>
            </w:rPr>
          </w:rPrChange>
        </w:rPr>
        <w:t xml:space="preserve">Research </w:t>
      </w:r>
      <w:bookmarkEnd w:id="1290"/>
      <w:r w:rsidRPr="003F77D9">
        <w:rPr>
          <w:rFonts w:asciiTheme="majorBidi" w:hAnsiTheme="majorBidi" w:cstheme="majorBidi"/>
          <w:spacing w:val="-2"/>
          <w:w w:val="120"/>
          <w:sz w:val="36"/>
          <w:szCs w:val="36"/>
          <w:rPrChange w:author="Kenneth Ssekimpi" w:date="2024-05-14T19:54:00Z" w:id="1292">
            <w:rPr>
              <w:spacing w:val="-2"/>
              <w:w w:val="115"/>
            </w:rPr>
          </w:rPrChange>
        </w:rPr>
        <w:t>Objectives</w:t>
      </w:r>
    </w:p>
    <w:p w:rsidRPr="003F77D9" w:rsidR="00647801" w:rsidRDefault="00F92CD7" w14:paraId="131DFCF3" w14:textId="77777777">
      <w:pPr>
        <w:pStyle w:val="Heading2"/>
        <w:numPr>
          <w:ilvl w:val="1"/>
          <w:numId w:val="2"/>
        </w:numPr>
        <w:tabs>
          <w:tab w:val="left" w:pos="852"/>
        </w:tabs>
        <w:spacing w:before="260"/>
        <w:ind w:left="851" w:hanging="734"/>
        <w:rPr>
          <w:rFonts w:asciiTheme="majorBidi" w:hAnsiTheme="majorBidi" w:cstheme="majorBidi"/>
          <w:w w:val="120"/>
          <w:rPrChange w:author="Kenneth Ssekimpi" w:date="2024-05-14T19:55:00Z" w:id="1293">
            <w:rPr/>
          </w:rPrChange>
        </w:rPr>
        <w:pPrChange w:author="Kenneth Ssekimpi" w:date="2024-05-14T19:55:00Z" w:id="1294">
          <w:pPr>
            <w:pStyle w:val="Heading2"/>
            <w:numPr>
              <w:ilvl w:val="1"/>
              <w:numId w:val="2"/>
            </w:numPr>
            <w:tabs>
              <w:tab w:val="left" w:pos="852"/>
            </w:tabs>
            <w:spacing w:before="260"/>
            <w:ind w:left="852" w:hanging="735"/>
          </w:pPr>
        </w:pPrChange>
      </w:pPr>
      <w:bookmarkStart w:name="_TOC_250011" w:id="1295"/>
      <w:r w:rsidRPr="003F77D9">
        <w:rPr>
          <w:rFonts w:asciiTheme="majorBidi" w:hAnsiTheme="majorBidi" w:cstheme="majorBidi"/>
          <w:w w:val="120"/>
          <w:rPrChange w:author="Kenneth Ssekimpi" w:date="2024-05-14T19:55:00Z" w:id="1296">
            <w:rPr>
              <w:w w:val="115"/>
            </w:rPr>
          </w:rPrChange>
        </w:rPr>
        <w:t>Research</w:t>
      </w:r>
      <w:r w:rsidRPr="003F77D9">
        <w:rPr>
          <w:rFonts w:asciiTheme="majorBidi" w:hAnsiTheme="majorBidi" w:cstheme="majorBidi"/>
          <w:w w:val="120"/>
          <w:rPrChange w:author="Kenneth Ssekimpi" w:date="2024-05-14T19:55:00Z" w:id="1297">
            <w:rPr>
              <w:spacing w:val="17"/>
              <w:w w:val="115"/>
            </w:rPr>
          </w:rPrChange>
        </w:rPr>
        <w:t xml:space="preserve"> </w:t>
      </w:r>
      <w:bookmarkEnd w:id="1295"/>
      <w:r w:rsidRPr="003F77D9">
        <w:rPr>
          <w:rFonts w:asciiTheme="majorBidi" w:hAnsiTheme="majorBidi" w:cstheme="majorBidi"/>
          <w:w w:val="120"/>
          <w:rPrChange w:author="Kenneth Ssekimpi" w:date="2024-05-14T19:55:00Z" w:id="1298">
            <w:rPr>
              <w:spacing w:val="-2"/>
              <w:w w:val="115"/>
            </w:rPr>
          </w:rPrChange>
        </w:rPr>
        <w:t>Questions</w:t>
      </w:r>
    </w:p>
    <w:p w:rsidRPr="00EA3CF1" w:rsidR="00647801" w:rsidRDefault="00F92CD7" w14:paraId="007DC136" w14:textId="77777777">
      <w:pPr>
        <w:pStyle w:val="ListParagraph"/>
        <w:numPr>
          <w:ilvl w:val="2"/>
          <w:numId w:val="2"/>
        </w:numPr>
        <w:tabs>
          <w:tab w:val="left" w:pos="701"/>
        </w:tabs>
        <w:spacing w:before="158"/>
        <w:ind w:left="701" w:hanging="233"/>
        <w:jc w:val="both"/>
        <w:rPr>
          <w:rFonts w:asciiTheme="majorBidi" w:hAnsiTheme="majorBidi" w:cstheme="majorBidi"/>
          <w:sz w:val="24"/>
          <w:szCs w:val="24"/>
          <w:rPrChange w:author="Kenneth Ssekimpi" w:date="2024-05-14T19:52:00Z" w:id="1299">
            <w:rPr>
              <w:sz w:val="24"/>
            </w:rPr>
          </w:rPrChange>
        </w:rPr>
        <w:pPrChange w:author="Kenneth Ssekimpi" w:date="2024-05-14T19:52:00Z" w:id="1300">
          <w:pPr>
            <w:pStyle w:val="ListParagraph"/>
            <w:numPr>
              <w:ilvl w:val="2"/>
              <w:numId w:val="2"/>
            </w:numPr>
            <w:tabs>
              <w:tab w:val="left" w:pos="701"/>
            </w:tabs>
            <w:spacing w:before="158"/>
            <w:ind w:left="701" w:hanging="233"/>
          </w:pPr>
        </w:pPrChange>
      </w:pPr>
      <w:r w:rsidRPr="00EA3CF1">
        <w:rPr>
          <w:rFonts w:asciiTheme="majorBidi" w:hAnsiTheme="majorBidi" w:cstheme="majorBidi"/>
          <w:spacing w:val="-2"/>
          <w:w w:val="105"/>
          <w:sz w:val="24"/>
          <w:szCs w:val="24"/>
          <w:rPrChange w:author="Kenneth Ssekimpi" w:date="2024-05-14T19:52:00Z" w:id="1301">
            <w:rPr>
              <w:spacing w:val="-2"/>
              <w:w w:val="105"/>
              <w:sz w:val="24"/>
              <w:szCs w:val="24"/>
            </w:rPr>
          </w:rPrChange>
        </w:rPr>
        <w:t>How</w:t>
      </w:r>
      <w:r w:rsidRPr="00EA3CF1">
        <w:rPr>
          <w:rFonts w:asciiTheme="majorBidi" w:hAnsiTheme="majorBidi" w:cstheme="majorBidi"/>
          <w:w w:val="105"/>
          <w:sz w:val="24"/>
          <w:szCs w:val="24"/>
          <w:rPrChange w:author="Kenneth Ssekimpi" w:date="2024-05-14T19:52:00Z" w:id="1302">
            <w:rPr>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303">
            <w:rPr>
              <w:spacing w:val="-2"/>
              <w:w w:val="105"/>
              <w:sz w:val="24"/>
              <w:szCs w:val="24"/>
            </w:rPr>
          </w:rPrChange>
        </w:rPr>
        <w:t>do</w:t>
      </w:r>
      <w:r w:rsidRPr="00EA3CF1">
        <w:rPr>
          <w:rFonts w:asciiTheme="majorBidi" w:hAnsiTheme="majorBidi" w:cstheme="majorBidi"/>
          <w:w w:val="105"/>
          <w:sz w:val="24"/>
          <w:szCs w:val="24"/>
          <w:rPrChange w:author="Kenneth Ssekimpi" w:date="2024-05-14T19:52:00Z" w:id="1304">
            <w:rPr>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305">
            <w:rPr>
              <w:spacing w:val="-2"/>
              <w:w w:val="105"/>
              <w:sz w:val="24"/>
              <w:szCs w:val="24"/>
            </w:rPr>
          </w:rPrChange>
        </w:rPr>
        <w:t>formations</w:t>
      </w:r>
      <w:r w:rsidRPr="00EA3CF1">
        <w:rPr>
          <w:rFonts w:asciiTheme="majorBidi" w:hAnsiTheme="majorBidi" w:cstheme="majorBidi"/>
          <w:w w:val="105"/>
          <w:sz w:val="24"/>
          <w:szCs w:val="24"/>
          <w:rPrChange w:author="Kenneth Ssekimpi" w:date="2024-05-14T19:52:00Z" w:id="1306">
            <w:rPr>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307">
            <w:rPr>
              <w:spacing w:val="-2"/>
              <w:w w:val="105"/>
              <w:sz w:val="24"/>
              <w:szCs w:val="24"/>
            </w:rPr>
          </w:rPrChange>
        </w:rPr>
        <w:t>influence</w:t>
      </w:r>
      <w:r w:rsidRPr="00EA3CF1">
        <w:rPr>
          <w:rFonts w:asciiTheme="majorBidi" w:hAnsiTheme="majorBidi" w:cstheme="majorBidi"/>
          <w:w w:val="105"/>
          <w:sz w:val="24"/>
          <w:szCs w:val="24"/>
          <w:rPrChange w:author="Kenneth Ssekimpi" w:date="2024-05-14T19:52:00Z" w:id="1308">
            <w:rPr>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309">
            <w:rPr>
              <w:spacing w:val="-2"/>
              <w:w w:val="105"/>
              <w:sz w:val="24"/>
              <w:szCs w:val="24"/>
            </w:rPr>
          </w:rPrChange>
        </w:rPr>
        <w:t>pressing</w:t>
      </w:r>
      <w:r w:rsidRPr="00EA3CF1">
        <w:rPr>
          <w:rFonts w:asciiTheme="majorBidi" w:hAnsiTheme="majorBidi" w:cstheme="majorBidi"/>
          <w:w w:val="105"/>
          <w:sz w:val="24"/>
          <w:szCs w:val="24"/>
          <w:rPrChange w:author="Kenneth Ssekimpi" w:date="2024-05-14T19:52:00Z" w:id="1310">
            <w:rPr>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311">
            <w:rPr>
              <w:spacing w:val="-2"/>
              <w:w w:val="105"/>
              <w:sz w:val="24"/>
              <w:szCs w:val="24"/>
            </w:rPr>
          </w:rPrChange>
        </w:rPr>
        <w:t>success</w:t>
      </w:r>
      <w:r w:rsidRPr="00EA3CF1">
        <w:rPr>
          <w:rFonts w:asciiTheme="majorBidi" w:hAnsiTheme="majorBidi" w:cstheme="majorBidi"/>
          <w:w w:val="105"/>
          <w:sz w:val="24"/>
          <w:szCs w:val="24"/>
          <w:rPrChange w:author="Kenneth Ssekimpi" w:date="2024-05-14T19:52:00Z" w:id="1312">
            <w:rPr>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313">
            <w:rPr>
              <w:spacing w:val="-2"/>
              <w:w w:val="105"/>
              <w:sz w:val="24"/>
              <w:szCs w:val="24"/>
            </w:rPr>
          </w:rPrChange>
        </w:rPr>
        <w:t>rates?</w:t>
      </w:r>
    </w:p>
    <w:p w:rsidRPr="00EA3CF1" w:rsidR="00647801" w:rsidRDefault="00F92CD7" w14:paraId="7369DA4E" w14:textId="77777777">
      <w:pPr>
        <w:pStyle w:val="ListParagraph"/>
        <w:numPr>
          <w:ilvl w:val="2"/>
          <w:numId w:val="2"/>
        </w:numPr>
        <w:tabs>
          <w:tab w:val="left" w:pos="700"/>
          <w:tab w:val="left" w:pos="702"/>
        </w:tabs>
        <w:spacing w:before="156" w:line="252" w:lineRule="auto"/>
        <w:ind w:right="1319"/>
        <w:jc w:val="both"/>
        <w:rPr>
          <w:rFonts w:asciiTheme="majorBidi" w:hAnsiTheme="majorBidi" w:cstheme="majorBidi"/>
          <w:sz w:val="24"/>
          <w:szCs w:val="24"/>
          <w:rPrChange w:author="Kenneth Ssekimpi" w:date="2024-05-14T19:52:00Z" w:id="1314">
            <w:rPr>
              <w:sz w:val="24"/>
            </w:rPr>
          </w:rPrChange>
        </w:rPr>
        <w:pPrChange w:author="Kenneth Ssekimpi" w:date="2024-05-14T19:52:00Z" w:id="1315">
          <w:pPr>
            <w:pStyle w:val="ListParagraph"/>
            <w:numPr>
              <w:ilvl w:val="2"/>
              <w:numId w:val="2"/>
            </w:numPr>
            <w:tabs>
              <w:tab w:val="left" w:pos="700"/>
              <w:tab w:val="left" w:pos="702"/>
            </w:tabs>
            <w:spacing w:before="156" w:line="252" w:lineRule="auto"/>
            <w:ind w:right="1319"/>
          </w:pPr>
        </w:pPrChange>
      </w:pPr>
      <w:r w:rsidRPr="00EA3CF1">
        <w:rPr>
          <w:rFonts w:asciiTheme="majorBidi" w:hAnsiTheme="majorBidi" w:cstheme="majorBidi"/>
          <w:sz w:val="24"/>
          <w:szCs w:val="24"/>
          <w:rPrChange w:author="Kenneth Ssekimpi" w:date="2024-05-14T19:52:00Z" w:id="1316">
            <w:rPr>
              <w:sz w:val="24"/>
              <w:szCs w:val="24"/>
            </w:rPr>
          </w:rPrChange>
        </w:rPr>
        <w:t>Are</w:t>
      </w:r>
      <w:r w:rsidRPr="00EA3CF1">
        <w:rPr>
          <w:rFonts w:asciiTheme="majorBidi" w:hAnsiTheme="majorBidi" w:cstheme="majorBidi"/>
          <w:spacing w:val="25"/>
          <w:sz w:val="24"/>
          <w:szCs w:val="24"/>
          <w:rPrChange w:author="Kenneth Ssekimpi" w:date="2024-05-14T19:52:00Z" w:id="1317">
            <w:rPr>
              <w:spacing w:val="25"/>
              <w:sz w:val="24"/>
              <w:szCs w:val="24"/>
            </w:rPr>
          </w:rPrChange>
        </w:rPr>
        <w:t xml:space="preserve"> </w:t>
      </w:r>
      <w:r w:rsidRPr="00EA3CF1">
        <w:rPr>
          <w:rFonts w:asciiTheme="majorBidi" w:hAnsiTheme="majorBidi" w:cstheme="majorBidi"/>
          <w:sz w:val="24"/>
          <w:szCs w:val="24"/>
          <w:rPrChange w:author="Kenneth Ssekimpi" w:date="2024-05-14T19:52:00Z" w:id="1318">
            <w:rPr>
              <w:sz w:val="24"/>
              <w:szCs w:val="24"/>
            </w:rPr>
          </w:rPrChange>
        </w:rPr>
        <w:t>there</w:t>
      </w:r>
      <w:r w:rsidRPr="00EA3CF1">
        <w:rPr>
          <w:rFonts w:asciiTheme="majorBidi" w:hAnsiTheme="majorBidi" w:cstheme="majorBidi"/>
          <w:spacing w:val="25"/>
          <w:sz w:val="24"/>
          <w:szCs w:val="24"/>
          <w:rPrChange w:author="Kenneth Ssekimpi" w:date="2024-05-14T19:52:00Z" w:id="1319">
            <w:rPr>
              <w:spacing w:val="25"/>
              <w:sz w:val="24"/>
              <w:szCs w:val="24"/>
            </w:rPr>
          </w:rPrChange>
        </w:rPr>
        <w:t xml:space="preserve"> </w:t>
      </w:r>
      <w:r w:rsidRPr="00EA3CF1">
        <w:rPr>
          <w:rFonts w:asciiTheme="majorBidi" w:hAnsiTheme="majorBidi" w:cstheme="majorBidi"/>
          <w:sz w:val="24"/>
          <w:szCs w:val="24"/>
          <w:rPrChange w:author="Kenneth Ssekimpi" w:date="2024-05-14T19:52:00Z" w:id="1320">
            <w:rPr>
              <w:sz w:val="24"/>
              <w:szCs w:val="24"/>
            </w:rPr>
          </w:rPrChange>
        </w:rPr>
        <w:t>specific game</w:t>
      </w:r>
      <w:r w:rsidRPr="00EA3CF1">
        <w:rPr>
          <w:rFonts w:asciiTheme="majorBidi" w:hAnsiTheme="majorBidi" w:cstheme="majorBidi"/>
          <w:spacing w:val="25"/>
          <w:sz w:val="24"/>
          <w:szCs w:val="24"/>
          <w:rPrChange w:author="Kenneth Ssekimpi" w:date="2024-05-14T19:52:00Z" w:id="1321">
            <w:rPr>
              <w:spacing w:val="25"/>
              <w:sz w:val="24"/>
              <w:szCs w:val="24"/>
            </w:rPr>
          </w:rPrChange>
        </w:rPr>
        <w:t xml:space="preserve"> </w:t>
      </w:r>
      <w:r w:rsidRPr="00EA3CF1">
        <w:rPr>
          <w:rFonts w:asciiTheme="majorBidi" w:hAnsiTheme="majorBidi" w:cstheme="majorBidi"/>
          <w:sz w:val="24"/>
          <w:szCs w:val="24"/>
          <w:rPrChange w:author="Kenneth Ssekimpi" w:date="2024-05-14T19:52:00Z" w:id="1322">
            <w:rPr>
              <w:sz w:val="24"/>
              <w:szCs w:val="24"/>
            </w:rPr>
          </w:rPrChange>
        </w:rPr>
        <w:t>situations</w:t>
      </w:r>
      <w:r w:rsidRPr="00EA3CF1">
        <w:rPr>
          <w:rFonts w:asciiTheme="majorBidi" w:hAnsiTheme="majorBidi" w:cstheme="majorBidi"/>
          <w:spacing w:val="25"/>
          <w:sz w:val="24"/>
          <w:szCs w:val="24"/>
          <w:rPrChange w:author="Kenneth Ssekimpi" w:date="2024-05-14T19:52:00Z" w:id="1323">
            <w:rPr>
              <w:spacing w:val="25"/>
              <w:sz w:val="24"/>
              <w:szCs w:val="24"/>
            </w:rPr>
          </w:rPrChange>
        </w:rPr>
        <w:t xml:space="preserve"> </w:t>
      </w:r>
      <w:r w:rsidRPr="00EA3CF1">
        <w:rPr>
          <w:rFonts w:asciiTheme="majorBidi" w:hAnsiTheme="majorBidi" w:cstheme="majorBidi"/>
          <w:sz w:val="24"/>
          <w:szCs w:val="24"/>
          <w:rPrChange w:author="Kenneth Ssekimpi" w:date="2024-05-14T19:52:00Z" w:id="1324">
            <w:rPr>
              <w:sz w:val="24"/>
              <w:szCs w:val="24"/>
            </w:rPr>
          </w:rPrChange>
        </w:rPr>
        <w:t>(e.g.,</w:t>
      </w:r>
      <w:r w:rsidRPr="00EA3CF1">
        <w:rPr>
          <w:rFonts w:asciiTheme="majorBidi" w:hAnsiTheme="majorBidi" w:cstheme="majorBidi"/>
          <w:spacing w:val="30"/>
          <w:sz w:val="24"/>
          <w:szCs w:val="24"/>
          <w:rPrChange w:author="Kenneth Ssekimpi" w:date="2024-05-14T19:52:00Z" w:id="1325">
            <w:rPr>
              <w:spacing w:val="30"/>
              <w:sz w:val="24"/>
              <w:szCs w:val="24"/>
            </w:rPr>
          </w:rPrChange>
        </w:rPr>
        <w:t xml:space="preserve"> </w:t>
      </w:r>
      <w:r w:rsidRPr="00EA3CF1">
        <w:rPr>
          <w:rFonts w:asciiTheme="majorBidi" w:hAnsiTheme="majorBidi" w:cstheme="majorBidi"/>
          <w:sz w:val="24"/>
          <w:szCs w:val="24"/>
          <w:rPrChange w:author="Kenneth Ssekimpi" w:date="2024-05-14T19:52:00Z" w:id="1326">
            <w:rPr>
              <w:sz w:val="24"/>
              <w:szCs w:val="24"/>
            </w:rPr>
          </w:rPrChange>
        </w:rPr>
        <w:t>trailing in</w:t>
      </w:r>
      <w:r w:rsidRPr="00EA3CF1">
        <w:rPr>
          <w:rFonts w:asciiTheme="majorBidi" w:hAnsiTheme="majorBidi" w:cstheme="majorBidi"/>
          <w:spacing w:val="25"/>
          <w:sz w:val="24"/>
          <w:szCs w:val="24"/>
          <w:rPrChange w:author="Kenneth Ssekimpi" w:date="2024-05-14T19:52:00Z" w:id="1327">
            <w:rPr>
              <w:spacing w:val="25"/>
              <w:sz w:val="24"/>
              <w:szCs w:val="24"/>
            </w:rPr>
          </w:rPrChange>
        </w:rPr>
        <w:t xml:space="preserve"> </w:t>
      </w:r>
      <w:r w:rsidRPr="00EA3CF1">
        <w:rPr>
          <w:rFonts w:asciiTheme="majorBidi" w:hAnsiTheme="majorBidi" w:cstheme="majorBidi"/>
          <w:sz w:val="24"/>
          <w:szCs w:val="24"/>
          <w:rPrChange w:author="Kenneth Ssekimpi" w:date="2024-05-14T19:52:00Z" w:id="1328">
            <w:rPr>
              <w:sz w:val="24"/>
              <w:szCs w:val="24"/>
            </w:rPr>
          </w:rPrChange>
        </w:rPr>
        <w:t>the</w:t>
      </w:r>
      <w:r w:rsidRPr="00EA3CF1">
        <w:rPr>
          <w:rFonts w:asciiTheme="majorBidi" w:hAnsiTheme="majorBidi" w:cstheme="majorBidi"/>
          <w:spacing w:val="25"/>
          <w:sz w:val="24"/>
          <w:szCs w:val="24"/>
          <w:rPrChange w:author="Kenneth Ssekimpi" w:date="2024-05-14T19:52:00Z" w:id="1329">
            <w:rPr>
              <w:spacing w:val="25"/>
              <w:sz w:val="24"/>
              <w:szCs w:val="24"/>
            </w:rPr>
          </w:rPrChange>
        </w:rPr>
        <w:t xml:space="preserve"> </w:t>
      </w:r>
      <w:r w:rsidRPr="00EA3CF1">
        <w:rPr>
          <w:rFonts w:asciiTheme="majorBidi" w:hAnsiTheme="majorBidi" w:cstheme="majorBidi"/>
          <w:sz w:val="24"/>
          <w:szCs w:val="24"/>
          <w:rPrChange w:author="Kenneth Ssekimpi" w:date="2024-05-14T19:52:00Z" w:id="1330">
            <w:rPr>
              <w:sz w:val="24"/>
              <w:szCs w:val="24"/>
            </w:rPr>
          </w:rPrChange>
        </w:rPr>
        <w:t>second</w:t>
      </w:r>
      <w:r w:rsidRPr="00EA3CF1">
        <w:rPr>
          <w:rFonts w:asciiTheme="majorBidi" w:hAnsiTheme="majorBidi" w:cstheme="majorBidi"/>
          <w:spacing w:val="25"/>
          <w:sz w:val="24"/>
          <w:szCs w:val="24"/>
          <w:rPrChange w:author="Kenneth Ssekimpi" w:date="2024-05-14T19:52:00Z" w:id="1331">
            <w:rPr>
              <w:spacing w:val="25"/>
              <w:sz w:val="24"/>
              <w:szCs w:val="24"/>
            </w:rPr>
          </w:rPrChange>
        </w:rPr>
        <w:t xml:space="preserve"> </w:t>
      </w:r>
      <w:r w:rsidRPr="00EA3CF1">
        <w:rPr>
          <w:rFonts w:asciiTheme="majorBidi" w:hAnsiTheme="majorBidi" w:cstheme="majorBidi"/>
          <w:sz w:val="24"/>
          <w:szCs w:val="24"/>
          <w:rPrChange w:author="Kenneth Ssekimpi" w:date="2024-05-14T19:52:00Z" w:id="1332">
            <w:rPr>
              <w:sz w:val="24"/>
              <w:szCs w:val="24"/>
            </w:rPr>
          </w:rPrChange>
        </w:rPr>
        <w:t>half)</w:t>
      </w:r>
      <w:r w:rsidRPr="00EA3CF1">
        <w:rPr>
          <w:rFonts w:asciiTheme="majorBidi" w:hAnsiTheme="majorBidi" w:cstheme="majorBidi"/>
          <w:spacing w:val="25"/>
          <w:sz w:val="24"/>
          <w:szCs w:val="24"/>
          <w:rPrChange w:author="Kenneth Ssekimpi" w:date="2024-05-14T19:52:00Z" w:id="1333">
            <w:rPr>
              <w:spacing w:val="25"/>
              <w:sz w:val="24"/>
              <w:szCs w:val="24"/>
            </w:rPr>
          </w:rPrChange>
        </w:rPr>
        <w:t xml:space="preserve"> </w:t>
      </w:r>
      <w:r w:rsidRPr="00EA3CF1">
        <w:rPr>
          <w:rFonts w:asciiTheme="majorBidi" w:hAnsiTheme="majorBidi" w:cstheme="majorBidi"/>
          <w:sz w:val="24"/>
          <w:szCs w:val="24"/>
          <w:rPrChange w:author="Kenneth Ssekimpi" w:date="2024-05-14T19:52:00Z" w:id="1334">
            <w:rPr>
              <w:sz w:val="24"/>
              <w:szCs w:val="24"/>
            </w:rPr>
          </w:rPrChange>
        </w:rPr>
        <w:t>where</w:t>
      </w:r>
      <w:r w:rsidRPr="00EA3CF1">
        <w:rPr>
          <w:rFonts w:asciiTheme="majorBidi" w:hAnsiTheme="majorBidi" w:cstheme="majorBidi"/>
          <w:spacing w:val="25"/>
          <w:sz w:val="24"/>
          <w:szCs w:val="24"/>
          <w:rPrChange w:author="Kenneth Ssekimpi" w:date="2024-05-14T19:52:00Z" w:id="1335">
            <w:rPr>
              <w:spacing w:val="25"/>
              <w:sz w:val="24"/>
              <w:szCs w:val="24"/>
            </w:rPr>
          </w:rPrChange>
        </w:rPr>
        <w:t xml:space="preserve"> </w:t>
      </w:r>
      <w:r w:rsidRPr="00EA3CF1">
        <w:rPr>
          <w:rFonts w:asciiTheme="majorBidi" w:hAnsiTheme="majorBidi" w:cstheme="majorBidi"/>
          <w:sz w:val="24"/>
          <w:szCs w:val="24"/>
          <w:rPrChange w:author="Kenneth Ssekimpi" w:date="2024-05-14T19:52:00Z" w:id="1336">
            <w:rPr>
              <w:sz w:val="24"/>
              <w:szCs w:val="24"/>
            </w:rPr>
          </w:rPrChange>
        </w:rPr>
        <w:t>formations influence pressing effectiveness?</w:t>
      </w:r>
    </w:p>
    <w:p w:rsidRPr="00EA3CF1" w:rsidR="00647801" w:rsidDel="00455816" w:rsidRDefault="00F92CD7" w14:paraId="3EE8CA30" w14:textId="19106006">
      <w:pPr>
        <w:pStyle w:val="ListParagraph"/>
        <w:numPr>
          <w:ilvl w:val="2"/>
          <w:numId w:val="2"/>
        </w:numPr>
        <w:tabs>
          <w:tab w:val="left" w:pos="700"/>
          <w:tab w:val="left" w:pos="702"/>
        </w:tabs>
        <w:spacing w:before="142" w:line="252" w:lineRule="auto"/>
        <w:ind w:right="1315"/>
        <w:jc w:val="both"/>
        <w:rPr>
          <w:del w:author="Kenneth Ssekimpi" w:date="2024-05-14T13:46:00Z" w:id="1337"/>
          <w:rFonts w:asciiTheme="majorBidi" w:hAnsiTheme="majorBidi" w:cstheme="majorBidi"/>
          <w:sz w:val="24"/>
          <w:szCs w:val="24"/>
          <w:rPrChange w:author="Kenneth Ssekimpi" w:date="2024-05-14T19:52:00Z" w:id="1338">
            <w:rPr>
              <w:del w:author="Kenneth Ssekimpi" w:date="2024-05-14T13:46:00Z" w:id="1339"/>
              <w:sz w:val="24"/>
            </w:rPr>
          </w:rPrChange>
        </w:rPr>
        <w:pPrChange w:author="Kenneth Ssekimpi" w:date="2024-05-14T19:52:00Z" w:id="1340">
          <w:pPr>
            <w:pStyle w:val="ListParagraph"/>
            <w:numPr>
              <w:ilvl w:val="2"/>
              <w:numId w:val="2"/>
            </w:numPr>
            <w:tabs>
              <w:tab w:val="left" w:pos="700"/>
              <w:tab w:val="left" w:pos="702"/>
            </w:tabs>
            <w:spacing w:before="142" w:line="252" w:lineRule="auto"/>
            <w:ind w:right="1315"/>
          </w:pPr>
        </w:pPrChange>
      </w:pPr>
      <w:r w:rsidRPr="00EA3CF1">
        <w:rPr>
          <w:rFonts w:asciiTheme="majorBidi" w:hAnsiTheme="majorBidi" w:cstheme="majorBidi"/>
          <w:sz w:val="24"/>
          <w:szCs w:val="24"/>
          <w:rPrChange w:author="Kenneth Ssekimpi" w:date="2024-05-14T19:52:00Z" w:id="1341">
            <w:rPr>
              <w:sz w:val="24"/>
              <w:szCs w:val="24"/>
            </w:rPr>
          </w:rPrChange>
        </w:rPr>
        <w:t>Which</w:t>
      </w:r>
      <w:r w:rsidRPr="00EA3CF1">
        <w:rPr>
          <w:rFonts w:asciiTheme="majorBidi" w:hAnsiTheme="majorBidi" w:cstheme="majorBidi"/>
          <w:spacing w:val="40"/>
          <w:sz w:val="24"/>
          <w:szCs w:val="24"/>
          <w:rPrChange w:author="Kenneth Ssekimpi" w:date="2024-05-14T19:52:00Z" w:id="1342">
            <w:rPr>
              <w:spacing w:val="40"/>
              <w:sz w:val="24"/>
              <w:szCs w:val="24"/>
            </w:rPr>
          </w:rPrChange>
        </w:rPr>
        <w:t xml:space="preserve"> </w:t>
      </w:r>
      <w:r w:rsidRPr="00EA3CF1">
        <w:rPr>
          <w:rFonts w:asciiTheme="majorBidi" w:hAnsiTheme="majorBidi" w:cstheme="majorBidi"/>
          <w:sz w:val="24"/>
          <w:szCs w:val="24"/>
          <w:rPrChange w:author="Kenneth Ssekimpi" w:date="2024-05-14T19:52:00Z" w:id="1343">
            <w:rPr>
              <w:sz w:val="24"/>
              <w:szCs w:val="24"/>
            </w:rPr>
          </w:rPrChange>
        </w:rPr>
        <w:t>player</w:t>
      </w:r>
      <w:r w:rsidRPr="00EA3CF1">
        <w:rPr>
          <w:rFonts w:asciiTheme="majorBidi" w:hAnsiTheme="majorBidi" w:cstheme="majorBidi"/>
          <w:spacing w:val="40"/>
          <w:sz w:val="24"/>
          <w:szCs w:val="24"/>
          <w:rPrChange w:author="Kenneth Ssekimpi" w:date="2024-05-14T19:52:00Z" w:id="1344">
            <w:rPr>
              <w:spacing w:val="40"/>
              <w:sz w:val="24"/>
              <w:szCs w:val="24"/>
            </w:rPr>
          </w:rPrChange>
        </w:rPr>
        <w:t xml:space="preserve"> </w:t>
      </w:r>
      <w:r w:rsidRPr="00EA3CF1">
        <w:rPr>
          <w:rFonts w:asciiTheme="majorBidi" w:hAnsiTheme="majorBidi" w:cstheme="majorBidi"/>
          <w:sz w:val="24"/>
          <w:szCs w:val="24"/>
          <w:rPrChange w:author="Kenneth Ssekimpi" w:date="2024-05-14T19:52:00Z" w:id="1345">
            <w:rPr>
              <w:sz w:val="24"/>
              <w:szCs w:val="24"/>
            </w:rPr>
          </w:rPrChange>
        </w:rPr>
        <w:t>positions</w:t>
      </w:r>
      <w:r w:rsidRPr="00EA3CF1">
        <w:rPr>
          <w:rFonts w:asciiTheme="majorBidi" w:hAnsiTheme="majorBidi" w:cstheme="majorBidi"/>
          <w:spacing w:val="40"/>
          <w:sz w:val="24"/>
          <w:szCs w:val="24"/>
          <w:rPrChange w:author="Kenneth Ssekimpi" w:date="2024-05-14T19:52:00Z" w:id="1346">
            <w:rPr>
              <w:spacing w:val="40"/>
              <w:sz w:val="24"/>
              <w:szCs w:val="24"/>
            </w:rPr>
          </w:rPrChange>
        </w:rPr>
        <w:t xml:space="preserve"> </w:t>
      </w:r>
      <w:r w:rsidRPr="00EA3CF1">
        <w:rPr>
          <w:rFonts w:asciiTheme="majorBidi" w:hAnsiTheme="majorBidi" w:cstheme="majorBidi"/>
          <w:sz w:val="24"/>
          <w:szCs w:val="24"/>
          <w:rPrChange w:author="Kenneth Ssekimpi" w:date="2024-05-14T19:52:00Z" w:id="1347">
            <w:rPr>
              <w:sz w:val="24"/>
              <w:szCs w:val="24"/>
            </w:rPr>
          </w:rPrChange>
        </w:rPr>
        <w:t>within</w:t>
      </w:r>
      <w:r w:rsidRPr="00EA3CF1">
        <w:rPr>
          <w:rFonts w:asciiTheme="majorBidi" w:hAnsiTheme="majorBidi" w:cstheme="majorBidi"/>
          <w:spacing w:val="40"/>
          <w:sz w:val="24"/>
          <w:szCs w:val="24"/>
          <w:rPrChange w:author="Kenneth Ssekimpi" w:date="2024-05-14T19:52:00Z" w:id="1348">
            <w:rPr>
              <w:spacing w:val="40"/>
              <w:sz w:val="24"/>
              <w:szCs w:val="24"/>
            </w:rPr>
          </w:rPrChange>
        </w:rPr>
        <w:t xml:space="preserve"> </w:t>
      </w:r>
      <w:r w:rsidRPr="00EA3CF1">
        <w:rPr>
          <w:rFonts w:asciiTheme="majorBidi" w:hAnsiTheme="majorBidi" w:cstheme="majorBidi"/>
          <w:sz w:val="24"/>
          <w:szCs w:val="24"/>
          <w:rPrChange w:author="Kenneth Ssekimpi" w:date="2024-05-14T19:52:00Z" w:id="1349">
            <w:rPr>
              <w:sz w:val="24"/>
              <w:szCs w:val="24"/>
            </w:rPr>
          </w:rPrChange>
        </w:rPr>
        <w:t>a</w:t>
      </w:r>
      <w:r w:rsidRPr="00EA3CF1">
        <w:rPr>
          <w:rFonts w:asciiTheme="majorBidi" w:hAnsiTheme="majorBidi" w:cstheme="majorBidi"/>
          <w:spacing w:val="40"/>
          <w:sz w:val="24"/>
          <w:szCs w:val="24"/>
          <w:rPrChange w:author="Kenneth Ssekimpi" w:date="2024-05-14T19:52:00Z" w:id="1350">
            <w:rPr>
              <w:spacing w:val="40"/>
              <w:sz w:val="24"/>
              <w:szCs w:val="24"/>
            </w:rPr>
          </w:rPrChange>
        </w:rPr>
        <w:t xml:space="preserve"> </w:t>
      </w:r>
      <w:r w:rsidRPr="00EA3CF1">
        <w:rPr>
          <w:rFonts w:asciiTheme="majorBidi" w:hAnsiTheme="majorBidi" w:cstheme="majorBidi"/>
          <w:sz w:val="24"/>
          <w:szCs w:val="24"/>
          <w:rPrChange w:author="Kenneth Ssekimpi" w:date="2024-05-14T19:52:00Z" w:id="1351">
            <w:rPr>
              <w:sz w:val="24"/>
              <w:szCs w:val="24"/>
            </w:rPr>
          </w:rPrChange>
        </w:rPr>
        <w:t>formation</w:t>
      </w:r>
      <w:r w:rsidRPr="00EA3CF1">
        <w:rPr>
          <w:rFonts w:asciiTheme="majorBidi" w:hAnsiTheme="majorBidi" w:cstheme="majorBidi"/>
          <w:spacing w:val="40"/>
          <w:sz w:val="24"/>
          <w:szCs w:val="24"/>
          <w:rPrChange w:author="Kenneth Ssekimpi" w:date="2024-05-14T19:52:00Z" w:id="1352">
            <w:rPr>
              <w:spacing w:val="40"/>
              <w:sz w:val="24"/>
              <w:szCs w:val="24"/>
            </w:rPr>
          </w:rPrChange>
        </w:rPr>
        <w:t xml:space="preserve"> </w:t>
      </w:r>
      <w:r w:rsidRPr="00EA3CF1">
        <w:rPr>
          <w:rFonts w:asciiTheme="majorBidi" w:hAnsiTheme="majorBidi" w:cstheme="majorBidi"/>
          <w:sz w:val="24"/>
          <w:szCs w:val="24"/>
          <w:rPrChange w:author="Kenneth Ssekimpi" w:date="2024-05-14T19:52:00Z" w:id="1353">
            <w:rPr>
              <w:sz w:val="24"/>
              <w:szCs w:val="24"/>
            </w:rPr>
          </w:rPrChange>
        </w:rPr>
        <w:t>(e.g.,</w:t>
      </w:r>
      <w:r w:rsidRPr="00EA3CF1">
        <w:rPr>
          <w:rFonts w:asciiTheme="majorBidi" w:hAnsiTheme="majorBidi" w:cstheme="majorBidi"/>
          <w:spacing w:val="40"/>
          <w:sz w:val="24"/>
          <w:szCs w:val="24"/>
          <w:rPrChange w:author="Kenneth Ssekimpi" w:date="2024-05-14T19:52:00Z" w:id="1354">
            <w:rPr>
              <w:spacing w:val="40"/>
              <w:sz w:val="24"/>
              <w:szCs w:val="24"/>
            </w:rPr>
          </w:rPrChange>
        </w:rPr>
        <w:t xml:space="preserve"> </w:t>
      </w:r>
      <w:r w:rsidRPr="00EA3CF1">
        <w:rPr>
          <w:rFonts w:asciiTheme="majorBidi" w:hAnsiTheme="majorBidi" w:cstheme="majorBidi"/>
          <w:sz w:val="24"/>
          <w:szCs w:val="24"/>
          <w:rPrChange w:author="Kenneth Ssekimpi" w:date="2024-05-14T19:52:00Z" w:id="1355">
            <w:rPr>
              <w:sz w:val="24"/>
              <w:szCs w:val="24"/>
            </w:rPr>
          </w:rPrChange>
        </w:rPr>
        <w:t>defensive</w:t>
      </w:r>
      <w:r w:rsidRPr="00EA3CF1">
        <w:rPr>
          <w:rFonts w:asciiTheme="majorBidi" w:hAnsiTheme="majorBidi" w:cstheme="majorBidi"/>
          <w:spacing w:val="40"/>
          <w:sz w:val="24"/>
          <w:szCs w:val="24"/>
          <w:rPrChange w:author="Kenneth Ssekimpi" w:date="2024-05-14T19:52:00Z" w:id="1356">
            <w:rPr>
              <w:spacing w:val="40"/>
              <w:sz w:val="24"/>
              <w:szCs w:val="24"/>
            </w:rPr>
          </w:rPrChange>
        </w:rPr>
        <w:t xml:space="preserve"> </w:t>
      </w:r>
      <w:r w:rsidRPr="00EA3CF1">
        <w:rPr>
          <w:rFonts w:asciiTheme="majorBidi" w:hAnsiTheme="majorBidi" w:cstheme="majorBidi"/>
          <w:sz w:val="24"/>
          <w:szCs w:val="24"/>
          <w:rPrChange w:author="Kenneth Ssekimpi" w:date="2024-05-14T19:52:00Z" w:id="1357">
            <w:rPr>
              <w:sz w:val="24"/>
              <w:szCs w:val="24"/>
            </w:rPr>
          </w:rPrChange>
        </w:rPr>
        <w:t>midfielders</w:t>
      </w:r>
      <w:r w:rsidRPr="00EA3CF1">
        <w:rPr>
          <w:rFonts w:asciiTheme="majorBidi" w:hAnsiTheme="majorBidi" w:cstheme="majorBidi"/>
          <w:spacing w:val="40"/>
          <w:sz w:val="24"/>
          <w:szCs w:val="24"/>
          <w:rPrChange w:author="Kenneth Ssekimpi" w:date="2024-05-14T19:52:00Z" w:id="1358">
            <w:rPr>
              <w:spacing w:val="40"/>
              <w:sz w:val="24"/>
              <w:szCs w:val="24"/>
            </w:rPr>
          </w:rPrChange>
        </w:rPr>
        <w:t xml:space="preserve"> </w:t>
      </w:r>
      <w:r w:rsidRPr="00EA3CF1">
        <w:rPr>
          <w:rFonts w:asciiTheme="majorBidi" w:hAnsiTheme="majorBidi" w:cstheme="majorBidi"/>
          <w:sz w:val="24"/>
          <w:szCs w:val="24"/>
          <w:rPrChange w:author="Kenneth Ssekimpi" w:date="2024-05-14T19:52:00Z" w:id="1359">
            <w:rPr>
              <w:sz w:val="24"/>
              <w:szCs w:val="24"/>
            </w:rPr>
          </w:rPrChange>
        </w:rPr>
        <w:t>vs.</w:t>
      </w:r>
      <w:r w:rsidRPr="00EA3CF1">
        <w:rPr>
          <w:rFonts w:asciiTheme="majorBidi" w:hAnsiTheme="majorBidi" w:cstheme="majorBidi"/>
          <w:spacing w:val="80"/>
          <w:sz w:val="24"/>
          <w:szCs w:val="24"/>
          <w:rPrChange w:author="Kenneth Ssekimpi" w:date="2024-05-14T19:52:00Z" w:id="1360">
            <w:rPr>
              <w:spacing w:val="80"/>
              <w:sz w:val="24"/>
              <w:szCs w:val="24"/>
            </w:rPr>
          </w:rPrChange>
        </w:rPr>
        <w:t xml:space="preserve"> </w:t>
      </w:r>
      <w:r w:rsidRPr="00EA3CF1">
        <w:rPr>
          <w:rFonts w:asciiTheme="majorBidi" w:hAnsiTheme="majorBidi" w:cstheme="majorBidi"/>
          <w:sz w:val="24"/>
          <w:szCs w:val="24"/>
          <w:rPrChange w:author="Kenneth Ssekimpi" w:date="2024-05-14T19:52:00Z" w:id="1361">
            <w:rPr>
              <w:sz w:val="24"/>
              <w:szCs w:val="24"/>
            </w:rPr>
          </w:rPrChange>
        </w:rPr>
        <w:t>wingers) are most crucial for successful pressing?</w:t>
      </w:r>
    </w:p>
    <w:p w:rsidRPr="00EA3CF1" w:rsidR="00647801" w:rsidDel="00455816" w:rsidRDefault="00F92CD7" w14:paraId="03A16F61" w14:textId="533E700E">
      <w:pPr>
        <w:pStyle w:val="BodyText"/>
        <w:spacing w:before="143" w:line="252" w:lineRule="auto"/>
        <w:ind w:left="117" w:right="1214"/>
        <w:jc w:val="both"/>
        <w:rPr>
          <w:del w:author="Kenneth Ssekimpi" w:date="2024-05-14T13:46:00Z" w:id="1362"/>
          <w:rFonts w:asciiTheme="majorBidi" w:hAnsiTheme="majorBidi" w:cstheme="majorBidi"/>
          <w:rPrChange w:author="Kenneth Ssekimpi" w:date="2024-05-14T19:52:00Z" w:id="1363">
            <w:rPr>
              <w:del w:author="Kenneth Ssekimpi" w:date="2024-05-14T13:46:00Z" w:id="1364"/>
            </w:rPr>
          </w:rPrChange>
        </w:rPr>
        <w:pPrChange w:author="Kenneth Ssekimpi" w:date="2024-05-14T19:52:00Z" w:id="1365">
          <w:pPr>
            <w:pStyle w:val="BodyText"/>
            <w:spacing w:before="143" w:line="252" w:lineRule="auto"/>
            <w:ind w:left="117" w:right="1214"/>
          </w:pPr>
        </w:pPrChange>
      </w:pPr>
      <w:commentRangeStart w:id="1366"/>
      <w:del w:author="Kenneth Ssekimpi" w:date="2024-05-14T13:46:00Z" w:id="1367">
        <w:r w:rsidRPr="00EA3CF1" w:rsidDel="00455816">
          <w:rPr>
            <w:rFonts w:asciiTheme="majorBidi" w:hAnsiTheme="majorBidi" w:cstheme="majorBidi"/>
            <w:w w:val="105"/>
            <w:rPrChange w:author="Kenneth Ssekimpi" w:date="2024-05-14T19:52:00Z" w:id="1368">
              <w:rPr>
                <w:w w:val="105"/>
              </w:rPr>
            </w:rPrChange>
          </w:rPr>
          <w:delText>Taking it further, this research aims to potentially use explainable artificial intelligence</w:delText>
        </w:r>
        <w:r w:rsidRPr="00EA3CF1" w:rsidDel="00455816">
          <w:rPr>
            <w:rFonts w:asciiTheme="majorBidi" w:hAnsiTheme="majorBidi" w:cstheme="majorBidi"/>
            <w:spacing w:val="80"/>
            <w:w w:val="105"/>
            <w:rPrChange w:author="Kenneth Ssekimpi" w:date="2024-05-14T19:52:00Z" w:id="1369">
              <w:rPr>
                <w:spacing w:val="80"/>
                <w:w w:val="105"/>
              </w:rPr>
            </w:rPrChange>
          </w:rPr>
          <w:delText xml:space="preserve"> </w:delText>
        </w:r>
        <w:r w:rsidRPr="00EA3CF1" w:rsidDel="00455816">
          <w:rPr>
            <w:rFonts w:asciiTheme="majorBidi" w:hAnsiTheme="majorBidi" w:cstheme="majorBidi"/>
            <w:w w:val="105"/>
            <w:rPrChange w:author="Kenneth Ssekimpi" w:date="2024-05-14T19:52:00Z" w:id="1370">
              <w:rPr>
                <w:w w:val="105"/>
              </w:rPr>
            </w:rPrChange>
          </w:rPr>
          <w:delText>(AI) and dynamic player scouting.</w:delText>
        </w:r>
      </w:del>
    </w:p>
    <w:p w:rsidRPr="00EA3CF1" w:rsidR="00647801" w:rsidDel="00455816" w:rsidRDefault="00F92CD7" w14:paraId="633A8AD8" w14:textId="5A497781">
      <w:pPr>
        <w:pStyle w:val="ListParagraph"/>
        <w:numPr>
          <w:ilvl w:val="2"/>
          <w:numId w:val="2"/>
        </w:numPr>
        <w:tabs>
          <w:tab w:val="left" w:pos="700"/>
          <w:tab w:val="left" w:pos="702"/>
        </w:tabs>
        <w:spacing w:before="141" w:line="252" w:lineRule="auto"/>
        <w:ind w:right="1316"/>
        <w:jc w:val="both"/>
        <w:rPr>
          <w:del w:author="Kenneth Ssekimpi" w:date="2024-05-14T13:46:00Z" w:id="1371"/>
          <w:rFonts w:asciiTheme="majorBidi" w:hAnsiTheme="majorBidi" w:cstheme="majorBidi"/>
          <w:sz w:val="24"/>
          <w:szCs w:val="24"/>
          <w:rPrChange w:author="Kenneth Ssekimpi" w:date="2024-05-14T19:52:00Z" w:id="1372">
            <w:rPr>
              <w:del w:author="Kenneth Ssekimpi" w:date="2024-05-14T13:46:00Z" w:id="1373"/>
              <w:sz w:val="24"/>
            </w:rPr>
          </w:rPrChange>
        </w:rPr>
        <w:pPrChange w:author="Kenneth Ssekimpi" w:date="2024-05-14T19:52:00Z" w:id="1374">
          <w:pPr>
            <w:pStyle w:val="ListParagraph"/>
            <w:numPr>
              <w:ilvl w:val="2"/>
              <w:numId w:val="2"/>
            </w:numPr>
            <w:tabs>
              <w:tab w:val="left" w:pos="700"/>
              <w:tab w:val="left" w:pos="702"/>
            </w:tabs>
            <w:spacing w:before="141" w:line="252" w:lineRule="auto"/>
            <w:ind w:right="1316"/>
          </w:pPr>
        </w:pPrChange>
      </w:pPr>
      <w:del w:author="Kenneth Ssekimpi" w:date="2024-05-14T13:46:00Z" w:id="1375">
        <w:r w:rsidRPr="00EA3CF1" w:rsidDel="00455816">
          <w:rPr>
            <w:rFonts w:asciiTheme="majorBidi" w:hAnsiTheme="majorBidi" w:cstheme="majorBidi"/>
            <w:b/>
            <w:bCs/>
            <w:w w:val="105"/>
            <w:sz w:val="24"/>
            <w:szCs w:val="24"/>
            <w:rPrChange w:author="Kenneth Ssekimpi" w:date="2024-05-14T19:52:00Z" w:id="1376">
              <w:rPr>
                <w:b/>
                <w:bCs/>
                <w:w w:val="105"/>
                <w:sz w:val="24"/>
                <w:szCs w:val="24"/>
              </w:rPr>
            </w:rPrChange>
          </w:rPr>
          <w:delText>Explainable</w:delText>
        </w:r>
        <w:r w:rsidRPr="00EA3CF1" w:rsidDel="00455816">
          <w:rPr>
            <w:rFonts w:asciiTheme="majorBidi" w:hAnsiTheme="majorBidi" w:cstheme="majorBidi"/>
            <w:b/>
            <w:bCs/>
            <w:spacing w:val="40"/>
            <w:w w:val="105"/>
            <w:sz w:val="24"/>
            <w:szCs w:val="24"/>
            <w:rPrChange w:author="Kenneth Ssekimpi" w:date="2024-05-14T19:52:00Z" w:id="1377">
              <w:rPr>
                <w:b/>
                <w:bCs/>
                <w:spacing w:val="40"/>
                <w:w w:val="105"/>
                <w:sz w:val="24"/>
                <w:szCs w:val="24"/>
              </w:rPr>
            </w:rPrChange>
          </w:rPr>
          <w:delText xml:space="preserve"> </w:delText>
        </w:r>
        <w:r w:rsidRPr="00EA3CF1" w:rsidDel="00455816">
          <w:rPr>
            <w:rFonts w:asciiTheme="majorBidi" w:hAnsiTheme="majorBidi" w:cstheme="majorBidi"/>
            <w:b/>
            <w:bCs/>
            <w:w w:val="105"/>
            <w:sz w:val="24"/>
            <w:szCs w:val="24"/>
            <w:rPrChange w:author="Kenneth Ssekimpi" w:date="2024-05-14T19:52:00Z" w:id="1378">
              <w:rPr>
                <w:b/>
                <w:bCs/>
                <w:w w:val="105"/>
                <w:sz w:val="24"/>
                <w:szCs w:val="24"/>
              </w:rPr>
            </w:rPrChange>
          </w:rPr>
          <w:delText>AI</w:delText>
        </w:r>
        <w:r w:rsidRPr="00EA3CF1" w:rsidDel="00455816">
          <w:rPr>
            <w:rFonts w:asciiTheme="majorBidi" w:hAnsiTheme="majorBidi" w:cstheme="majorBidi"/>
            <w:w w:val="105"/>
            <w:sz w:val="24"/>
            <w:szCs w:val="24"/>
            <w:rPrChange w:author="Kenneth Ssekimpi" w:date="2024-05-14T19:52:00Z" w:id="1379">
              <w:rPr>
                <w:w w:val="105"/>
                <w:sz w:val="24"/>
                <w:szCs w:val="24"/>
              </w:rPr>
            </w:rPrChange>
          </w:rPr>
          <w:delText>: Interpret models using Explainable AI techniques to understand</w:delText>
        </w:r>
        <w:r w:rsidRPr="00EA3CF1" w:rsidDel="00455816">
          <w:rPr>
            <w:rFonts w:asciiTheme="majorBidi" w:hAnsiTheme="majorBidi" w:cstheme="majorBidi"/>
            <w:spacing w:val="40"/>
            <w:w w:val="105"/>
            <w:sz w:val="24"/>
            <w:szCs w:val="24"/>
            <w:rPrChange w:author="Kenneth Ssekimpi" w:date="2024-05-14T19:52:00Z" w:id="1380">
              <w:rPr>
                <w:spacing w:val="40"/>
                <w:w w:val="105"/>
                <w:sz w:val="24"/>
                <w:szCs w:val="24"/>
              </w:rPr>
            </w:rPrChange>
          </w:rPr>
          <w:delText xml:space="preserve"> </w:delText>
        </w:r>
        <w:r w:rsidRPr="00EA3CF1" w:rsidDel="00455816">
          <w:rPr>
            <w:rFonts w:asciiTheme="majorBidi" w:hAnsiTheme="majorBidi" w:cstheme="majorBidi"/>
            <w:w w:val="105"/>
            <w:sz w:val="24"/>
            <w:szCs w:val="24"/>
            <w:rPrChange w:author="Kenneth Ssekimpi" w:date="2024-05-14T19:52:00Z" w:id="1381">
              <w:rPr>
                <w:w w:val="105"/>
                <w:sz w:val="24"/>
                <w:szCs w:val="24"/>
              </w:rPr>
            </w:rPrChange>
          </w:rPr>
          <w:delText>why certain formations excel under pressing situations.</w:delText>
        </w:r>
      </w:del>
    </w:p>
    <w:p w:rsidRPr="00EA3CF1" w:rsidR="00647801" w:rsidDel="009647F9" w:rsidRDefault="00F92CD7" w14:paraId="57ED598F" w14:textId="1B325149">
      <w:pPr>
        <w:pStyle w:val="ListParagraph"/>
        <w:numPr>
          <w:ilvl w:val="2"/>
          <w:numId w:val="2"/>
        </w:numPr>
        <w:tabs>
          <w:tab w:val="left" w:pos="700"/>
          <w:tab w:val="left" w:pos="702"/>
        </w:tabs>
        <w:spacing w:before="89" w:line="252" w:lineRule="auto"/>
        <w:ind w:right="1315"/>
        <w:jc w:val="both"/>
        <w:rPr>
          <w:del w:author="Kenneth Ssekimpi" w:date="2024-05-14T19:58:00Z" w:id="1382"/>
          <w:rFonts w:asciiTheme="majorBidi" w:hAnsiTheme="majorBidi" w:cstheme="majorBidi"/>
          <w:sz w:val="24"/>
          <w:szCs w:val="24"/>
          <w:rPrChange w:author="Kenneth Ssekimpi" w:date="2024-05-14T19:52:00Z" w:id="1383">
            <w:rPr>
              <w:del w:author="Kenneth Ssekimpi" w:date="2024-05-14T19:58:00Z" w:id="1384"/>
              <w:sz w:val="24"/>
            </w:rPr>
          </w:rPrChange>
        </w:rPr>
        <w:pPrChange w:author="Kenneth Ssekimpi" w:date="2024-05-14T19:52:00Z" w:id="1385">
          <w:pPr>
            <w:pStyle w:val="ListParagraph"/>
            <w:numPr>
              <w:ilvl w:val="2"/>
              <w:numId w:val="2"/>
            </w:numPr>
            <w:tabs>
              <w:tab w:val="left" w:pos="700"/>
              <w:tab w:val="left" w:pos="702"/>
            </w:tabs>
            <w:spacing w:before="142" w:line="252" w:lineRule="auto"/>
            <w:ind w:right="1315"/>
          </w:pPr>
        </w:pPrChange>
      </w:pPr>
      <w:del w:author="Kenneth Ssekimpi" w:date="2024-05-14T13:46:00Z" w:id="1386">
        <w:r w:rsidRPr="009647F9" w:rsidDel="00455816">
          <w:rPr>
            <w:rFonts w:asciiTheme="majorBidi" w:hAnsiTheme="majorBidi" w:cstheme="majorBidi"/>
            <w:b/>
            <w:bCs/>
            <w:w w:val="105"/>
            <w:sz w:val="24"/>
            <w:szCs w:val="24"/>
            <w:rPrChange w:author="Kenneth Ssekimpi" w:date="2024-05-14T19:58:00Z" w:id="1387">
              <w:rPr>
                <w:b/>
                <w:bCs/>
                <w:w w:val="105"/>
                <w:sz w:val="24"/>
                <w:szCs w:val="24"/>
              </w:rPr>
            </w:rPrChange>
          </w:rPr>
          <w:delText>Dynamic Player Scouting</w:delText>
        </w:r>
        <w:r w:rsidRPr="009647F9" w:rsidDel="00455816">
          <w:rPr>
            <w:rFonts w:asciiTheme="majorBidi" w:hAnsiTheme="majorBidi" w:cstheme="majorBidi"/>
            <w:w w:val="105"/>
            <w:sz w:val="24"/>
            <w:szCs w:val="24"/>
            <w:rPrChange w:author="Kenneth Ssekimpi" w:date="2024-05-14T19:58:00Z" w:id="1388">
              <w:rPr>
                <w:w w:val="105"/>
                <w:sz w:val="24"/>
                <w:szCs w:val="24"/>
              </w:rPr>
            </w:rPrChange>
          </w:rPr>
          <w:delText>:</w:delText>
        </w:r>
        <w:r w:rsidRPr="009647F9" w:rsidDel="00455816">
          <w:rPr>
            <w:rFonts w:asciiTheme="majorBidi" w:hAnsiTheme="majorBidi" w:cstheme="majorBidi"/>
            <w:spacing w:val="40"/>
            <w:w w:val="105"/>
            <w:sz w:val="24"/>
            <w:szCs w:val="24"/>
            <w:rPrChange w:author="Kenneth Ssekimpi" w:date="2024-05-14T19:58:00Z" w:id="1389">
              <w:rPr>
                <w:spacing w:val="40"/>
                <w:w w:val="105"/>
                <w:sz w:val="24"/>
                <w:szCs w:val="24"/>
              </w:rPr>
            </w:rPrChange>
          </w:rPr>
          <w:delText xml:space="preserve"> </w:delText>
        </w:r>
        <w:r w:rsidRPr="009647F9" w:rsidDel="00455816">
          <w:rPr>
            <w:rFonts w:asciiTheme="majorBidi" w:hAnsiTheme="majorBidi" w:cstheme="majorBidi"/>
            <w:w w:val="105"/>
            <w:sz w:val="24"/>
            <w:szCs w:val="24"/>
            <w:rPrChange w:author="Kenneth Ssekimpi" w:date="2024-05-14T19:58:00Z" w:id="1390">
              <w:rPr>
                <w:w w:val="105"/>
                <w:sz w:val="24"/>
                <w:szCs w:val="24"/>
              </w:rPr>
            </w:rPrChange>
          </w:rPr>
          <w:delText>Investigate how pressing effectiveness varies based on player roles within a formation (e.g., central defender vs.</w:delText>
        </w:r>
        <w:r w:rsidRPr="009647F9" w:rsidDel="00455816">
          <w:rPr>
            <w:rFonts w:asciiTheme="majorBidi" w:hAnsiTheme="majorBidi" w:cstheme="majorBidi"/>
            <w:spacing w:val="40"/>
            <w:w w:val="105"/>
            <w:sz w:val="24"/>
            <w:szCs w:val="24"/>
            <w:rPrChange w:author="Kenneth Ssekimpi" w:date="2024-05-14T19:58:00Z" w:id="1391">
              <w:rPr>
                <w:spacing w:val="40"/>
                <w:w w:val="105"/>
                <w:sz w:val="24"/>
                <w:szCs w:val="24"/>
              </w:rPr>
            </w:rPrChange>
          </w:rPr>
          <w:delText xml:space="preserve"> </w:delText>
        </w:r>
        <w:r w:rsidRPr="009647F9" w:rsidDel="00455816">
          <w:rPr>
            <w:rFonts w:asciiTheme="majorBidi" w:hAnsiTheme="majorBidi" w:cstheme="majorBidi"/>
            <w:w w:val="105"/>
            <w:sz w:val="24"/>
            <w:szCs w:val="24"/>
            <w:rPrChange w:author="Kenneth Ssekimpi" w:date="2024-05-14T19:58:00Z" w:id="1392">
              <w:rPr>
                <w:w w:val="105"/>
                <w:sz w:val="24"/>
                <w:szCs w:val="24"/>
              </w:rPr>
            </w:rPrChange>
          </w:rPr>
          <w:delText>winger).</w:delText>
        </w:r>
        <w:commentRangeEnd w:id="1366"/>
        <w:r w:rsidRPr="00EA3CF1" w:rsidDel="00455816" w:rsidR="00C01C88">
          <w:rPr>
            <w:rStyle w:val="CommentReference"/>
            <w:rFonts w:asciiTheme="majorBidi" w:hAnsiTheme="majorBidi" w:cstheme="majorBidi"/>
            <w:sz w:val="24"/>
            <w:szCs w:val="24"/>
            <w:rPrChange w:author="Kenneth Ssekimpi" w:date="2024-05-14T19:52:00Z" w:id="1393">
              <w:rPr>
                <w:rStyle w:val="CommentReference"/>
              </w:rPr>
            </w:rPrChange>
          </w:rPr>
          <w:commentReference w:id="1366"/>
        </w:r>
      </w:del>
    </w:p>
    <w:p w:rsidRPr="009647F9" w:rsidR="00647801" w:rsidRDefault="00647801" w14:paraId="47919BAA" w14:textId="77777777">
      <w:pPr>
        <w:pStyle w:val="ListParagraph"/>
        <w:numPr>
          <w:ilvl w:val="2"/>
          <w:numId w:val="2"/>
        </w:numPr>
        <w:tabs>
          <w:tab w:val="left" w:pos="700"/>
          <w:tab w:val="left" w:pos="702"/>
        </w:tabs>
        <w:spacing w:before="89" w:line="252" w:lineRule="auto"/>
        <w:ind w:right="1315"/>
        <w:jc w:val="both"/>
        <w:rPr>
          <w:rFonts w:asciiTheme="majorBidi" w:hAnsiTheme="majorBidi" w:cstheme="majorBidi"/>
          <w:rPrChange w:author="Kenneth Ssekimpi" w:date="2024-05-14T19:58:00Z" w:id="1394">
            <w:rPr/>
          </w:rPrChange>
        </w:rPr>
        <w:pPrChange w:author="Kenneth Ssekimpi" w:date="2024-05-14T19:52:00Z" w:id="1395">
          <w:pPr>
            <w:pStyle w:val="BodyText"/>
            <w:spacing w:before="89"/>
          </w:pPr>
        </w:pPrChange>
      </w:pPr>
    </w:p>
    <w:p w:rsidRPr="003F77D9" w:rsidR="00647801" w:rsidRDefault="00F92CD7" w14:paraId="380DA4FF" w14:textId="77777777">
      <w:pPr>
        <w:pStyle w:val="Heading2"/>
        <w:numPr>
          <w:ilvl w:val="1"/>
          <w:numId w:val="2"/>
        </w:numPr>
        <w:tabs>
          <w:tab w:val="left" w:pos="852"/>
        </w:tabs>
        <w:spacing w:before="260"/>
        <w:ind w:left="851" w:hanging="734"/>
        <w:rPr>
          <w:rFonts w:asciiTheme="majorBidi" w:hAnsiTheme="majorBidi" w:cstheme="majorBidi"/>
          <w:w w:val="120"/>
          <w:rPrChange w:author="Kenneth Ssekimpi" w:date="2024-05-14T19:55:00Z" w:id="1396">
            <w:rPr/>
          </w:rPrChange>
        </w:rPr>
        <w:pPrChange w:author="Kenneth Ssekimpi" w:date="2024-05-14T19:55:00Z" w:id="1397">
          <w:pPr>
            <w:pStyle w:val="Heading2"/>
            <w:numPr>
              <w:ilvl w:val="1"/>
              <w:numId w:val="2"/>
            </w:numPr>
            <w:tabs>
              <w:tab w:val="left" w:pos="852"/>
            </w:tabs>
            <w:ind w:left="852" w:hanging="735"/>
          </w:pPr>
        </w:pPrChange>
      </w:pPr>
      <w:bookmarkStart w:name="_TOC_250010" w:id="1398"/>
      <w:bookmarkEnd w:id="1398"/>
      <w:r w:rsidRPr="003F77D9">
        <w:rPr>
          <w:rFonts w:asciiTheme="majorBidi" w:hAnsiTheme="majorBidi" w:cstheme="majorBidi"/>
          <w:w w:val="120"/>
          <w:rPrChange w:author="Kenneth Ssekimpi" w:date="2024-05-14T19:55:00Z" w:id="1399">
            <w:rPr>
              <w:spacing w:val="-2"/>
              <w:w w:val="115"/>
            </w:rPr>
          </w:rPrChange>
        </w:rPr>
        <w:t>Significance</w:t>
      </w:r>
    </w:p>
    <w:p w:rsidRPr="00EA3CF1" w:rsidR="00647801" w:rsidP="00645F85" w:rsidRDefault="00F92CD7" w14:paraId="7E7F951D" w14:textId="77777777">
      <w:pPr>
        <w:pStyle w:val="BodyText"/>
        <w:spacing w:before="159"/>
        <w:ind w:left="117"/>
        <w:rPr>
          <w:rFonts w:asciiTheme="majorBidi" w:hAnsiTheme="majorBidi" w:cstheme="majorBidi"/>
          <w:rPrChange w:author="Kenneth Ssekimpi" w:date="2024-05-14T19:52:00Z" w:id="1400">
            <w:rPr/>
          </w:rPrChange>
        </w:rPr>
      </w:pPr>
      <w:r w:rsidRPr="00EA3CF1">
        <w:rPr>
          <w:rFonts w:asciiTheme="majorBidi" w:hAnsiTheme="majorBidi" w:cstheme="majorBidi"/>
          <w:w w:val="105"/>
          <w:rPrChange w:author="Kenneth Ssekimpi" w:date="2024-05-14T19:52:00Z" w:id="1401">
            <w:rPr>
              <w:w w:val="105"/>
            </w:rPr>
          </w:rPrChange>
        </w:rPr>
        <w:t>This research</w:t>
      </w:r>
      <w:r w:rsidRPr="00EA3CF1">
        <w:rPr>
          <w:rFonts w:asciiTheme="majorBidi" w:hAnsiTheme="majorBidi" w:cstheme="majorBidi"/>
          <w:spacing w:val="1"/>
          <w:w w:val="105"/>
          <w:rPrChange w:author="Kenneth Ssekimpi" w:date="2024-05-14T19:52:00Z" w:id="1402">
            <w:rPr>
              <w:spacing w:val="1"/>
              <w:w w:val="105"/>
            </w:rPr>
          </w:rPrChange>
        </w:rPr>
        <w:t xml:space="preserve"> </w:t>
      </w:r>
      <w:r w:rsidRPr="00EA3CF1">
        <w:rPr>
          <w:rFonts w:asciiTheme="majorBidi" w:hAnsiTheme="majorBidi" w:cstheme="majorBidi"/>
          <w:w w:val="105"/>
          <w:rPrChange w:author="Kenneth Ssekimpi" w:date="2024-05-14T19:52:00Z" w:id="1403">
            <w:rPr>
              <w:w w:val="105"/>
            </w:rPr>
          </w:rPrChange>
        </w:rPr>
        <w:t>will</w:t>
      </w:r>
      <w:r w:rsidRPr="00EA3CF1">
        <w:rPr>
          <w:rFonts w:asciiTheme="majorBidi" w:hAnsiTheme="majorBidi" w:cstheme="majorBidi"/>
          <w:spacing w:val="1"/>
          <w:w w:val="105"/>
          <w:rPrChange w:author="Kenneth Ssekimpi" w:date="2024-05-14T19:52:00Z" w:id="1404">
            <w:rPr>
              <w:spacing w:val="1"/>
              <w:w w:val="105"/>
            </w:rPr>
          </w:rPrChange>
        </w:rPr>
        <w:t xml:space="preserve"> </w:t>
      </w:r>
      <w:r w:rsidRPr="00EA3CF1">
        <w:rPr>
          <w:rFonts w:asciiTheme="majorBidi" w:hAnsiTheme="majorBidi" w:cstheme="majorBidi"/>
          <w:w w:val="105"/>
          <w:rPrChange w:author="Kenneth Ssekimpi" w:date="2024-05-14T19:52:00Z" w:id="1405">
            <w:rPr>
              <w:w w:val="105"/>
            </w:rPr>
          </w:rPrChange>
        </w:rPr>
        <w:t>provide</w:t>
      </w:r>
      <w:r w:rsidRPr="00EA3CF1">
        <w:rPr>
          <w:rFonts w:asciiTheme="majorBidi" w:hAnsiTheme="majorBidi" w:cstheme="majorBidi"/>
          <w:spacing w:val="1"/>
          <w:w w:val="105"/>
          <w:rPrChange w:author="Kenneth Ssekimpi" w:date="2024-05-14T19:52:00Z" w:id="1406">
            <w:rPr>
              <w:spacing w:val="1"/>
              <w:w w:val="105"/>
            </w:rPr>
          </w:rPrChange>
        </w:rPr>
        <w:t xml:space="preserve"> </w:t>
      </w:r>
      <w:r w:rsidRPr="00EA3CF1">
        <w:rPr>
          <w:rFonts w:asciiTheme="majorBidi" w:hAnsiTheme="majorBidi" w:cstheme="majorBidi"/>
          <w:w w:val="105"/>
          <w:rPrChange w:author="Kenneth Ssekimpi" w:date="2024-05-14T19:52:00Z" w:id="1407">
            <w:rPr>
              <w:w w:val="105"/>
            </w:rPr>
          </w:rPrChange>
        </w:rPr>
        <w:t>valuable</w:t>
      </w:r>
      <w:r w:rsidRPr="00EA3CF1">
        <w:rPr>
          <w:rFonts w:asciiTheme="majorBidi" w:hAnsiTheme="majorBidi" w:cstheme="majorBidi"/>
          <w:spacing w:val="1"/>
          <w:w w:val="105"/>
          <w:rPrChange w:author="Kenneth Ssekimpi" w:date="2024-05-14T19:52:00Z" w:id="1408">
            <w:rPr>
              <w:spacing w:val="1"/>
              <w:w w:val="105"/>
            </w:rPr>
          </w:rPrChange>
        </w:rPr>
        <w:t xml:space="preserve"> </w:t>
      </w:r>
      <w:r w:rsidRPr="00EA3CF1">
        <w:rPr>
          <w:rFonts w:asciiTheme="majorBidi" w:hAnsiTheme="majorBidi" w:cstheme="majorBidi"/>
          <w:w w:val="105"/>
          <w:rPrChange w:author="Kenneth Ssekimpi" w:date="2024-05-14T19:52:00Z" w:id="1409">
            <w:rPr>
              <w:w w:val="105"/>
            </w:rPr>
          </w:rPrChange>
        </w:rPr>
        <w:t>insights for</w:t>
      </w:r>
      <w:r w:rsidRPr="00EA3CF1">
        <w:rPr>
          <w:rFonts w:asciiTheme="majorBidi" w:hAnsiTheme="majorBidi" w:cstheme="majorBidi"/>
          <w:spacing w:val="1"/>
          <w:w w:val="105"/>
          <w:rPrChange w:author="Kenneth Ssekimpi" w:date="2024-05-14T19:52:00Z" w:id="1410">
            <w:rPr>
              <w:spacing w:val="1"/>
              <w:w w:val="105"/>
            </w:rPr>
          </w:rPrChange>
        </w:rPr>
        <w:t xml:space="preserve"> </w:t>
      </w:r>
      <w:r w:rsidRPr="00EA3CF1">
        <w:rPr>
          <w:rFonts w:asciiTheme="majorBidi" w:hAnsiTheme="majorBidi" w:cstheme="majorBidi"/>
          <w:w w:val="105"/>
          <w:rPrChange w:author="Kenneth Ssekimpi" w:date="2024-05-14T19:52:00Z" w:id="1411">
            <w:rPr>
              <w:w w:val="105"/>
            </w:rPr>
          </w:rPrChange>
        </w:rPr>
        <w:t>coaches</w:t>
      </w:r>
      <w:r w:rsidRPr="00EA3CF1">
        <w:rPr>
          <w:rFonts w:asciiTheme="majorBidi" w:hAnsiTheme="majorBidi" w:cstheme="majorBidi"/>
          <w:spacing w:val="1"/>
          <w:w w:val="105"/>
          <w:rPrChange w:author="Kenneth Ssekimpi" w:date="2024-05-14T19:52:00Z" w:id="1412">
            <w:rPr>
              <w:spacing w:val="1"/>
              <w:w w:val="105"/>
            </w:rPr>
          </w:rPrChange>
        </w:rPr>
        <w:t xml:space="preserve"> </w:t>
      </w:r>
      <w:r w:rsidRPr="00EA3CF1">
        <w:rPr>
          <w:rFonts w:asciiTheme="majorBidi" w:hAnsiTheme="majorBidi" w:cstheme="majorBidi"/>
          <w:w w:val="105"/>
          <w:rPrChange w:author="Kenneth Ssekimpi" w:date="2024-05-14T19:52:00Z" w:id="1413">
            <w:rPr>
              <w:w w:val="105"/>
            </w:rPr>
          </w:rPrChange>
        </w:rPr>
        <w:t>and</w:t>
      </w:r>
      <w:r w:rsidRPr="00EA3CF1">
        <w:rPr>
          <w:rFonts w:asciiTheme="majorBidi" w:hAnsiTheme="majorBidi" w:cstheme="majorBidi"/>
          <w:spacing w:val="1"/>
          <w:w w:val="105"/>
          <w:rPrChange w:author="Kenneth Ssekimpi" w:date="2024-05-14T19:52:00Z" w:id="1414">
            <w:rPr>
              <w:spacing w:val="1"/>
              <w:w w:val="105"/>
            </w:rPr>
          </w:rPrChange>
        </w:rPr>
        <w:t xml:space="preserve"> </w:t>
      </w:r>
      <w:r w:rsidRPr="00EA3CF1">
        <w:rPr>
          <w:rFonts w:asciiTheme="majorBidi" w:hAnsiTheme="majorBidi" w:cstheme="majorBidi"/>
          <w:w w:val="105"/>
          <w:rPrChange w:author="Kenneth Ssekimpi" w:date="2024-05-14T19:52:00Z" w:id="1415">
            <w:rPr>
              <w:w w:val="105"/>
            </w:rPr>
          </w:rPrChange>
        </w:rPr>
        <w:t xml:space="preserve">analysts </w:t>
      </w:r>
      <w:r w:rsidRPr="00EA3CF1">
        <w:rPr>
          <w:rFonts w:asciiTheme="majorBidi" w:hAnsiTheme="majorBidi" w:cstheme="majorBidi"/>
          <w:spacing w:val="-5"/>
          <w:w w:val="105"/>
          <w:rPrChange w:author="Kenneth Ssekimpi" w:date="2024-05-14T19:52:00Z" w:id="1416">
            <w:rPr>
              <w:spacing w:val="-5"/>
              <w:w w:val="105"/>
            </w:rPr>
          </w:rPrChange>
        </w:rPr>
        <w:t>by:</w:t>
      </w:r>
    </w:p>
    <w:p w:rsidRPr="00003B44" w:rsidR="00647801" w:rsidP="00645F85" w:rsidRDefault="00F92CD7" w14:paraId="7F886880" w14:textId="6B652E26">
      <w:pPr>
        <w:pStyle w:val="ListParagraph"/>
        <w:numPr>
          <w:ilvl w:val="2"/>
          <w:numId w:val="2"/>
        </w:numPr>
        <w:tabs>
          <w:tab w:val="left" w:pos="701"/>
        </w:tabs>
        <w:spacing w:before="156"/>
        <w:ind w:left="701" w:hanging="233"/>
        <w:rPr>
          <w:rFonts w:asciiTheme="majorBidi" w:hAnsiTheme="majorBidi" w:cstheme="majorBidi"/>
          <w:w w:val="105"/>
          <w:sz w:val="24"/>
          <w:szCs w:val="24"/>
          <w:rPrChange w:author="Kenneth Ssekimpi" w:date="2024-05-14T20:23:00Z" w:id="1417">
            <w:rPr>
              <w:sz w:val="24"/>
            </w:rPr>
          </w:rPrChange>
        </w:rPr>
      </w:pPr>
      <w:r w:rsidRPr="00EA3CF1">
        <w:rPr>
          <w:rFonts w:asciiTheme="majorBidi" w:hAnsiTheme="majorBidi" w:cstheme="majorBidi"/>
          <w:w w:val="105"/>
          <w:sz w:val="24"/>
          <w:szCs w:val="24"/>
          <w:rPrChange w:author="Kenneth Ssekimpi" w:date="2024-05-14T19:52:00Z" w:id="1418">
            <w:rPr>
              <w:w w:val="105"/>
              <w:sz w:val="24"/>
              <w:szCs w:val="24"/>
            </w:rPr>
          </w:rPrChange>
        </w:rPr>
        <w:t>Highlighting</w:t>
      </w:r>
      <w:r w:rsidRPr="00003B44">
        <w:rPr>
          <w:rFonts w:asciiTheme="majorBidi" w:hAnsiTheme="majorBidi" w:cstheme="majorBidi"/>
          <w:w w:val="105"/>
          <w:sz w:val="24"/>
          <w:szCs w:val="24"/>
          <w:rPrChange w:author="Kenneth Ssekimpi" w:date="2024-05-14T20:23:00Z" w:id="1419">
            <w:rPr>
              <w:spacing w:val="7"/>
              <w:w w:val="105"/>
              <w:sz w:val="24"/>
              <w:szCs w:val="24"/>
            </w:rPr>
          </w:rPrChange>
        </w:rPr>
        <w:t xml:space="preserve"> </w:t>
      </w:r>
      <w:r w:rsidRPr="00EA3CF1">
        <w:rPr>
          <w:rFonts w:asciiTheme="majorBidi" w:hAnsiTheme="majorBidi" w:cstheme="majorBidi"/>
          <w:w w:val="105"/>
          <w:sz w:val="24"/>
          <w:szCs w:val="24"/>
          <w:rPrChange w:author="Kenneth Ssekimpi" w:date="2024-05-14T19:52:00Z" w:id="1420">
            <w:rPr>
              <w:w w:val="105"/>
              <w:sz w:val="24"/>
              <w:szCs w:val="24"/>
            </w:rPr>
          </w:rPrChange>
        </w:rPr>
        <w:t>formations</w:t>
      </w:r>
      <w:r w:rsidRPr="00003B44">
        <w:rPr>
          <w:rFonts w:asciiTheme="majorBidi" w:hAnsiTheme="majorBidi" w:cstheme="majorBidi"/>
          <w:w w:val="105"/>
          <w:sz w:val="24"/>
          <w:szCs w:val="24"/>
          <w:rPrChange w:author="Kenneth Ssekimpi" w:date="2024-05-14T20:23:00Z" w:id="1421">
            <w:rPr>
              <w:spacing w:val="8"/>
              <w:w w:val="105"/>
              <w:sz w:val="24"/>
              <w:szCs w:val="24"/>
            </w:rPr>
          </w:rPrChange>
        </w:rPr>
        <w:t xml:space="preserve"> </w:t>
      </w:r>
      <w:r w:rsidRPr="00EA3CF1">
        <w:rPr>
          <w:rFonts w:asciiTheme="majorBidi" w:hAnsiTheme="majorBidi" w:cstheme="majorBidi"/>
          <w:w w:val="105"/>
          <w:sz w:val="24"/>
          <w:szCs w:val="24"/>
          <w:rPrChange w:author="Kenneth Ssekimpi" w:date="2024-05-14T19:52:00Z" w:id="1422">
            <w:rPr>
              <w:w w:val="105"/>
              <w:sz w:val="24"/>
              <w:szCs w:val="24"/>
            </w:rPr>
          </w:rPrChange>
        </w:rPr>
        <w:t>that</w:t>
      </w:r>
      <w:r w:rsidRPr="00003B44">
        <w:rPr>
          <w:rFonts w:asciiTheme="majorBidi" w:hAnsiTheme="majorBidi" w:cstheme="majorBidi"/>
          <w:w w:val="105"/>
          <w:sz w:val="24"/>
          <w:szCs w:val="24"/>
          <w:rPrChange w:author="Kenneth Ssekimpi" w:date="2024-05-14T20:23:00Z" w:id="1423">
            <w:rPr>
              <w:spacing w:val="8"/>
              <w:w w:val="105"/>
              <w:sz w:val="24"/>
              <w:szCs w:val="24"/>
            </w:rPr>
          </w:rPrChange>
        </w:rPr>
        <w:t xml:space="preserve"> </w:t>
      </w:r>
      <w:r w:rsidRPr="00EA3CF1">
        <w:rPr>
          <w:rFonts w:asciiTheme="majorBidi" w:hAnsiTheme="majorBidi" w:cstheme="majorBidi"/>
          <w:w w:val="105"/>
          <w:sz w:val="24"/>
          <w:szCs w:val="24"/>
          <w:rPrChange w:author="Kenneth Ssekimpi" w:date="2024-05-14T19:52:00Z" w:id="1424">
            <w:rPr>
              <w:w w:val="105"/>
              <w:sz w:val="24"/>
              <w:szCs w:val="24"/>
            </w:rPr>
          </w:rPrChange>
        </w:rPr>
        <w:t>optimi</w:t>
      </w:r>
      <w:ins w:author="Kenneth Ssekimpi" w:date="2024-05-14T20:44:00Z" w:id="1425">
        <w:r w:rsidR="002A4636">
          <w:rPr>
            <w:rFonts w:asciiTheme="majorBidi" w:hAnsiTheme="majorBidi" w:cstheme="majorBidi"/>
            <w:w w:val="105"/>
            <w:sz w:val="24"/>
            <w:szCs w:val="24"/>
          </w:rPr>
          <w:t>s</w:t>
        </w:r>
      </w:ins>
      <w:del w:author="Kenneth Ssekimpi" w:date="2024-05-14T20:44:00Z" w:id="1426">
        <w:r w:rsidRPr="00EA3CF1" w:rsidDel="002A4636">
          <w:rPr>
            <w:rFonts w:asciiTheme="majorBidi" w:hAnsiTheme="majorBidi" w:cstheme="majorBidi"/>
            <w:w w:val="105"/>
            <w:sz w:val="24"/>
            <w:szCs w:val="24"/>
            <w:rPrChange w:author="Kenneth Ssekimpi" w:date="2024-05-14T19:52:00Z" w:id="1427">
              <w:rPr>
                <w:w w:val="105"/>
                <w:sz w:val="24"/>
                <w:szCs w:val="24"/>
              </w:rPr>
            </w:rPrChange>
          </w:rPr>
          <w:delText>z</w:delText>
        </w:r>
      </w:del>
      <w:r w:rsidRPr="00EA3CF1">
        <w:rPr>
          <w:rFonts w:asciiTheme="majorBidi" w:hAnsiTheme="majorBidi" w:cstheme="majorBidi"/>
          <w:w w:val="105"/>
          <w:sz w:val="24"/>
          <w:szCs w:val="24"/>
          <w:rPrChange w:author="Kenneth Ssekimpi" w:date="2024-05-14T19:52:00Z" w:id="1428">
            <w:rPr>
              <w:w w:val="105"/>
              <w:sz w:val="24"/>
              <w:szCs w:val="24"/>
            </w:rPr>
          </w:rPrChange>
        </w:rPr>
        <w:t>e</w:t>
      </w:r>
      <w:r w:rsidRPr="00003B44">
        <w:rPr>
          <w:rFonts w:asciiTheme="majorBidi" w:hAnsiTheme="majorBidi" w:cstheme="majorBidi"/>
          <w:w w:val="105"/>
          <w:sz w:val="24"/>
          <w:szCs w:val="24"/>
          <w:rPrChange w:author="Kenneth Ssekimpi" w:date="2024-05-14T20:23:00Z" w:id="1429">
            <w:rPr>
              <w:spacing w:val="8"/>
              <w:w w:val="105"/>
              <w:sz w:val="24"/>
              <w:szCs w:val="24"/>
            </w:rPr>
          </w:rPrChange>
        </w:rPr>
        <w:t xml:space="preserve"> </w:t>
      </w:r>
      <w:r w:rsidRPr="00EA3CF1">
        <w:rPr>
          <w:rFonts w:asciiTheme="majorBidi" w:hAnsiTheme="majorBidi" w:cstheme="majorBidi"/>
          <w:w w:val="105"/>
          <w:sz w:val="24"/>
          <w:szCs w:val="24"/>
          <w:rPrChange w:author="Kenneth Ssekimpi" w:date="2024-05-14T19:52:00Z" w:id="1430">
            <w:rPr>
              <w:w w:val="105"/>
              <w:sz w:val="24"/>
              <w:szCs w:val="24"/>
            </w:rPr>
          </w:rPrChange>
        </w:rPr>
        <w:t>pressing</w:t>
      </w:r>
      <w:r w:rsidRPr="00003B44">
        <w:rPr>
          <w:rFonts w:asciiTheme="majorBidi" w:hAnsiTheme="majorBidi" w:cstheme="majorBidi"/>
          <w:w w:val="105"/>
          <w:sz w:val="24"/>
          <w:szCs w:val="24"/>
          <w:rPrChange w:author="Kenneth Ssekimpi" w:date="2024-05-14T20:23:00Z" w:id="1431">
            <w:rPr>
              <w:spacing w:val="8"/>
              <w:w w:val="105"/>
              <w:sz w:val="24"/>
              <w:szCs w:val="24"/>
            </w:rPr>
          </w:rPrChange>
        </w:rPr>
        <w:t xml:space="preserve"> </w:t>
      </w:r>
      <w:r w:rsidRPr="00003B44">
        <w:rPr>
          <w:rFonts w:asciiTheme="majorBidi" w:hAnsiTheme="majorBidi" w:cstheme="majorBidi"/>
          <w:w w:val="105"/>
          <w:sz w:val="24"/>
          <w:szCs w:val="24"/>
          <w:rPrChange w:author="Kenneth Ssekimpi" w:date="2024-05-14T20:23:00Z" w:id="1432">
            <w:rPr>
              <w:spacing w:val="-2"/>
              <w:w w:val="105"/>
              <w:sz w:val="24"/>
              <w:szCs w:val="24"/>
            </w:rPr>
          </w:rPrChange>
        </w:rPr>
        <w:t>effectiveness</w:t>
      </w:r>
      <w:ins w:author="Kenneth Ssekimpi" w:date="2024-05-14T19:46:00Z" w:id="1433">
        <w:r w:rsidRPr="00003B44" w:rsidR="00767188">
          <w:rPr>
            <w:rFonts w:asciiTheme="majorBidi" w:hAnsiTheme="majorBidi" w:cstheme="majorBidi"/>
            <w:w w:val="105"/>
            <w:sz w:val="24"/>
            <w:szCs w:val="24"/>
            <w:rPrChange w:author="Kenneth Ssekimpi" w:date="2024-05-14T20:23:00Z" w:id="1434">
              <w:rPr>
                <w:spacing w:val="-2"/>
                <w:w w:val="105"/>
                <w:sz w:val="24"/>
                <w:szCs w:val="24"/>
              </w:rPr>
            </w:rPrChange>
          </w:rPr>
          <w:t xml:space="preserve">, which could </w:t>
        </w:r>
      </w:ins>
      <w:ins w:author="Kenneth Ssekimpi" w:date="2024-05-14T19:47:00Z" w:id="1435">
        <w:r w:rsidRPr="00003B44" w:rsidR="00B51D18">
          <w:rPr>
            <w:rFonts w:asciiTheme="majorBidi" w:hAnsiTheme="majorBidi" w:cstheme="majorBidi"/>
            <w:w w:val="105"/>
            <w:sz w:val="24"/>
            <w:szCs w:val="24"/>
            <w:rPrChange w:author="Kenneth Ssekimpi" w:date="2024-05-14T20:23:00Z" w:id="1436">
              <w:rPr>
                <w:spacing w:val="-2"/>
                <w:w w:val="105"/>
                <w:sz w:val="24"/>
                <w:szCs w:val="24"/>
              </w:rPr>
            </w:rPrChange>
          </w:rPr>
          <w:t xml:space="preserve">be used to guide player </w:t>
        </w:r>
        <w:r w:rsidRPr="00003B44" w:rsidR="00B51D18">
          <w:rPr>
            <w:rFonts w:asciiTheme="majorBidi" w:hAnsiTheme="majorBidi" w:cstheme="majorBidi"/>
            <w:w w:val="105"/>
            <w:sz w:val="24"/>
            <w:szCs w:val="24"/>
            <w:rPrChange w:author="Kenneth Ssekimpi" w:date="2024-05-14T20:22:00Z" w:id="1437">
              <w:rPr>
                <w:spacing w:val="-2"/>
                <w:w w:val="105"/>
                <w:sz w:val="24"/>
                <w:szCs w:val="24"/>
              </w:rPr>
            </w:rPrChange>
          </w:rPr>
          <w:t>recruitment</w:t>
        </w:r>
        <w:r w:rsidRPr="00003B44" w:rsidR="00B51D18">
          <w:rPr>
            <w:rFonts w:asciiTheme="majorBidi" w:hAnsiTheme="majorBidi" w:cstheme="majorBidi"/>
            <w:w w:val="105"/>
            <w:sz w:val="24"/>
            <w:szCs w:val="24"/>
            <w:rPrChange w:author="Kenneth Ssekimpi" w:date="2024-05-14T20:23:00Z" w:id="1438">
              <w:rPr>
                <w:spacing w:val="-2"/>
                <w:w w:val="105"/>
                <w:sz w:val="24"/>
                <w:szCs w:val="24"/>
              </w:rPr>
            </w:rPrChange>
          </w:rPr>
          <w:t xml:space="preserve"> and training strategies that ali</w:t>
        </w:r>
      </w:ins>
      <w:ins w:author="Kenneth Ssekimpi" w:date="2024-05-14T19:48:00Z" w:id="1439">
        <w:r w:rsidRPr="00003B44" w:rsidR="00B51D18">
          <w:rPr>
            <w:rFonts w:asciiTheme="majorBidi" w:hAnsiTheme="majorBidi" w:cstheme="majorBidi"/>
            <w:w w:val="105"/>
            <w:sz w:val="24"/>
            <w:szCs w:val="24"/>
            <w:rPrChange w:author="Kenneth Ssekimpi" w:date="2024-05-14T20:23:00Z" w:id="1440">
              <w:rPr>
                <w:spacing w:val="-2"/>
                <w:w w:val="105"/>
                <w:sz w:val="24"/>
                <w:szCs w:val="24"/>
              </w:rPr>
            </w:rPrChange>
          </w:rPr>
          <w:t>gn with the team’s pressing approach</w:t>
        </w:r>
      </w:ins>
      <w:r w:rsidRPr="00003B44">
        <w:rPr>
          <w:rFonts w:asciiTheme="majorBidi" w:hAnsiTheme="majorBidi" w:cstheme="majorBidi"/>
          <w:w w:val="105"/>
          <w:sz w:val="24"/>
          <w:szCs w:val="24"/>
          <w:rPrChange w:author="Kenneth Ssekimpi" w:date="2024-05-14T20:23:00Z" w:id="1441">
            <w:rPr>
              <w:spacing w:val="-2"/>
              <w:w w:val="105"/>
              <w:sz w:val="24"/>
              <w:szCs w:val="24"/>
            </w:rPr>
          </w:rPrChange>
        </w:rPr>
        <w:t>.</w:t>
      </w:r>
    </w:p>
    <w:p w:rsidRPr="00003B44" w:rsidR="00647801" w:rsidP="00645F85" w:rsidRDefault="00F92CD7" w14:paraId="2F1DF727" w14:textId="77777777">
      <w:pPr>
        <w:pStyle w:val="ListParagraph"/>
        <w:numPr>
          <w:ilvl w:val="2"/>
          <w:numId w:val="2"/>
        </w:numPr>
        <w:tabs>
          <w:tab w:val="left" w:pos="700"/>
          <w:tab w:val="left" w:pos="702"/>
        </w:tabs>
        <w:spacing w:before="157" w:line="252" w:lineRule="auto"/>
        <w:ind w:right="1317"/>
        <w:rPr>
          <w:rFonts w:asciiTheme="majorBidi" w:hAnsiTheme="majorBidi" w:cstheme="majorBidi"/>
          <w:w w:val="105"/>
          <w:sz w:val="24"/>
          <w:szCs w:val="24"/>
          <w:rPrChange w:author="Kenneth Ssekimpi" w:date="2024-05-14T20:23:00Z" w:id="1442">
            <w:rPr>
              <w:sz w:val="24"/>
            </w:rPr>
          </w:rPrChange>
        </w:rPr>
      </w:pPr>
      <w:r w:rsidRPr="00EA3CF1">
        <w:rPr>
          <w:rFonts w:asciiTheme="majorBidi" w:hAnsiTheme="majorBidi" w:cstheme="majorBidi"/>
          <w:w w:val="105"/>
          <w:sz w:val="24"/>
          <w:szCs w:val="24"/>
          <w:rPrChange w:author="Kenneth Ssekimpi" w:date="2024-05-14T19:52:00Z" w:id="1443">
            <w:rPr>
              <w:w w:val="105"/>
              <w:sz w:val="24"/>
              <w:szCs w:val="24"/>
            </w:rPr>
          </w:rPrChange>
        </w:rPr>
        <w:t>Identifying game situations where specific formations should be used to maximize pressing success.</w:t>
      </w:r>
    </w:p>
    <w:p w:rsidRPr="00EA3CF1" w:rsidR="00647801" w:rsidDel="0028589E" w:rsidRDefault="00F92CD7" w14:paraId="2B9F685D" w14:textId="07555045">
      <w:pPr>
        <w:pStyle w:val="ListParagraph"/>
        <w:tabs>
          <w:tab w:val="left" w:pos="700"/>
          <w:tab w:val="left" w:pos="702"/>
        </w:tabs>
        <w:spacing w:before="141" w:line="252" w:lineRule="auto"/>
        <w:ind w:right="1316" w:firstLine="0"/>
        <w:rPr>
          <w:del w:author="Kenneth Ssekimpi" w:date="2024-05-14T19:50:00Z" w:id="1444"/>
          <w:rFonts w:asciiTheme="majorBidi" w:hAnsiTheme="majorBidi" w:cstheme="majorBidi"/>
          <w:w w:val="110"/>
          <w:sz w:val="24"/>
          <w:szCs w:val="24"/>
          <w:rPrChange w:author="Kenneth Ssekimpi" w:date="2024-05-14T19:52:00Z" w:id="1445">
            <w:rPr>
              <w:del w:author="Kenneth Ssekimpi" w:date="2024-05-14T19:50:00Z" w:id="1446"/>
              <w:w w:val="110"/>
              <w:sz w:val="24"/>
              <w:szCs w:val="24"/>
            </w:rPr>
          </w:rPrChange>
        </w:rPr>
        <w:pPrChange w:author="Kenneth Ssekimpi" w:date="2024-05-14T20:20:00Z" w:id="1447">
          <w:pPr>
            <w:pStyle w:val="ListParagraph"/>
            <w:tabs>
              <w:tab w:val="left" w:pos="700"/>
              <w:tab w:val="left" w:pos="702"/>
            </w:tabs>
            <w:spacing w:before="141" w:line="252" w:lineRule="auto"/>
            <w:ind w:right="1316" w:firstLine="0"/>
            <w:jc w:val="both"/>
          </w:pPr>
        </w:pPrChange>
      </w:pPr>
      <w:commentRangeStart w:id="1448"/>
      <w:del w:author="Kenneth Ssekimpi" w:date="2024-05-14T19:48:00Z" w:id="1449">
        <w:r w:rsidRPr="00EA3CF1" w:rsidDel="00B51D18">
          <w:rPr>
            <w:rFonts w:asciiTheme="majorBidi" w:hAnsiTheme="majorBidi" w:cstheme="majorBidi"/>
            <w:w w:val="110"/>
            <w:sz w:val="24"/>
            <w:szCs w:val="24"/>
            <w:rPrChange w:author="Kenneth Ssekimpi" w:date="2024-05-14T19:52:00Z" w:id="1450">
              <w:rPr>
                <w:w w:val="110"/>
                <w:sz w:val="24"/>
                <w:szCs w:val="24"/>
              </w:rPr>
            </w:rPrChange>
          </w:rPr>
          <w:delText>Guiding</w:delText>
        </w:r>
        <w:r w:rsidRPr="00EA3CF1" w:rsidDel="00B51D18">
          <w:rPr>
            <w:rFonts w:asciiTheme="majorBidi" w:hAnsiTheme="majorBidi" w:cstheme="majorBidi"/>
            <w:spacing w:val="16"/>
            <w:w w:val="110"/>
            <w:sz w:val="24"/>
            <w:szCs w:val="24"/>
            <w:rPrChange w:author="Kenneth Ssekimpi" w:date="2024-05-14T19:52:00Z" w:id="1451">
              <w:rPr>
                <w:spacing w:val="16"/>
                <w:w w:val="110"/>
                <w:sz w:val="24"/>
                <w:szCs w:val="24"/>
              </w:rPr>
            </w:rPrChange>
          </w:rPr>
          <w:delText xml:space="preserve"> </w:delText>
        </w:r>
        <w:r w:rsidRPr="00EA3CF1" w:rsidDel="00B07CA4">
          <w:rPr>
            <w:rFonts w:asciiTheme="majorBidi" w:hAnsiTheme="majorBidi" w:cstheme="majorBidi"/>
            <w:w w:val="110"/>
            <w:sz w:val="24"/>
            <w:szCs w:val="24"/>
            <w:rPrChange w:author="Kenneth Ssekimpi" w:date="2024-05-14T19:52:00Z" w:id="1452">
              <w:rPr>
                <w:w w:val="110"/>
                <w:sz w:val="24"/>
                <w:szCs w:val="24"/>
              </w:rPr>
            </w:rPrChange>
          </w:rPr>
          <w:delText>player</w:delText>
        </w:r>
        <w:r w:rsidRPr="00EA3CF1" w:rsidDel="00B07CA4">
          <w:rPr>
            <w:rFonts w:asciiTheme="majorBidi" w:hAnsiTheme="majorBidi" w:cstheme="majorBidi"/>
            <w:spacing w:val="16"/>
            <w:w w:val="110"/>
            <w:sz w:val="24"/>
            <w:szCs w:val="24"/>
            <w:rPrChange w:author="Kenneth Ssekimpi" w:date="2024-05-14T19:52:00Z" w:id="1453">
              <w:rPr>
                <w:spacing w:val="16"/>
                <w:w w:val="110"/>
                <w:sz w:val="24"/>
                <w:szCs w:val="24"/>
              </w:rPr>
            </w:rPrChange>
          </w:rPr>
          <w:delText xml:space="preserve"> </w:delText>
        </w:r>
        <w:r w:rsidRPr="00EA3CF1" w:rsidDel="00B07CA4">
          <w:rPr>
            <w:rFonts w:asciiTheme="majorBidi" w:hAnsiTheme="majorBidi" w:cstheme="majorBidi"/>
            <w:w w:val="110"/>
            <w:sz w:val="24"/>
            <w:szCs w:val="24"/>
            <w:rPrChange w:author="Kenneth Ssekimpi" w:date="2024-05-14T19:52:00Z" w:id="1454">
              <w:rPr>
                <w:w w:val="110"/>
                <w:sz w:val="24"/>
                <w:szCs w:val="24"/>
              </w:rPr>
            </w:rPrChange>
          </w:rPr>
          <w:delText>recruitment</w:delText>
        </w:r>
        <w:r w:rsidRPr="00EA3CF1" w:rsidDel="00B07CA4">
          <w:rPr>
            <w:rFonts w:asciiTheme="majorBidi" w:hAnsiTheme="majorBidi" w:cstheme="majorBidi"/>
            <w:spacing w:val="16"/>
            <w:w w:val="110"/>
            <w:sz w:val="24"/>
            <w:szCs w:val="24"/>
            <w:rPrChange w:author="Kenneth Ssekimpi" w:date="2024-05-14T19:52:00Z" w:id="1455">
              <w:rPr>
                <w:spacing w:val="16"/>
                <w:w w:val="110"/>
                <w:sz w:val="24"/>
                <w:szCs w:val="24"/>
              </w:rPr>
            </w:rPrChange>
          </w:rPr>
          <w:delText xml:space="preserve"> </w:delText>
        </w:r>
        <w:r w:rsidRPr="00EA3CF1" w:rsidDel="00B07CA4">
          <w:rPr>
            <w:rFonts w:asciiTheme="majorBidi" w:hAnsiTheme="majorBidi" w:cstheme="majorBidi"/>
            <w:w w:val="110"/>
            <w:sz w:val="24"/>
            <w:szCs w:val="24"/>
            <w:rPrChange w:author="Kenneth Ssekimpi" w:date="2024-05-14T19:52:00Z" w:id="1456">
              <w:rPr>
                <w:w w:val="110"/>
                <w:sz w:val="24"/>
                <w:szCs w:val="24"/>
              </w:rPr>
            </w:rPrChange>
          </w:rPr>
          <w:delText>and</w:delText>
        </w:r>
        <w:r w:rsidRPr="00EA3CF1" w:rsidDel="00B07CA4">
          <w:rPr>
            <w:rFonts w:asciiTheme="majorBidi" w:hAnsiTheme="majorBidi" w:cstheme="majorBidi"/>
            <w:spacing w:val="16"/>
            <w:w w:val="110"/>
            <w:sz w:val="24"/>
            <w:szCs w:val="24"/>
            <w:rPrChange w:author="Kenneth Ssekimpi" w:date="2024-05-14T19:52:00Z" w:id="1457">
              <w:rPr>
                <w:spacing w:val="16"/>
                <w:w w:val="110"/>
                <w:sz w:val="24"/>
                <w:szCs w:val="24"/>
              </w:rPr>
            </w:rPrChange>
          </w:rPr>
          <w:delText xml:space="preserve"> </w:delText>
        </w:r>
      </w:del>
      <w:commentRangeEnd w:id="1448"/>
      <w:r w:rsidRPr="00EA3CF1" w:rsidR="00C01C88">
        <w:rPr>
          <w:rStyle w:val="CommentReference"/>
          <w:rFonts w:asciiTheme="majorBidi" w:hAnsiTheme="majorBidi" w:cstheme="majorBidi"/>
          <w:sz w:val="24"/>
          <w:szCs w:val="24"/>
          <w:rPrChange w:author="Kenneth Ssekimpi" w:date="2024-05-14T19:52:00Z" w:id="1458">
            <w:rPr>
              <w:rStyle w:val="CommentReference"/>
            </w:rPr>
          </w:rPrChange>
        </w:rPr>
        <w:commentReference w:id="1448"/>
      </w:r>
      <w:del w:author="Kenneth Ssekimpi" w:date="2024-05-14T19:48:00Z" w:id="1459">
        <w:r w:rsidRPr="00EA3CF1" w:rsidDel="00B07CA4">
          <w:rPr>
            <w:rFonts w:asciiTheme="majorBidi" w:hAnsiTheme="majorBidi" w:cstheme="majorBidi"/>
            <w:w w:val="110"/>
            <w:sz w:val="24"/>
            <w:szCs w:val="24"/>
            <w:rPrChange w:author="Kenneth Ssekimpi" w:date="2024-05-14T19:52:00Z" w:id="1460">
              <w:rPr>
                <w:w w:val="110"/>
                <w:sz w:val="24"/>
                <w:szCs w:val="24"/>
              </w:rPr>
            </w:rPrChange>
          </w:rPr>
          <w:delText>traini</w:delText>
        </w:r>
        <w:r w:rsidRPr="00EA3CF1" w:rsidDel="00B51D18">
          <w:rPr>
            <w:rFonts w:asciiTheme="majorBidi" w:hAnsiTheme="majorBidi" w:cstheme="majorBidi"/>
            <w:w w:val="110"/>
            <w:sz w:val="24"/>
            <w:szCs w:val="24"/>
            <w:rPrChange w:author="Kenneth Ssekimpi" w:date="2024-05-14T19:52:00Z" w:id="1461">
              <w:rPr>
                <w:w w:val="110"/>
                <w:sz w:val="24"/>
                <w:szCs w:val="24"/>
              </w:rPr>
            </w:rPrChange>
          </w:rPr>
          <w:delText>ng</w:delText>
        </w:r>
        <w:r w:rsidRPr="00EA3CF1" w:rsidDel="00B51D18">
          <w:rPr>
            <w:rFonts w:asciiTheme="majorBidi" w:hAnsiTheme="majorBidi" w:cstheme="majorBidi"/>
            <w:spacing w:val="16"/>
            <w:w w:val="110"/>
            <w:sz w:val="24"/>
            <w:szCs w:val="24"/>
            <w:rPrChange w:author="Kenneth Ssekimpi" w:date="2024-05-14T19:52:00Z" w:id="1462">
              <w:rPr>
                <w:spacing w:val="16"/>
                <w:w w:val="110"/>
                <w:sz w:val="24"/>
                <w:szCs w:val="24"/>
              </w:rPr>
            </w:rPrChange>
          </w:rPr>
          <w:delText xml:space="preserve"> </w:delText>
        </w:r>
        <w:r w:rsidRPr="00EA3CF1" w:rsidDel="00B51D18">
          <w:rPr>
            <w:rFonts w:asciiTheme="majorBidi" w:hAnsiTheme="majorBidi" w:cstheme="majorBidi"/>
            <w:w w:val="110"/>
            <w:sz w:val="24"/>
            <w:szCs w:val="24"/>
            <w:rPrChange w:author="Kenneth Ssekimpi" w:date="2024-05-14T19:52:00Z" w:id="1463">
              <w:rPr>
                <w:w w:val="110"/>
                <w:sz w:val="24"/>
                <w:szCs w:val="24"/>
              </w:rPr>
            </w:rPrChange>
          </w:rPr>
          <w:delText>towards</w:delText>
        </w:r>
        <w:r w:rsidRPr="00EA3CF1" w:rsidDel="00B51D18">
          <w:rPr>
            <w:rFonts w:asciiTheme="majorBidi" w:hAnsiTheme="majorBidi" w:cstheme="majorBidi"/>
            <w:spacing w:val="16"/>
            <w:w w:val="110"/>
            <w:sz w:val="24"/>
            <w:szCs w:val="24"/>
            <w:rPrChange w:author="Kenneth Ssekimpi" w:date="2024-05-14T19:52:00Z" w:id="1464">
              <w:rPr>
                <w:spacing w:val="16"/>
                <w:w w:val="110"/>
                <w:sz w:val="24"/>
                <w:szCs w:val="24"/>
              </w:rPr>
            </w:rPrChange>
          </w:rPr>
          <w:delText xml:space="preserve"> </w:delText>
        </w:r>
        <w:r w:rsidRPr="00EA3CF1" w:rsidDel="00B51D18">
          <w:rPr>
            <w:rFonts w:asciiTheme="majorBidi" w:hAnsiTheme="majorBidi" w:cstheme="majorBidi"/>
            <w:w w:val="110"/>
            <w:sz w:val="24"/>
            <w:szCs w:val="24"/>
            <w:rPrChange w:author="Kenneth Ssekimpi" w:date="2024-05-14T19:52:00Z" w:id="1465">
              <w:rPr>
                <w:w w:val="110"/>
                <w:sz w:val="24"/>
                <w:szCs w:val="24"/>
              </w:rPr>
            </w:rPrChange>
          </w:rPr>
          <w:delText>formations</w:delText>
        </w:r>
        <w:r w:rsidRPr="00EA3CF1" w:rsidDel="00B51D18">
          <w:rPr>
            <w:rFonts w:asciiTheme="majorBidi" w:hAnsiTheme="majorBidi" w:cstheme="majorBidi"/>
            <w:spacing w:val="16"/>
            <w:w w:val="110"/>
            <w:sz w:val="24"/>
            <w:szCs w:val="24"/>
            <w:rPrChange w:author="Kenneth Ssekimpi" w:date="2024-05-14T19:52:00Z" w:id="1466">
              <w:rPr>
                <w:spacing w:val="16"/>
                <w:w w:val="110"/>
                <w:sz w:val="24"/>
                <w:szCs w:val="24"/>
              </w:rPr>
            </w:rPrChange>
          </w:rPr>
          <w:delText xml:space="preserve"> </w:delText>
        </w:r>
        <w:r w:rsidRPr="00EA3CF1" w:rsidDel="00B51D18">
          <w:rPr>
            <w:rFonts w:asciiTheme="majorBidi" w:hAnsiTheme="majorBidi" w:cstheme="majorBidi"/>
            <w:w w:val="110"/>
            <w:sz w:val="24"/>
            <w:szCs w:val="24"/>
            <w:rPrChange w:author="Kenneth Ssekimpi" w:date="2024-05-14T19:52:00Z" w:id="1467">
              <w:rPr>
                <w:w w:val="110"/>
                <w:sz w:val="24"/>
                <w:szCs w:val="24"/>
              </w:rPr>
            </w:rPrChange>
          </w:rPr>
          <w:delText>that</w:delText>
        </w:r>
        <w:r w:rsidRPr="00EA3CF1" w:rsidDel="00B51D18">
          <w:rPr>
            <w:rFonts w:asciiTheme="majorBidi" w:hAnsiTheme="majorBidi" w:cstheme="majorBidi"/>
            <w:spacing w:val="16"/>
            <w:w w:val="110"/>
            <w:sz w:val="24"/>
            <w:szCs w:val="24"/>
            <w:rPrChange w:author="Kenneth Ssekimpi" w:date="2024-05-14T19:52:00Z" w:id="1468">
              <w:rPr>
                <w:spacing w:val="16"/>
                <w:w w:val="110"/>
                <w:sz w:val="24"/>
                <w:szCs w:val="24"/>
              </w:rPr>
            </w:rPrChange>
          </w:rPr>
          <w:delText xml:space="preserve"> </w:delText>
        </w:r>
        <w:r w:rsidRPr="00EA3CF1" w:rsidDel="00B51D18">
          <w:rPr>
            <w:rFonts w:asciiTheme="majorBidi" w:hAnsiTheme="majorBidi" w:cstheme="majorBidi"/>
            <w:w w:val="110"/>
            <w:sz w:val="24"/>
            <w:szCs w:val="24"/>
            <w:rPrChange w:author="Kenneth Ssekimpi" w:date="2024-05-14T19:52:00Z" w:id="1469">
              <w:rPr>
                <w:w w:val="110"/>
                <w:sz w:val="24"/>
                <w:szCs w:val="24"/>
              </w:rPr>
            </w:rPrChange>
          </w:rPr>
          <w:delText>align</w:delText>
        </w:r>
        <w:r w:rsidRPr="00EA3CF1" w:rsidDel="00B51D18">
          <w:rPr>
            <w:rFonts w:asciiTheme="majorBidi" w:hAnsiTheme="majorBidi" w:cstheme="majorBidi"/>
            <w:spacing w:val="16"/>
            <w:w w:val="110"/>
            <w:sz w:val="24"/>
            <w:szCs w:val="24"/>
            <w:rPrChange w:author="Kenneth Ssekimpi" w:date="2024-05-14T19:52:00Z" w:id="1470">
              <w:rPr>
                <w:spacing w:val="16"/>
                <w:w w:val="110"/>
                <w:sz w:val="24"/>
                <w:szCs w:val="24"/>
              </w:rPr>
            </w:rPrChange>
          </w:rPr>
          <w:delText xml:space="preserve"> </w:delText>
        </w:r>
        <w:r w:rsidRPr="00EA3CF1" w:rsidDel="00B51D18">
          <w:rPr>
            <w:rFonts w:asciiTheme="majorBidi" w:hAnsiTheme="majorBidi" w:cstheme="majorBidi"/>
            <w:w w:val="110"/>
            <w:sz w:val="24"/>
            <w:szCs w:val="24"/>
            <w:rPrChange w:author="Kenneth Ssekimpi" w:date="2024-05-14T19:52:00Z" w:id="1471">
              <w:rPr>
                <w:w w:val="110"/>
                <w:sz w:val="24"/>
                <w:szCs w:val="24"/>
              </w:rPr>
            </w:rPrChange>
          </w:rPr>
          <w:delText>with</w:delText>
        </w:r>
        <w:r w:rsidRPr="00EA3CF1" w:rsidDel="00B51D18">
          <w:rPr>
            <w:rFonts w:asciiTheme="majorBidi" w:hAnsiTheme="majorBidi" w:cstheme="majorBidi"/>
            <w:spacing w:val="16"/>
            <w:w w:val="110"/>
            <w:sz w:val="24"/>
            <w:szCs w:val="24"/>
            <w:rPrChange w:author="Kenneth Ssekimpi" w:date="2024-05-14T19:52:00Z" w:id="1472">
              <w:rPr>
                <w:spacing w:val="16"/>
                <w:w w:val="110"/>
                <w:sz w:val="24"/>
                <w:szCs w:val="24"/>
              </w:rPr>
            </w:rPrChange>
          </w:rPr>
          <w:delText xml:space="preserve"> </w:delText>
        </w:r>
        <w:r w:rsidRPr="00EA3CF1" w:rsidDel="00B51D18">
          <w:rPr>
            <w:rFonts w:asciiTheme="majorBidi" w:hAnsiTheme="majorBidi" w:cstheme="majorBidi"/>
            <w:w w:val="110"/>
            <w:sz w:val="24"/>
            <w:szCs w:val="24"/>
            <w:rPrChange w:author="Kenneth Ssekimpi" w:date="2024-05-14T19:52:00Z" w:id="1473">
              <w:rPr>
                <w:w w:val="110"/>
                <w:sz w:val="24"/>
                <w:szCs w:val="24"/>
              </w:rPr>
            </w:rPrChange>
          </w:rPr>
          <w:delText>the team’s pressing strategy.</w:delText>
        </w:r>
      </w:del>
    </w:p>
    <w:p w:rsidRPr="00EA3CF1" w:rsidR="00647801" w:rsidRDefault="00F92CD7" w14:paraId="1D737F6B" w14:textId="4D1775AC">
      <w:pPr>
        <w:pStyle w:val="BodyText"/>
        <w:spacing w:before="142" w:line="252" w:lineRule="auto"/>
        <w:ind w:right="1315"/>
        <w:rPr>
          <w:rFonts w:asciiTheme="majorBidi" w:hAnsiTheme="majorBidi" w:cstheme="majorBidi"/>
          <w:w w:val="105"/>
          <w:rPrChange w:author="Kenneth Ssekimpi" w:date="2024-05-14T19:52:00Z" w:id="1474">
            <w:rPr/>
          </w:rPrChange>
        </w:rPr>
        <w:pPrChange w:author="Kenneth Ssekimpi" w:date="2024-05-14T20:20:00Z" w:id="1475">
          <w:pPr>
            <w:pStyle w:val="BodyText"/>
            <w:spacing w:before="143" w:line="252" w:lineRule="auto"/>
            <w:ind w:left="117" w:right="1214"/>
          </w:pPr>
        </w:pPrChange>
      </w:pPr>
      <w:del w:author="Kenneth Ssekimpi" w:date="2024-05-14T19:49:00Z" w:id="1476">
        <w:r w:rsidRPr="00EA3CF1" w:rsidDel="00B07CA4">
          <w:rPr>
            <w:rFonts w:asciiTheme="majorBidi" w:hAnsiTheme="majorBidi" w:cstheme="majorBidi"/>
            <w:w w:val="105"/>
            <w:rPrChange w:author="Kenneth Ssekimpi" w:date="2024-05-14T19:52:00Z" w:id="1477">
              <w:rPr>
                <w:w w:val="105"/>
              </w:rPr>
            </w:rPrChange>
          </w:rPr>
          <w:delText>B</w:delText>
        </w:r>
      </w:del>
      <w:ins w:author="Kenneth Ssekimpi" w:date="2024-05-14T19:49:00Z" w:id="1478">
        <w:r w:rsidRPr="00EA3CF1" w:rsidR="00B07CA4">
          <w:rPr>
            <w:rFonts w:asciiTheme="majorBidi" w:hAnsiTheme="majorBidi" w:cstheme="majorBidi"/>
            <w:w w:val="105"/>
            <w:rPrChange w:author="Kenneth Ssekimpi" w:date="2024-05-14T19:52:00Z" w:id="1479">
              <w:rPr>
                <w:w w:val="105"/>
              </w:rPr>
            </w:rPrChange>
          </w:rPr>
          <w:t>B</w:t>
        </w:r>
      </w:ins>
      <w:r w:rsidRPr="00EA3CF1">
        <w:rPr>
          <w:rFonts w:asciiTheme="majorBidi" w:hAnsiTheme="majorBidi" w:cstheme="majorBidi"/>
          <w:w w:val="105"/>
          <w:rPrChange w:author="Kenneth Ssekimpi" w:date="2024-05-14T19:52:00Z" w:id="1480">
            <w:rPr>
              <w:w w:val="105"/>
            </w:rPr>
          </w:rPrChange>
        </w:rPr>
        <w:t>y</w:t>
      </w:r>
      <w:r w:rsidRPr="00EA3CF1">
        <w:rPr>
          <w:rFonts w:asciiTheme="majorBidi" w:hAnsiTheme="majorBidi" w:cstheme="majorBidi"/>
          <w:w w:val="105"/>
          <w:rPrChange w:author="Kenneth Ssekimpi" w:date="2024-05-14T19:52:00Z" w:id="1481">
            <w:rPr>
              <w:spacing w:val="-4"/>
              <w:w w:val="105"/>
            </w:rPr>
          </w:rPrChange>
        </w:rPr>
        <w:t xml:space="preserve"> </w:t>
      </w:r>
      <w:r w:rsidRPr="00EA3CF1">
        <w:rPr>
          <w:rFonts w:asciiTheme="majorBidi" w:hAnsiTheme="majorBidi" w:cstheme="majorBidi"/>
          <w:w w:val="105"/>
          <w:rPrChange w:author="Kenneth Ssekimpi" w:date="2024-05-14T19:52:00Z" w:id="1482">
            <w:rPr>
              <w:w w:val="105"/>
            </w:rPr>
          </w:rPrChange>
        </w:rPr>
        <w:t>delving</w:t>
      </w:r>
      <w:r w:rsidRPr="00EA3CF1">
        <w:rPr>
          <w:rFonts w:asciiTheme="majorBidi" w:hAnsiTheme="majorBidi" w:cstheme="majorBidi"/>
          <w:w w:val="105"/>
          <w:rPrChange w:author="Kenneth Ssekimpi" w:date="2024-05-14T19:52:00Z" w:id="1483">
            <w:rPr>
              <w:spacing w:val="-4"/>
              <w:w w:val="105"/>
            </w:rPr>
          </w:rPrChange>
        </w:rPr>
        <w:t xml:space="preserve"> </w:t>
      </w:r>
      <w:r w:rsidRPr="00EA3CF1">
        <w:rPr>
          <w:rFonts w:asciiTheme="majorBidi" w:hAnsiTheme="majorBidi" w:cstheme="majorBidi"/>
          <w:w w:val="105"/>
          <w:rPrChange w:author="Kenneth Ssekimpi" w:date="2024-05-14T19:52:00Z" w:id="1484">
            <w:rPr>
              <w:w w:val="105"/>
            </w:rPr>
          </w:rPrChange>
        </w:rPr>
        <w:t>into</w:t>
      </w:r>
      <w:r w:rsidRPr="00EA3CF1">
        <w:rPr>
          <w:rFonts w:asciiTheme="majorBidi" w:hAnsiTheme="majorBidi" w:cstheme="majorBidi"/>
          <w:w w:val="105"/>
          <w:rPrChange w:author="Kenneth Ssekimpi" w:date="2024-05-14T19:52:00Z" w:id="1485">
            <w:rPr>
              <w:spacing w:val="-4"/>
              <w:w w:val="105"/>
            </w:rPr>
          </w:rPrChange>
        </w:rPr>
        <w:t xml:space="preserve"> </w:t>
      </w:r>
      <w:r w:rsidRPr="00EA3CF1">
        <w:rPr>
          <w:rFonts w:asciiTheme="majorBidi" w:hAnsiTheme="majorBidi" w:cstheme="majorBidi"/>
          <w:w w:val="105"/>
          <w:rPrChange w:author="Kenneth Ssekimpi" w:date="2024-05-14T19:52:00Z" w:id="1486">
            <w:rPr>
              <w:w w:val="105"/>
            </w:rPr>
          </w:rPrChange>
        </w:rPr>
        <w:t>the</w:t>
      </w:r>
      <w:r w:rsidRPr="00EA3CF1">
        <w:rPr>
          <w:rFonts w:asciiTheme="majorBidi" w:hAnsiTheme="majorBidi" w:cstheme="majorBidi"/>
          <w:w w:val="105"/>
          <w:rPrChange w:author="Kenneth Ssekimpi" w:date="2024-05-14T19:52:00Z" w:id="1487">
            <w:rPr>
              <w:spacing w:val="-4"/>
              <w:w w:val="105"/>
            </w:rPr>
          </w:rPrChange>
        </w:rPr>
        <w:t xml:space="preserve"> </w:t>
      </w:r>
      <w:r w:rsidRPr="00EA3CF1">
        <w:rPr>
          <w:rFonts w:asciiTheme="majorBidi" w:hAnsiTheme="majorBidi" w:cstheme="majorBidi"/>
          <w:w w:val="105"/>
          <w:rPrChange w:author="Kenneth Ssekimpi" w:date="2024-05-14T19:52:00Z" w:id="1488">
            <w:rPr>
              <w:w w:val="105"/>
            </w:rPr>
          </w:rPrChange>
        </w:rPr>
        <w:t>interplay</w:t>
      </w:r>
      <w:r w:rsidRPr="00EA3CF1">
        <w:rPr>
          <w:rFonts w:asciiTheme="majorBidi" w:hAnsiTheme="majorBidi" w:cstheme="majorBidi"/>
          <w:w w:val="105"/>
          <w:rPrChange w:author="Kenneth Ssekimpi" w:date="2024-05-14T19:52:00Z" w:id="1489">
            <w:rPr>
              <w:spacing w:val="-4"/>
              <w:w w:val="105"/>
            </w:rPr>
          </w:rPrChange>
        </w:rPr>
        <w:t xml:space="preserve"> </w:t>
      </w:r>
      <w:r w:rsidRPr="00EA3CF1">
        <w:rPr>
          <w:rFonts w:asciiTheme="majorBidi" w:hAnsiTheme="majorBidi" w:cstheme="majorBidi"/>
          <w:w w:val="105"/>
          <w:rPrChange w:author="Kenneth Ssekimpi" w:date="2024-05-14T19:52:00Z" w:id="1490">
            <w:rPr>
              <w:w w:val="105"/>
            </w:rPr>
          </w:rPrChange>
        </w:rPr>
        <w:t>between</w:t>
      </w:r>
      <w:r w:rsidRPr="00EA3CF1">
        <w:rPr>
          <w:rFonts w:asciiTheme="majorBidi" w:hAnsiTheme="majorBidi" w:cstheme="majorBidi"/>
          <w:w w:val="105"/>
          <w:rPrChange w:author="Kenneth Ssekimpi" w:date="2024-05-14T19:52:00Z" w:id="1491">
            <w:rPr>
              <w:spacing w:val="-4"/>
              <w:w w:val="105"/>
            </w:rPr>
          </w:rPrChange>
        </w:rPr>
        <w:t xml:space="preserve"> </w:t>
      </w:r>
      <w:r w:rsidRPr="00EA3CF1">
        <w:rPr>
          <w:rFonts w:asciiTheme="majorBidi" w:hAnsiTheme="majorBidi" w:cstheme="majorBidi"/>
          <w:w w:val="105"/>
          <w:rPrChange w:author="Kenneth Ssekimpi" w:date="2024-05-14T19:52:00Z" w:id="1492">
            <w:rPr>
              <w:w w:val="105"/>
            </w:rPr>
          </w:rPrChange>
        </w:rPr>
        <w:t>formations</w:t>
      </w:r>
      <w:r w:rsidRPr="00EA3CF1">
        <w:rPr>
          <w:rFonts w:asciiTheme="majorBidi" w:hAnsiTheme="majorBidi" w:cstheme="majorBidi"/>
          <w:w w:val="105"/>
          <w:rPrChange w:author="Kenneth Ssekimpi" w:date="2024-05-14T19:52:00Z" w:id="1493">
            <w:rPr>
              <w:spacing w:val="-4"/>
              <w:w w:val="105"/>
            </w:rPr>
          </w:rPrChange>
        </w:rPr>
        <w:t xml:space="preserve"> </w:t>
      </w:r>
      <w:r w:rsidRPr="00EA3CF1">
        <w:rPr>
          <w:rFonts w:asciiTheme="majorBidi" w:hAnsiTheme="majorBidi" w:cstheme="majorBidi"/>
          <w:w w:val="105"/>
          <w:rPrChange w:author="Kenneth Ssekimpi" w:date="2024-05-14T19:52:00Z" w:id="1494">
            <w:rPr>
              <w:w w:val="105"/>
            </w:rPr>
          </w:rPrChange>
        </w:rPr>
        <w:t>and</w:t>
      </w:r>
      <w:r w:rsidRPr="00EA3CF1">
        <w:rPr>
          <w:rFonts w:asciiTheme="majorBidi" w:hAnsiTheme="majorBidi" w:cstheme="majorBidi"/>
          <w:w w:val="105"/>
          <w:rPrChange w:author="Kenneth Ssekimpi" w:date="2024-05-14T19:52:00Z" w:id="1495">
            <w:rPr>
              <w:spacing w:val="-4"/>
              <w:w w:val="105"/>
            </w:rPr>
          </w:rPrChange>
        </w:rPr>
        <w:t xml:space="preserve"> </w:t>
      </w:r>
      <w:r w:rsidRPr="00EA3CF1">
        <w:rPr>
          <w:rFonts w:asciiTheme="majorBidi" w:hAnsiTheme="majorBidi" w:cstheme="majorBidi"/>
          <w:w w:val="105"/>
          <w:rPrChange w:author="Kenneth Ssekimpi" w:date="2024-05-14T19:52:00Z" w:id="1496">
            <w:rPr>
              <w:w w:val="105"/>
            </w:rPr>
          </w:rPrChange>
        </w:rPr>
        <w:t>pressing,</w:t>
      </w:r>
      <w:r w:rsidRPr="00EA3CF1">
        <w:rPr>
          <w:rFonts w:asciiTheme="majorBidi" w:hAnsiTheme="majorBidi" w:cstheme="majorBidi"/>
          <w:w w:val="105"/>
          <w:rPrChange w:author="Kenneth Ssekimpi" w:date="2024-05-14T19:52:00Z" w:id="1497">
            <w:rPr>
              <w:spacing w:val="-2"/>
              <w:w w:val="105"/>
            </w:rPr>
          </w:rPrChange>
        </w:rPr>
        <w:t xml:space="preserve"> </w:t>
      </w:r>
      <w:r w:rsidRPr="00EA3CF1">
        <w:rPr>
          <w:rFonts w:asciiTheme="majorBidi" w:hAnsiTheme="majorBidi" w:cstheme="majorBidi"/>
          <w:w w:val="105"/>
          <w:rPrChange w:author="Kenneth Ssekimpi" w:date="2024-05-14T19:52:00Z" w:id="1498">
            <w:rPr>
              <w:w w:val="105"/>
            </w:rPr>
          </w:rPrChange>
        </w:rPr>
        <w:t>this</w:t>
      </w:r>
      <w:r w:rsidRPr="00EA3CF1">
        <w:rPr>
          <w:rFonts w:asciiTheme="majorBidi" w:hAnsiTheme="majorBidi" w:cstheme="majorBidi"/>
          <w:w w:val="105"/>
          <w:rPrChange w:author="Kenneth Ssekimpi" w:date="2024-05-14T19:52:00Z" w:id="1499">
            <w:rPr>
              <w:spacing w:val="-4"/>
              <w:w w:val="105"/>
            </w:rPr>
          </w:rPrChange>
        </w:rPr>
        <w:t xml:space="preserve"> </w:t>
      </w:r>
      <w:r w:rsidRPr="00EA3CF1">
        <w:rPr>
          <w:rFonts w:asciiTheme="majorBidi" w:hAnsiTheme="majorBidi" w:cstheme="majorBidi"/>
          <w:w w:val="105"/>
          <w:rPrChange w:author="Kenneth Ssekimpi" w:date="2024-05-14T19:52:00Z" w:id="1500">
            <w:rPr>
              <w:w w:val="105"/>
            </w:rPr>
          </w:rPrChange>
        </w:rPr>
        <w:t>research</w:t>
      </w:r>
      <w:r w:rsidRPr="00EA3CF1">
        <w:rPr>
          <w:rFonts w:asciiTheme="majorBidi" w:hAnsiTheme="majorBidi" w:cstheme="majorBidi"/>
          <w:w w:val="105"/>
          <w:rPrChange w:author="Kenneth Ssekimpi" w:date="2024-05-14T19:52:00Z" w:id="1501">
            <w:rPr>
              <w:spacing w:val="-4"/>
              <w:w w:val="105"/>
            </w:rPr>
          </w:rPrChange>
        </w:rPr>
        <w:t xml:space="preserve"> </w:t>
      </w:r>
      <w:r w:rsidRPr="00EA3CF1">
        <w:rPr>
          <w:rFonts w:asciiTheme="majorBidi" w:hAnsiTheme="majorBidi" w:cstheme="majorBidi"/>
          <w:w w:val="105"/>
          <w:rPrChange w:author="Kenneth Ssekimpi" w:date="2024-05-14T19:52:00Z" w:id="1502">
            <w:rPr>
              <w:w w:val="105"/>
            </w:rPr>
          </w:rPrChange>
        </w:rPr>
        <w:t>can</w:t>
      </w:r>
      <w:r w:rsidRPr="00EA3CF1">
        <w:rPr>
          <w:rFonts w:asciiTheme="majorBidi" w:hAnsiTheme="majorBidi" w:cstheme="majorBidi"/>
          <w:w w:val="105"/>
          <w:rPrChange w:author="Kenneth Ssekimpi" w:date="2024-05-14T19:52:00Z" w:id="1503">
            <w:rPr>
              <w:spacing w:val="-4"/>
              <w:w w:val="105"/>
            </w:rPr>
          </w:rPrChange>
        </w:rPr>
        <w:t xml:space="preserve"> </w:t>
      </w:r>
      <w:r w:rsidRPr="00EA3CF1">
        <w:rPr>
          <w:rFonts w:asciiTheme="majorBidi" w:hAnsiTheme="majorBidi" w:cstheme="majorBidi"/>
          <w:w w:val="105"/>
          <w:rPrChange w:author="Kenneth Ssekimpi" w:date="2024-05-14T19:52:00Z" w:id="1504">
            <w:rPr>
              <w:w w:val="105"/>
            </w:rPr>
          </w:rPrChange>
        </w:rPr>
        <w:t>empower teams to gain a tactical advantage on the pitch.</w:t>
      </w:r>
    </w:p>
    <w:p w:rsidRPr="00192B0D" w:rsidR="00192B0D" w:rsidP="00192B0D" w:rsidRDefault="00192B0D" w14:paraId="72EBF838" w14:textId="77777777">
      <w:pPr>
        <w:spacing w:line="252" w:lineRule="auto"/>
        <w:jc w:val="both"/>
        <w:rPr>
          <w:rFonts w:asciiTheme="majorBidi" w:hAnsiTheme="majorBidi" w:cstheme="majorBidi"/>
          <w:sz w:val="24"/>
          <w:szCs w:val="24"/>
          <w:rPrChange w:author="Kenneth Ssekimpi" w:date="2024-05-14T19:52:00Z" w:id="1505">
            <w:rPr/>
          </w:rPrChange>
        </w:rPr>
        <w:sectPr w:rsidRPr="00192B0D" w:rsidR="00192B0D" w:rsidSect="009C238A">
          <w:pgSz w:w="11920" w:h="16860"/>
          <w:pgMar w:top="1860" w:right="100" w:bottom="1300" w:left="1300" w:header="1157" w:footer="1113" w:gutter="0"/>
          <w:cols w:space="720"/>
        </w:sectPr>
        <w:pPrChange w:author="Kenneth Ssekimpi" w:date="2024-05-14T19:52:00Z" w:id="1506">
          <w:pPr>
            <w:spacing w:line="252" w:lineRule="auto"/>
          </w:pPr>
        </w:pPrChange>
      </w:pPr>
    </w:p>
    <w:p w:rsidRPr="003F77D9" w:rsidR="00647801" w:rsidRDefault="00F92CD7" w14:paraId="619E8011" w14:textId="77777777">
      <w:pPr>
        <w:pStyle w:val="Heading2"/>
        <w:numPr>
          <w:ilvl w:val="1"/>
          <w:numId w:val="2"/>
        </w:numPr>
        <w:tabs>
          <w:tab w:val="left" w:pos="851"/>
        </w:tabs>
        <w:spacing w:before="260"/>
        <w:ind w:left="851" w:hanging="734"/>
        <w:rPr>
          <w:rFonts w:asciiTheme="majorBidi" w:hAnsiTheme="majorBidi" w:cstheme="majorBidi"/>
          <w:w w:val="120"/>
          <w:rPrChange w:author="Kenneth Ssekimpi" w:date="2024-05-14T19:55:00Z" w:id="1507">
            <w:rPr/>
          </w:rPrChange>
        </w:rPr>
        <w:pPrChange w:author="Kenneth Ssekimpi" w:date="2024-05-14T19:55:00Z" w:id="1508">
          <w:pPr>
            <w:pStyle w:val="Heading2"/>
            <w:numPr>
              <w:ilvl w:val="1"/>
              <w:numId w:val="2"/>
            </w:numPr>
            <w:tabs>
              <w:tab w:val="left" w:pos="851"/>
            </w:tabs>
            <w:spacing w:before="87"/>
            <w:ind w:left="852" w:hanging="736"/>
          </w:pPr>
        </w:pPrChange>
      </w:pPr>
      <w:bookmarkStart w:name="_TOC_250009" w:id="1509"/>
      <w:bookmarkEnd w:id="1509"/>
      <w:r w:rsidRPr="003F77D9">
        <w:rPr>
          <w:rFonts w:asciiTheme="majorBidi" w:hAnsiTheme="majorBidi" w:cstheme="majorBidi"/>
          <w:w w:val="120"/>
          <w:rPrChange w:author="Kenneth Ssekimpi" w:date="2024-05-14T19:55:00Z" w:id="1510">
            <w:rPr>
              <w:spacing w:val="-2"/>
              <w:w w:val="115"/>
            </w:rPr>
          </w:rPrChange>
        </w:rPr>
        <w:t>Justification</w:t>
      </w:r>
    </w:p>
    <w:p w:rsidRPr="00EA3CF1" w:rsidR="00647801" w:rsidP="00EA3CF1" w:rsidRDefault="00F92CD7" w14:paraId="18A3F275" w14:textId="4C12AE65">
      <w:pPr>
        <w:pStyle w:val="BodyText"/>
        <w:spacing w:before="158" w:line="252" w:lineRule="auto"/>
        <w:ind w:left="117" w:right="1315"/>
        <w:jc w:val="both"/>
        <w:rPr>
          <w:rFonts w:asciiTheme="majorBidi" w:hAnsiTheme="majorBidi" w:cstheme="majorBidi"/>
          <w:rPrChange w:author="Kenneth Ssekimpi" w:date="2024-05-14T19:52:00Z" w:id="1511">
            <w:rPr/>
          </w:rPrChange>
        </w:rPr>
      </w:pPr>
      <w:r w:rsidRPr="00EA3CF1">
        <w:rPr>
          <w:rFonts w:asciiTheme="majorBidi" w:hAnsiTheme="majorBidi" w:cstheme="majorBidi"/>
          <w:rPrChange w:author="Kenneth Ssekimpi" w:date="2024-05-14T19:52:00Z" w:id="1512">
            <w:rPr/>
          </w:rPrChange>
        </w:rPr>
        <w:t xml:space="preserve">The rationale for this research is supported by studies like </w:t>
      </w:r>
      <w:customXmlInsRangeStart w:author="Kenneth Ssekimpi" w:date="2024-05-14T13:53:00Z" w:id="1513"/>
      <w:sdt>
        <w:sdtPr>
          <w:rPr>
            <w:rFonts w:asciiTheme="majorBidi" w:hAnsiTheme="majorBidi" w:cstheme="majorBidi"/>
            <w:color w:val="000000"/>
          </w:rPr>
          <w:tag w:val="MENDELEY_CITATION_v3_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"/>
          <w:id w:val="2061737841"/>
          <w:placeholder>
            <w:docPart w:val="DefaultPlaceholder_-1854013440"/>
          </w:placeholder>
        </w:sdtPr>
        <w:sdtEndPr/>
        <w:sdtContent>
          <w:customXmlInsRangeEnd w:id="1513"/>
          <w:ins w:author="Kenneth Ssekimpi" w:date="2024-05-14T13:53:00Z" w:id="1514">
            <w:r w:rsidRPr="00EA3CF1" w:rsidR="006841EE">
              <w:rPr>
                <w:rFonts w:asciiTheme="majorBidi" w:hAnsiTheme="majorBidi" w:cstheme="majorBidi"/>
                <w:color w:val="000000"/>
                <w:rPrChange w:author="Kenneth Ssekimpi" w:date="2024-05-14T19:52:00Z" w:id="1515">
                  <w:rPr>
                    <w:color w:val="000000"/>
                  </w:rPr>
                </w:rPrChange>
              </w:rPr>
              <w:t>(Modric et al., 2023)</w:t>
            </w:r>
          </w:ins>
          <w:customXmlInsRangeStart w:author="Kenneth Ssekimpi" w:date="2024-05-14T13:53:00Z" w:id="1516"/>
        </w:sdtContent>
      </w:sdt>
      <w:customXmlInsRangeEnd w:id="1516"/>
      <w:commentRangeStart w:id="1517"/>
      <w:del w:author="Kenneth Ssekimpi" w:date="2024-05-14T13:53:00Z" w:id="1518">
        <w:r w:rsidRPr="00EA3CF1" w:rsidDel="00CA72B8">
          <w:rPr>
            <w:rFonts w:asciiTheme="majorBidi" w:hAnsiTheme="majorBidi" w:cstheme="majorBidi"/>
            <w:rPrChange w:author="Kenneth Ssekimpi" w:date="2024-05-14T19:52:00Z" w:id="1519">
              <w:rPr/>
            </w:rPrChange>
          </w:rPr>
          <w:delText>[12]</w:delText>
        </w:r>
      </w:del>
      <w:r w:rsidRPr="00EA3CF1">
        <w:rPr>
          <w:rFonts w:asciiTheme="majorBidi" w:hAnsiTheme="majorBidi" w:cstheme="majorBidi"/>
          <w:rPrChange w:author="Kenneth Ssekimpi" w:date="2024-05-14T19:52:00Z" w:id="1520">
            <w:rPr/>
          </w:rPrChange>
        </w:rPr>
        <w:t>, which emphasize the importance of pressing for success.</w:t>
      </w:r>
      <w:r w:rsidRPr="00EA3CF1">
        <w:rPr>
          <w:rFonts w:asciiTheme="majorBidi" w:hAnsiTheme="majorBidi" w:cstheme="majorBidi"/>
          <w:spacing w:val="40"/>
          <w:rPrChange w:author="Kenneth Ssekimpi" w:date="2024-05-14T19:52:00Z" w:id="1521">
            <w:rPr>
              <w:spacing w:val="40"/>
            </w:rPr>
          </w:rPrChange>
        </w:rPr>
        <w:t xml:space="preserve"> </w:t>
      </w:r>
      <w:r w:rsidRPr="00EA3CF1">
        <w:rPr>
          <w:rFonts w:asciiTheme="majorBidi" w:hAnsiTheme="majorBidi" w:cstheme="majorBidi"/>
          <w:rPrChange w:author="Kenneth Ssekimpi" w:date="2024-05-14T19:52:00Z" w:id="1522">
            <w:rPr/>
          </w:rPrChange>
        </w:rPr>
        <w:t>Additionally,</w:t>
      </w:r>
      <w:ins w:author="Kenneth Ssekimpi" w:date="2024-05-14T13:51:00Z" w:id="1523">
        <w:r w:rsidRPr="00EA3CF1" w:rsidR="00FE6D8E">
          <w:rPr>
            <w:rFonts w:asciiTheme="majorBidi" w:hAnsiTheme="majorBidi" w:cstheme="majorBidi"/>
            <w:rPrChange w:author="Kenneth Ssekimpi" w:date="2024-05-14T19:52:00Z" w:id="1524">
              <w:rPr/>
            </w:rPrChange>
          </w:rPr>
          <w:t xml:space="preserve"> studies such as</w:t>
        </w:r>
        <w:r w:rsidRPr="00EA3CF1" w:rsidR="00CA72B8">
          <w:rPr>
            <w:rFonts w:asciiTheme="majorBidi" w:hAnsiTheme="majorBidi" w:cstheme="majorBidi"/>
            <w:rPrChange w:author="Kenneth Ssekimpi" w:date="2024-05-14T19:52:00Z" w:id="1525">
              <w:rPr/>
            </w:rPrChange>
          </w:rPr>
          <w:t xml:space="preserve"> th</w:t>
        </w:r>
      </w:ins>
      <w:ins w:author="Kenneth Ssekimpi" w:date="2024-05-14T13:52:00Z" w:id="1526">
        <w:r w:rsidRPr="00EA3CF1" w:rsidR="00CA72B8">
          <w:rPr>
            <w:rFonts w:asciiTheme="majorBidi" w:hAnsiTheme="majorBidi" w:cstheme="majorBidi"/>
            <w:rPrChange w:author="Kenneth Ssekimpi" w:date="2024-05-14T19:52:00Z" w:id="1527">
              <w:rPr/>
            </w:rPrChange>
          </w:rPr>
          <w:t>ose from</w:t>
        </w:r>
      </w:ins>
      <w:r w:rsidRPr="00EA3CF1">
        <w:rPr>
          <w:rFonts w:asciiTheme="majorBidi" w:hAnsiTheme="majorBidi" w:cstheme="majorBidi"/>
          <w:spacing w:val="25"/>
          <w:rPrChange w:author="Kenneth Ssekimpi" w:date="2024-05-14T19:52:00Z" w:id="1528">
            <w:rPr>
              <w:spacing w:val="25"/>
            </w:rPr>
          </w:rPrChange>
        </w:rPr>
        <w:t xml:space="preserve"> </w:t>
      </w:r>
      <w:customXmlInsRangeStart w:author="Kenneth Ssekimpi" w:date="2024-05-13T11:28:00Z" w:id="1529"/>
      <w:sdt>
        <w:sdtPr>
          <w:rPr>
            <w:rFonts w:asciiTheme="majorBidi" w:hAnsiTheme="majorBidi" w:cstheme="majorBidi"/>
            <w:color w:val="000000"/>
            <w:spacing w:val="25"/>
          </w:rPr>
          <w:tag w:val="MENDELEY_CITATION_v3_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"/>
          <w:id w:val="-386720293"/>
          <w:placeholder>
            <w:docPart w:val="DefaultPlaceholder_-1854013440"/>
          </w:placeholder>
        </w:sdtPr>
        <w:sdtEndPr/>
        <w:sdtContent>
          <w:customXmlInsRangeEnd w:id="1529"/>
          <w:ins w:author="Kenneth Ssekimpi" w:date="2024-05-14T13:43:00Z" w:id="1530">
            <w:r w:rsidRPr="00EA3CF1" w:rsidR="00E7020B">
              <w:rPr>
                <w:rFonts w:asciiTheme="majorBidi" w:hAnsiTheme="majorBidi" w:cstheme="majorBidi"/>
                <w:color w:val="000000"/>
                <w:spacing w:val="25"/>
                <w:rPrChange w:author="Kenneth Ssekimpi" w:date="2024-05-14T19:52:00Z" w:id="1531">
                  <w:rPr>
                    <w:color w:val="000000"/>
                    <w:spacing w:val="25"/>
                  </w:rPr>
                </w:rPrChange>
              </w:rPr>
              <w:t>(Rico-González et al., 2023)</w:t>
            </w:r>
          </w:ins>
          <w:customXmlInsRangeStart w:author="Kenneth Ssekimpi" w:date="2024-05-13T11:28:00Z" w:id="1532"/>
        </w:sdtContent>
      </w:sdt>
      <w:customXmlInsRangeEnd w:id="1532"/>
      <w:del w:author="Kenneth Ssekimpi" w:date="2024-05-13T11:28:00Z" w:id="1533">
        <w:r w:rsidRPr="00EA3CF1" w:rsidDel="00A97D02">
          <w:rPr>
            <w:rFonts w:asciiTheme="majorBidi" w:hAnsiTheme="majorBidi" w:cstheme="majorBidi"/>
            <w:rPrChange w:author="Kenneth Ssekimpi" w:date="2024-05-14T19:52:00Z" w:id="1534">
              <w:rPr/>
            </w:rPrChange>
          </w:rPr>
          <w:delText>[14]</w:delText>
        </w:r>
      </w:del>
      <w:r w:rsidRPr="00EA3CF1">
        <w:rPr>
          <w:rFonts w:asciiTheme="majorBidi" w:hAnsiTheme="majorBidi" w:cstheme="majorBidi"/>
          <w:rPrChange w:author="Kenneth Ssekimpi" w:date="2024-05-14T19:52:00Z" w:id="1535">
            <w:rPr/>
          </w:rPrChange>
        </w:rPr>
        <w:t xml:space="preserve"> and </w:t>
      </w:r>
      <w:customXmlInsRangeStart w:author="Kenneth Ssekimpi" w:date="2024-05-14T13:51:00Z" w:id="1536"/>
      <w:sdt>
        <w:sdtPr>
          <w:rPr>
            <w:rFonts w:asciiTheme="majorBidi" w:hAnsiTheme="majorBidi" w:cstheme="majorBidi"/>
            <w:color w:val="000000"/>
          </w:rPr>
          <w:tag w:val="MENDELEY_CITATION_v3_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"/>
          <w:id w:val="899327080"/>
          <w:placeholder>
            <w:docPart w:val="DefaultPlaceholder_-1854013440"/>
          </w:placeholder>
        </w:sdtPr>
        <w:sdtEndPr/>
        <w:sdtContent>
          <w:customXmlInsRangeEnd w:id="1536"/>
          <w:ins w:author="Kenneth Ssekimpi" w:date="2024-05-14T13:51:00Z" w:id="1537">
            <w:r w:rsidRPr="00EA3CF1" w:rsidR="00FE6D8E">
              <w:rPr>
                <w:rFonts w:asciiTheme="majorBidi" w:hAnsiTheme="majorBidi" w:cstheme="majorBidi"/>
                <w:color w:val="000000"/>
                <w:rPrChange w:author="Kenneth Ssekimpi" w:date="2024-05-14T19:52:00Z" w:id="1538">
                  <w:rPr>
                    <w:color w:val="000000"/>
                  </w:rPr>
                </w:rPrChange>
              </w:rPr>
              <w:t>(Goes et al., 2021)</w:t>
            </w:r>
          </w:ins>
          <w:customXmlInsRangeStart w:author="Kenneth Ssekimpi" w:date="2024-05-14T13:51:00Z" w:id="1539"/>
        </w:sdtContent>
      </w:sdt>
      <w:customXmlInsRangeEnd w:id="1539"/>
      <w:del w:author="Kenneth Ssekimpi" w:date="2024-05-14T13:50:00Z" w:id="1540">
        <w:r w:rsidRPr="00EA3CF1" w:rsidDel="00D44739">
          <w:rPr>
            <w:rFonts w:asciiTheme="majorBidi" w:hAnsiTheme="majorBidi" w:cstheme="majorBidi"/>
            <w:rPrChange w:author="Kenneth Ssekimpi" w:date="2024-05-14T19:52:00Z" w:id="1541">
              <w:rPr/>
            </w:rPrChange>
          </w:rPr>
          <w:delText>[9]</w:delText>
        </w:r>
      </w:del>
      <w:r w:rsidRPr="00EA3CF1">
        <w:rPr>
          <w:rFonts w:asciiTheme="majorBidi" w:hAnsiTheme="majorBidi" w:cstheme="majorBidi"/>
          <w:rPrChange w:author="Kenneth Ssekimpi" w:date="2024-05-14T19:52:00Z" w:id="1542">
            <w:rPr/>
          </w:rPrChange>
        </w:rPr>
        <w:t xml:space="preserve"> highlight the gap in research</w:t>
      </w:r>
      <w:ins w:author="Kenneth Ssekimpi" w:date="2024-05-14T13:51:00Z" w:id="1543">
        <w:r w:rsidRPr="00EA3CF1" w:rsidR="00FE6D8E">
          <w:rPr>
            <w:rFonts w:asciiTheme="majorBidi" w:hAnsiTheme="majorBidi" w:cstheme="majorBidi"/>
            <w:spacing w:val="80"/>
            <w:rPrChange w:author="Kenneth Ssekimpi" w:date="2024-05-14T19:52:00Z" w:id="1544">
              <w:rPr>
                <w:spacing w:val="80"/>
              </w:rPr>
            </w:rPrChange>
          </w:rPr>
          <w:t xml:space="preserve"> </w:t>
        </w:r>
      </w:ins>
      <w:del w:author="Kenneth Ssekimpi" w:date="2024-05-14T13:51:00Z" w:id="1545">
        <w:r w:rsidRPr="00EA3CF1" w:rsidDel="00FE6D8E">
          <w:rPr>
            <w:rFonts w:asciiTheme="majorBidi" w:hAnsiTheme="majorBidi" w:cstheme="majorBidi"/>
            <w:spacing w:val="80"/>
            <w:rPrChange w:author="Kenneth Ssekimpi" w:date="2024-05-14T19:52:00Z" w:id="1546">
              <w:rPr>
                <w:spacing w:val="80"/>
              </w:rPr>
            </w:rPrChange>
          </w:rPr>
          <w:delText xml:space="preserve"> </w:delText>
        </w:r>
      </w:del>
      <w:r w:rsidRPr="00EA3CF1">
        <w:rPr>
          <w:rFonts w:asciiTheme="majorBidi" w:hAnsiTheme="majorBidi" w:cstheme="majorBidi"/>
          <w:rPrChange w:author="Kenneth Ssekimpi" w:date="2024-05-14T19:52:00Z" w:id="1547">
            <w:rPr/>
          </w:rPrChange>
        </w:rPr>
        <w:t>on formations’ impact on pressing effectiveness.</w:t>
      </w:r>
      <w:commentRangeEnd w:id="1517"/>
      <w:r w:rsidRPr="00EA3CF1" w:rsidR="00C01C88">
        <w:rPr>
          <w:rStyle w:val="CommentReference"/>
          <w:rFonts w:asciiTheme="majorBidi" w:hAnsiTheme="majorBidi" w:cstheme="majorBidi"/>
          <w:sz w:val="24"/>
          <w:szCs w:val="24"/>
          <w:rPrChange w:author="Kenneth Ssekimpi" w:date="2024-05-14T19:52:00Z" w:id="1548">
            <w:rPr>
              <w:rStyle w:val="CommentReference"/>
            </w:rPr>
          </w:rPrChange>
        </w:rPr>
        <w:commentReference w:id="1517"/>
      </w:r>
    </w:p>
    <w:p w:rsidRPr="00EA3CF1" w:rsidR="00647801" w:rsidP="00EA3CF1" w:rsidRDefault="00F92CD7" w14:paraId="649923A8" w14:textId="7E4BEFF5">
      <w:pPr>
        <w:pStyle w:val="BodyText"/>
        <w:spacing w:before="142" w:line="252" w:lineRule="auto"/>
        <w:ind w:left="117" w:right="1315"/>
        <w:jc w:val="both"/>
        <w:rPr>
          <w:rFonts w:asciiTheme="majorBidi" w:hAnsiTheme="majorBidi" w:cstheme="majorBidi"/>
          <w:rPrChange w:author="Kenneth Ssekimpi" w:date="2024-05-14T19:52:00Z" w:id="1549">
            <w:rPr/>
          </w:rPrChange>
        </w:rPr>
      </w:pPr>
      <w:r w:rsidRPr="00EA3CF1">
        <w:rPr>
          <w:rFonts w:asciiTheme="majorBidi" w:hAnsiTheme="majorBidi" w:cstheme="majorBidi"/>
          <w:w w:val="105"/>
          <w:rPrChange w:author="Kenneth Ssekimpi" w:date="2024-05-14T19:52:00Z" w:id="1550">
            <w:rPr>
              <w:w w:val="105"/>
            </w:rPr>
          </w:rPrChange>
        </w:rPr>
        <w:t xml:space="preserve">This research offers a novel approach to </w:t>
      </w:r>
      <w:del w:author="Kenneth Ssekimpi" w:date="2024-05-14T13:50:00Z" w:id="1551">
        <w:r w:rsidRPr="00EA3CF1" w:rsidDel="00D44739">
          <w:rPr>
            <w:rFonts w:asciiTheme="majorBidi" w:hAnsiTheme="majorBidi" w:cstheme="majorBidi"/>
            <w:w w:val="105"/>
            <w:rPrChange w:author="Kenneth Ssekimpi" w:date="2024-05-14T19:52:00Z" w:id="1552">
              <w:rPr>
                <w:w w:val="105"/>
              </w:rPr>
            </w:rPrChange>
          </w:rPr>
          <w:delText>analyzing</w:delText>
        </w:r>
      </w:del>
      <w:ins w:author="Kenneth Ssekimpi" w:date="2024-05-14T13:50:00Z" w:id="1553">
        <w:r w:rsidRPr="00EA3CF1" w:rsidR="00D44739">
          <w:rPr>
            <w:rFonts w:asciiTheme="majorBidi" w:hAnsiTheme="majorBidi" w:cstheme="majorBidi"/>
            <w:w w:val="105"/>
            <w:rPrChange w:author="Kenneth Ssekimpi" w:date="2024-05-14T19:52:00Z" w:id="1554">
              <w:rPr>
                <w:w w:val="105"/>
              </w:rPr>
            </w:rPrChange>
          </w:rPr>
          <w:t>analysing</w:t>
        </w:r>
      </w:ins>
      <w:r w:rsidRPr="00EA3CF1">
        <w:rPr>
          <w:rFonts w:asciiTheme="majorBidi" w:hAnsiTheme="majorBidi" w:cstheme="majorBidi"/>
          <w:w w:val="105"/>
          <w:rPrChange w:author="Kenneth Ssekimpi" w:date="2024-05-14T19:52:00Z" w:id="1555">
            <w:rPr>
              <w:w w:val="105"/>
            </w:rPr>
          </w:rPrChange>
        </w:rPr>
        <w:t xml:space="preserve"> pressing tactics by considering the influence of formations. It has the potential to impact football strategy and performance </w:t>
      </w:r>
      <w:r w:rsidRPr="00EA3CF1">
        <w:rPr>
          <w:rFonts w:asciiTheme="majorBidi" w:hAnsiTheme="majorBidi" w:cstheme="majorBidi"/>
          <w:spacing w:val="-2"/>
          <w:w w:val="105"/>
          <w:rPrChange w:author="Kenneth Ssekimpi" w:date="2024-05-14T19:52:00Z" w:id="1556">
            <w:rPr>
              <w:spacing w:val="-2"/>
              <w:w w:val="105"/>
            </w:rPr>
          </w:rPrChange>
        </w:rPr>
        <w:t>optimisation.</w:t>
      </w:r>
    </w:p>
    <w:p w:rsidRPr="00EA3CF1" w:rsidR="00647801" w:rsidRDefault="00647801" w14:paraId="61F9C3DD" w14:textId="77777777">
      <w:pPr>
        <w:pStyle w:val="BodyText"/>
        <w:spacing w:before="138"/>
        <w:jc w:val="both"/>
        <w:rPr>
          <w:rFonts w:asciiTheme="majorBidi" w:hAnsiTheme="majorBidi" w:cstheme="majorBidi"/>
          <w:rPrChange w:author="Kenneth Ssekimpi" w:date="2024-05-14T19:52:00Z" w:id="1557">
            <w:rPr/>
          </w:rPrChange>
        </w:rPr>
        <w:pPrChange w:author="Kenneth Ssekimpi" w:date="2024-05-14T19:52:00Z" w:id="1558">
          <w:pPr>
            <w:pStyle w:val="BodyText"/>
            <w:spacing w:before="138"/>
          </w:pPr>
        </w:pPrChange>
      </w:pPr>
    </w:p>
    <w:p w:rsidRPr="003F77D9" w:rsidR="00647801" w:rsidRDefault="00F92CD7" w14:paraId="45DBDB56" w14:textId="77777777">
      <w:pPr>
        <w:pStyle w:val="Heading1"/>
        <w:numPr>
          <w:ilvl w:val="0"/>
          <w:numId w:val="2"/>
        </w:numPr>
        <w:tabs>
          <w:tab w:val="left" w:pos="697"/>
        </w:tabs>
        <w:spacing w:before="31"/>
        <w:ind w:left="697" w:hanging="580"/>
        <w:rPr>
          <w:rFonts w:asciiTheme="majorBidi" w:hAnsiTheme="majorBidi" w:cstheme="majorBidi"/>
          <w:spacing w:val="-2"/>
          <w:w w:val="120"/>
          <w:sz w:val="36"/>
          <w:szCs w:val="36"/>
          <w:rPrChange w:author="Kenneth Ssekimpi" w:date="2024-05-14T19:54:00Z" w:id="1559">
            <w:rPr/>
          </w:rPrChange>
        </w:rPr>
        <w:pPrChange w:author="Kenneth Ssekimpi" w:date="2024-05-14T19:54:00Z" w:id="1560">
          <w:pPr>
            <w:pStyle w:val="Heading1"/>
            <w:numPr>
              <w:numId w:val="2"/>
            </w:numPr>
            <w:tabs>
              <w:tab w:val="left" w:pos="697"/>
            </w:tabs>
            <w:ind w:left="698" w:hanging="582"/>
          </w:pPr>
        </w:pPrChange>
      </w:pPr>
      <w:bookmarkStart w:name="_TOC_250008" w:id="1561"/>
      <w:bookmarkEnd w:id="1561"/>
      <w:r w:rsidRPr="003F77D9">
        <w:rPr>
          <w:rFonts w:asciiTheme="majorBidi" w:hAnsiTheme="majorBidi" w:cstheme="majorBidi"/>
          <w:spacing w:val="-2"/>
          <w:w w:val="120"/>
          <w:sz w:val="36"/>
          <w:szCs w:val="36"/>
          <w:rPrChange w:author="Kenneth Ssekimpi" w:date="2024-05-14T19:54:00Z" w:id="1562">
            <w:rPr>
              <w:spacing w:val="-2"/>
              <w:w w:val="115"/>
            </w:rPr>
          </w:rPrChange>
        </w:rPr>
        <w:t>Methodology</w:t>
      </w:r>
    </w:p>
    <w:p w:rsidRPr="003F77D9" w:rsidR="00647801" w:rsidP="00EA3CF1" w:rsidRDefault="00F92CD7" w14:paraId="1E7A5B38" w14:textId="77777777">
      <w:pPr>
        <w:pStyle w:val="Heading2"/>
        <w:numPr>
          <w:ilvl w:val="1"/>
          <w:numId w:val="2"/>
        </w:numPr>
        <w:tabs>
          <w:tab w:val="left" w:pos="851"/>
        </w:tabs>
        <w:spacing w:before="260"/>
        <w:ind w:left="851" w:hanging="734"/>
        <w:rPr>
          <w:rFonts w:asciiTheme="majorBidi" w:hAnsiTheme="majorBidi" w:cstheme="majorBidi"/>
          <w:w w:val="120"/>
          <w:rPrChange w:author="Kenneth Ssekimpi" w:date="2024-05-14T19:55:00Z" w:id="1563">
            <w:rPr/>
          </w:rPrChange>
        </w:rPr>
      </w:pPr>
      <w:bookmarkStart w:name="_TOC_250007" w:id="1564"/>
      <w:r w:rsidRPr="003F77D9">
        <w:rPr>
          <w:rFonts w:asciiTheme="majorBidi" w:hAnsiTheme="majorBidi" w:cstheme="majorBidi"/>
          <w:w w:val="120"/>
          <w:rPrChange w:author="Kenneth Ssekimpi" w:date="2024-05-14T19:55:00Z" w:id="1565">
            <w:rPr>
              <w:w w:val="115"/>
            </w:rPr>
          </w:rPrChange>
        </w:rPr>
        <w:t>Data</w:t>
      </w:r>
      <w:r w:rsidRPr="003F77D9">
        <w:rPr>
          <w:rFonts w:asciiTheme="majorBidi" w:hAnsiTheme="majorBidi" w:cstheme="majorBidi"/>
          <w:w w:val="120"/>
          <w:rPrChange w:author="Kenneth Ssekimpi" w:date="2024-05-14T19:55:00Z" w:id="1566">
            <w:rPr>
              <w:spacing w:val="49"/>
              <w:w w:val="115"/>
            </w:rPr>
          </w:rPrChange>
        </w:rPr>
        <w:t xml:space="preserve"> </w:t>
      </w:r>
      <w:bookmarkEnd w:id="1564"/>
      <w:r w:rsidRPr="003F77D9">
        <w:rPr>
          <w:rFonts w:asciiTheme="majorBidi" w:hAnsiTheme="majorBidi" w:cstheme="majorBidi"/>
          <w:w w:val="120"/>
          <w:rPrChange w:author="Kenneth Ssekimpi" w:date="2024-05-14T19:55:00Z" w:id="1567">
            <w:rPr>
              <w:spacing w:val="-2"/>
              <w:w w:val="115"/>
            </w:rPr>
          </w:rPrChange>
        </w:rPr>
        <w:t>Source</w:t>
      </w:r>
    </w:p>
    <w:p w:rsidRPr="00EA3CF1" w:rsidR="00647801" w:rsidP="00EA3CF1" w:rsidRDefault="00F92CD7" w14:paraId="570A392D" w14:textId="77777777">
      <w:pPr>
        <w:pStyle w:val="BodyText"/>
        <w:spacing w:before="159" w:line="252" w:lineRule="auto"/>
        <w:ind w:left="117" w:right="1316"/>
        <w:jc w:val="both"/>
        <w:rPr>
          <w:rFonts w:asciiTheme="majorBidi" w:hAnsiTheme="majorBidi" w:cstheme="majorBidi"/>
          <w:rPrChange w:author="Kenneth Ssekimpi" w:date="2024-05-14T19:52:00Z" w:id="1568">
            <w:rPr/>
          </w:rPrChange>
        </w:rPr>
      </w:pPr>
      <w:r w:rsidRPr="00EA3CF1">
        <w:rPr>
          <w:rFonts w:asciiTheme="majorBidi" w:hAnsiTheme="majorBidi" w:cstheme="majorBidi"/>
          <w:w w:val="105"/>
          <w:rPrChange w:author="Kenneth Ssekimpi" w:date="2024-05-14T19:52:00Z" w:id="1569">
            <w:rPr>
              <w:w w:val="105"/>
            </w:rPr>
          </w:rPrChange>
        </w:rPr>
        <w:t xml:space="preserve">The StatsBomb Open Data repository facilitates football research by making some of its proprietary data publicly available its </w:t>
      </w:r>
      <w:proofErr w:type="spellStart"/>
      <w:r w:rsidRPr="00EA3CF1">
        <w:rPr>
          <w:rFonts w:asciiTheme="majorBidi" w:hAnsiTheme="majorBidi" w:cstheme="majorBidi"/>
          <w:i/>
          <w:w w:val="105"/>
          <w:rPrChange w:author="Kenneth Ssekimpi" w:date="2024-05-14T19:52:00Z" w:id="1570">
            <w:rPr>
              <w:i/>
              <w:w w:val="105"/>
            </w:rPr>
          </w:rPrChange>
        </w:rPr>
        <w:t>StatsBombR</w:t>
      </w:r>
      <w:proofErr w:type="spellEnd"/>
      <w:r w:rsidRPr="00EA3CF1">
        <w:rPr>
          <w:rFonts w:asciiTheme="majorBidi" w:hAnsiTheme="majorBidi" w:cstheme="majorBidi"/>
          <w:i/>
          <w:w w:val="105"/>
          <w:rPrChange w:author="Kenneth Ssekimpi" w:date="2024-05-14T19:52:00Z" w:id="1571">
            <w:rPr>
              <w:i/>
              <w:w w:val="105"/>
            </w:rPr>
          </w:rPrChange>
        </w:rPr>
        <w:t xml:space="preserve"> </w:t>
      </w:r>
      <w:r w:rsidRPr="00EA3CF1">
        <w:rPr>
          <w:rFonts w:asciiTheme="majorBidi" w:hAnsiTheme="majorBidi" w:cstheme="majorBidi"/>
          <w:w w:val="105"/>
          <w:rPrChange w:author="Kenneth Ssekimpi" w:date="2024-05-14T19:52:00Z" w:id="1572">
            <w:rPr>
              <w:w w:val="105"/>
            </w:rPr>
          </w:rPrChange>
        </w:rPr>
        <w:t>R package.</w:t>
      </w:r>
    </w:p>
    <w:p w:rsidRPr="00EA3CF1" w:rsidR="00647801" w:rsidP="00EA3CF1" w:rsidRDefault="00F92CD7" w14:paraId="3E405847" w14:textId="0A808739">
      <w:pPr>
        <w:pStyle w:val="BodyText"/>
        <w:spacing w:before="143" w:line="252" w:lineRule="auto"/>
        <w:ind w:left="117" w:right="1315"/>
        <w:jc w:val="both"/>
        <w:rPr>
          <w:rFonts w:asciiTheme="majorBidi" w:hAnsiTheme="majorBidi" w:cstheme="majorBidi"/>
          <w:rPrChange w:author="Kenneth Ssekimpi" w:date="2024-05-14T19:52:00Z" w:id="1573">
            <w:rPr/>
          </w:rPrChange>
        </w:rPr>
      </w:pPr>
      <w:r w:rsidRPr="00EA3CF1">
        <w:rPr>
          <w:rFonts w:asciiTheme="majorBidi" w:hAnsiTheme="majorBidi" w:cstheme="majorBidi"/>
          <w:w w:val="105"/>
          <w:rPrChange w:author="Kenneth Ssekimpi" w:date="2024-05-14T19:52:00Z" w:id="1574">
            <w:rPr>
              <w:w w:val="105"/>
            </w:rPr>
          </w:rPrChange>
        </w:rPr>
        <w:t xml:space="preserve">Additionally, the </w:t>
      </w:r>
      <w:proofErr w:type="spellStart"/>
      <w:r w:rsidRPr="00EA3CF1">
        <w:rPr>
          <w:rFonts w:asciiTheme="majorBidi" w:hAnsiTheme="majorBidi" w:cstheme="majorBidi"/>
          <w:i/>
          <w:w w:val="105"/>
          <w:rPrChange w:author="Kenneth Ssekimpi" w:date="2024-05-14T19:52:00Z" w:id="1575">
            <w:rPr>
              <w:i/>
              <w:w w:val="105"/>
            </w:rPr>
          </w:rPrChange>
        </w:rPr>
        <w:t>worldfootballR</w:t>
      </w:r>
      <w:proofErr w:type="spellEnd"/>
      <w:r w:rsidRPr="00EA3CF1">
        <w:rPr>
          <w:rFonts w:asciiTheme="majorBidi" w:hAnsiTheme="majorBidi" w:cstheme="majorBidi"/>
          <w:i/>
          <w:w w:val="105"/>
          <w:rPrChange w:author="Kenneth Ssekimpi" w:date="2024-05-14T19:52:00Z" w:id="1576">
            <w:rPr>
              <w:i/>
              <w:w w:val="105"/>
            </w:rPr>
          </w:rPrChange>
        </w:rPr>
        <w:t xml:space="preserve"> </w:t>
      </w:r>
      <w:r w:rsidRPr="00EA3CF1">
        <w:rPr>
          <w:rFonts w:asciiTheme="majorBidi" w:hAnsiTheme="majorBidi" w:cstheme="majorBidi"/>
          <w:w w:val="105"/>
          <w:rPrChange w:author="Kenneth Ssekimpi" w:date="2024-05-14T19:52:00Z" w:id="1577">
            <w:rPr>
              <w:w w:val="105"/>
            </w:rPr>
          </w:rPrChange>
        </w:rPr>
        <w:t xml:space="preserve">package enables users to extract relevant player metrics and match data from renowned football data platforms, such as </w:t>
      </w:r>
      <w:proofErr w:type="spellStart"/>
      <w:r w:rsidRPr="00EA3CF1">
        <w:rPr>
          <w:rFonts w:asciiTheme="majorBidi" w:hAnsiTheme="majorBidi" w:cstheme="majorBidi"/>
          <w:i/>
          <w:w w:val="105"/>
          <w:rPrChange w:author="Kenneth Ssekimpi" w:date="2024-05-14T19:52:00Z" w:id="1578">
            <w:rPr>
              <w:i/>
              <w:w w:val="105"/>
            </w:rPr>
          </w:rPrChange>
        </w:rPr>
        <w:t>FBref</w:t>
      </w:r>
      <w:proofErr w:type="spellEnd"/>
      <w:r w:rsidRPr="00EA3CF1">
        <w:rPr>
          <w:rFonts w:asciiTheme="majorBidi" w:hAnsiTheme="majorBidi" w:cstheme="majorBidi"/>
          <w:i/>
          <w:spacing w:val="40"/>
          <w:w w:val="105"/>
          <w:rPrChange w:author="Kenneth Ssekimpi" w:date="2024-05-14T19:52:00Z" w:id="1579">
            <w:rPr>
              <w:i/>
              <w:spacing w:val="40"/>
              <w:w w:val="105"/>
            </w:rPr>
          </w:rPrChange>
        </w:rPr>
        <w:t xml:space="preserve"> </w:t>
      </w:r>
      <w:r w:rsidRPr="00EA3CF1">
        <w:rPr>
          <w:rFonts w:asciiTheme="majorBidi" w:hAnsiTheme="majorBidi" w:cstheme="majorBidi"/>
          <w:w w:val="105"/>
          <w:rPrChange w:author="Kenneth Ssekimpi" w:date="2024-05-14T19:52:00Z" w:id="1580">
            <w:rPr>
              <w:w w:val="105"/>
            </w:rPr>
          </w:rPrChange>
        </w:rPr>
        <w:t xml:space="preserve">and </w:t>
      </w:r>
      <w:proofErr w:type="spellStart"/>
      <w:r w:rsidRPr="00EA3CF1">
        <w:rPr>
          <w:rFonts w:asciiTheme="majorBidi" w:hAnsiTheme="majorBidi" w:cstheme="majorBidi"/>
          <w:i/>
          <w:w w:val="105"/>
          <w:rPrChange w:author="Kenneth Ssekimpi" w:date="2024-05-14T19:52:00Z" w:id="1581">
            <w:rPr>
              <w:i/>
              <w:w w:val="105"/>
            </w:rPr>
          </w:rPrChange>
        </w:rPr>
        <w:t>Understat</w:t>
      </w:r>
      <w:proofErr w:type="spellEnd"/>
      <w:r w:rsidRPr="00EA3CF1">
        <w:rPr>
          <w:rFonts w:asciiTheme="majorBidi" w:hAnsiTheme="majorBidi" w:cstheme="majorBidi"/>
          <w:w w:val="105"/>
          <w:rPrChange w:author="Kenneth Ssekimpi" w:date="2024-05-14T19:52:00Z" w:id="1582">
            <w:rPr>
              <w:w w:val="105"/>
            </w:rPr>
          </w:rPrChange>
        </w:rPr>
        <w:t>, which both provide granular player- and team-level data.</w:t>
      </w:r>
      <w:ins w:author="Kenneth Ssekimpi" w:date="2024-05-14T20:06:00Z" w:id="1583">
        <w:r w:rsidR="00157CD2">
          <w:rPr>
            <w:rFonts w:asciiTheme="majorBidi" w:hAnsiTheme="majorBidi" w:cstheme="majorBidi"/>
            <w:w w:val="105"/>
          </w:rPr>
          <w:t xml:space="preserve"> This </w:t>
        </w:r>
        <w:r w:rsidR="00B604A0">
          <w:rPr>
            <w:rFonts w:asciiTheme="majorBidi" w:hAnsiTheme="majorBidi" w:cstheme="majorBidi"/>
            <w:w w:val="105"/>
          </w:rPr>
          <w:t>ensures a comprehensive coverage of</w:t>
        </w:r>
      </w:ins>
      <w:ins w:author="Kenneth Ssekimpi" w:date="2024-05-14T20:07:00Z" w:id="1584">
        <w:r w:rsidR="00B604A0">
          <w:rPr>
            <w:rFonts w:asciiTheme="majorBidi" w:hAnsiTheme="majorBidi" w:cstheme="majorBidi"/>
            <w:w w:val="105"/>
          </w:rPr>
          <w:t xml:space="preserve"> the necessary data points.</w:t>
        </w:r>
      </w:ins>
    </w:p>
    <w:p w:rsidRPr="00EA3CF1" w:rsidR="00647801" w:rsidDel="009647F9" w:rsidP="00EA3CF1" w:rsidRDefault="00F92CD7" w14:paraId="458768F8" w14:textId="42F3D3CC">
      <w:pPr>
        <w:pStyle w:val="BodyText"/>
        <w:spacing w:before="142" w:line="252" w:lineRule="auto"/>
        <w:ind w:left="117" w:right="1315"/>
        <w:jc w:val="both"/>
        <w:rPr>
          <w:del w:author="Kenneth Ssekimpi" w:date="2024-05-14T19:58:00Z" w:id="1585"/>
          <w:rFonts w:asciiTheme="majorBidi" w:hAnsiTheme="majorBidi" w:cstheme="majorBidi"/>
          <w:rPrChange w:author="Kenneth Ssekimpi" w:date="2024-05-14T19:52:00Z" w:id="1586">
            <w:rPr>
              <w:del w:author="Kenneth Ssekimpi" w:date="2024-05-14T19:58:00Z" w:id="1587"/>
            </w:rPr>
          </w:rPrChange>
        </w:rPr>
      </w:pPr>
      <w:r w:rsidRPr="00EA3CF1">
        <w:rPr>
          <w:rFonts w:asciiTheme="majorBidi" w:hAnsiTheme="majorBidi" w:cstheme="majorBidi"/>
          <w:w w:val="105"/>
          <w:rPrChange w:author="Kenneth Ssekimpi" w:date="2024-05-14T19:52:00Z" w:id="1588">
            <w:rPr>
              <w:w w:val="105"/>
            </w:rPr>
          </w:rPrChange>
        </w:rPr>
        <w:t>It</w:t>
      </w:r>
      <w:r w:rsidRPr="00EA3CF1">
        <w:rPr>
          <w:rFonts w:asciiTheme="majorBidi" w:hAnsiTheme="majorBidi" w:cstheme="majorBidi"/>
          <w:spacing w:val="-4"/>
          <w:w w:val="105"/>
          <w:rPrChange w:author="Kenneth Ssekimpi" w:date="2024-05-14T19:52:00Z" w:id="1589">
            <w:rPr>
              <w:spacing w:val="-4"/>
              <w:w w:val="105"/>
            </w:rPr>
          </w:rPrChange>
        </w:rPr>
        <w:t xml:space="preserve"> </w:t>
      </w:r>
      <w:r w:rsidRPr="00EA3CF1">
        <w:rPr>
          <w:rFonts w:asciiTheme="majorBidi" w:hAnsiTheme="majorBidi" w:cstheme="majorBidi"/>
          <w:w w:val="105"/>
          <w:rPrChange w:author="Kenneth Ssekimpi" w:date="2024-05-14T19:52:00Z" w:id="1590">
            <w:rPr>
              <w:w w:val="105"/>
            </w:rPr>
          </w:rPrChange>
        </w:rPr>
        <w:t>should</w:t>
      </w:r>
      <w:r w:rsidRPr="00EA3CF1">
        <w:rPr>
          <w:rFonts w:asciiTheme="majorBidi" w:hAnsiTheme="majorBidi" w:cstheme="majorBidi"/>
          <w:spacing w:val="-4"/>
          <w:w w:val="105"/>
          <w:rPrChange w:author="Kenneth Ssekimpi" w:date="2024-05-14T19:52:00Z" w:id="1591">
            <w:rPr>
              <w:spacing w:val="-4"/>
              <w:w w:val="105"/>
            </w:rPr>
          </w:rPrChange>
        </w:rPr>
        <w:t xml:space="preserve"> </w:t>
      </w:r>
      <w:r w:rsidRPr="00EA3CF1">
        <w:rPr>
          <w:rFonts w:asciiTheme="majorBidi" w:hAnsiTheme="majorBidi" w:cstheme="majorBidi"/>
          <w:w w:val="105"/>
          <w:rPrChange w:author="Kenneth Ssekimpi" w:date="2024-05-14T19:52:00Z" w:id="1592">
            <w:rPr>
              <w:w w:val="105"/>
            </w:rPr>
          </w:rPrChange>
        </w:rPr>
        <w:t>be</w:t>
      </w:r>
      <w:r w:rsidRPr="00EA3CF1">
        <w:rPr>
          <w:rFonts w:asciiTheme="majorBidi" w:hAnsiTheme="majorBidi" w:cstheme="majorBidi"/>
          <w:spacing w:val="-4"/>
          <w:w w:val="105"/>
          <w:rPrChange w:author="Kenneth Ssekimpi" w:date="2024-05-14T19:52:00Z" w:id="1593">
            <w:rPr>
              <w:spacing w:val="-4"/>
              <w:w w:val="105"/>
            </w:rPr>
          </w:rPrChange>
        </w:rPr>
        <w:t xml:space="preserve"> </w:t>
      </w:r>
      <w:r w:rsidRPr="00EA3CF1">
        <w:rPr>
          <w:rFonts w:asciiTheme="majorBidi" w:hAnsiTheme="majorBidi" w:cstheme="majorBidi"/>
          <w:w w:val="105"/>
          <w:rPrChange w:author="Kenneth Ssekimpi" w:date="2024-05-14T19:52:00Z" w:id="1594">
            <w:rPr>
              <w:w w:val="105"/>
            </w:rPr>
          </w:rPrChange>
        </w:rPr>
        <w:t>noted,</w:t>
      </w:r>
      <w:r w:rsidRPr="00EA3CF1">
        <w:rPr>
          <w:rFonts w:asciiTheme="majorBidi" w:hAnsiTheme="majorBidi" w:cstheme="majorBidi"/>
          <w:spacing w:val="-1"/>
          <w:w w:val="105"/>
          <w:rPrChange w:author="Kenneth Ssekimpi" w:date="2024-05-14T19:52:00Z" w:id="1595">
            <w:rPr>
              <w:spacing w:val="-1"/>
              <w:w w:val="105"/>
            </w:rPr>
          </w:rPrChange>
        </w:rPr>
        <w:t xml:space="preserve"> </w:t>
      </w:r>
      <w:r w:rsidRPr="00EA3CF1">
        <w:rPr>
          <w:rFonts w:asciiTheme="majorBidi" w:hAnsiTheme="majorBidi" w:cstheme="majorBidi"/>
          <w:w w:val="105"/>
          <w:rPrChange w:author="Kenneth Ssekimpi" w:date="2024-05-14T19:52:00Z" w:id="1596">
            <w:rPr>
              <w:w w:val="105"/>
            </w:rPr>
          </w:rPrChange>
        </w:rPr>
        <w:t>however,</w:t>
      </w:r>
      <w:r w:rsidRPr="00EA3CF1">
        <w:rPr>
          <w:rFonts w:asciiTheme="majorBidi" w:hAnsiTheme="majorBidi" w:cstheme="majorBidi"/>
          <w:spacing w:val="-1"/>
          <w:w w:val="105"/>
          <w:rPrChange w:author="Kenneth Ssekimpi" w:date="2024-05-14T19:52:00Z" w:id="1597">
            <w:rPr>
              <w:spacing w:val="-1"/>
              <w:w w:val="105"/>
            </w:rPr>
          </w:rPrChange>
        </w:rPr>
        <w:t xml:space="preserve"> </w:t>
      </w:r>
      <w:r w:rsidRPr="00EA3CF1">
        <w:rPr>
          <w:rFonts w:asciiTheme="majorBidi" w:hAnsiTheme="majorBidi" w:cstheme="majorBidi"/>
          <w:w w:val="105"/>
          <w:rPrChange w:author="Kenneth Ssekimpi" w:date="2024-05-14T19:52:00Z" w:id="1598">
            <w:rPr>
              <w:w w:val="105"/>
            </w:rPr>
          </w:rPrChange>
        </w:rPr>
        <w:t>that</w:t>
      </w:r>
      <w:r w:rsidRPr="00EA3CF1">
        <w:rPr>
          <w:rFonts w:asciiTheme="majorBidi" w:hAnsiTheme="majorBidi" w:cstheme="majorBidi"/>
          <w:spacing w:val="-4"/>
          <w:w w:val="105"/>
          <w:rPrChange w:author="Kenneth Ssekimpi" w:date="2024-05-14T19:52:00Z" w:id="1599">
            <w:rPr>
              <w:spacing w:val="-4"/>
              <w:w w:val="105"/>
            </w:rPr>
          </w:rPrChange>
        </w:rPr>
        <w:t xml:space="preserve"> </w:t>
      </w:r>
      <w:r w:rsidRPr="00EA3CF1">
        <w:rPr>
          <w:rFonts w:asciiTheme="majorBidi" w:hAnsiTheme="majorBidi" w:cstheme="majorBidi"/>
          <w:w w:val="105"/>
          <w:rPrChange w:author="Kenneth Ssekimpi" w:date="2024-05-14T19:52:00Z" w:id="1600">
            <w:rPr>
              <w:w w:val="105"/>
            </w:rPr>
          </w:rPrChange>
        </w:rPr>
        <w:t>using</w:t>
      </w:r>
      <w:r w:rsidRPr="00EA3CF1">
        <w:rPr>
          <w:rFonts w:asciiTheme="majorBidi" w:hAnsiTheme="majorBidi" w:cstheme="majorBidi"/>
          <w:spacing w:val="-4"/>
          <w:w w:val="105"/>
          <w:rPrChange w:author="Kenneth Ssekimpi" w:date="2024-05-14T19:52:00Z" w:id="1601">
            <w:rPr>
              <w:spacing w:val="-4"/>
              <w:w w:val="105"/>
            </w:rPr>
          </w:rPrChange>
        </w:rPr>
        <w:t xml:space="preserve"> </w:t>
      </w:r>
      <w:r w:rsidRPr="00EA3CF1">
        <w:rPr>
          <w:rFonts w:asciiTheme="majorBidi" w:hAnsiTheme="majorBidi" w:cstheme="majorBidi"/>
          <w:w w:val="105"/>
          <w:rPrChange w:author="Kenneth Ssekimpi" w:date="2024-05-14T19:52:00Z" w:id="1602">
            <w:rPr>
              <w:w w:val="105"/>
            </w:rPr>
          </w:rPrChange>
        </w:rPr>
        <w:t>free</w:t>
      </w:r>
      <w:r w:rsidRPr="00EA3CF1">
        <w:rPr>
          <w:rFonts w:asciiTheme="majorBidi" w:hAnsiTheme="majorBidi" w:cstheme="majorBidi"/>
          <w:spacing w:val="-4"/>
          <w:w w:val="105"/>
          <w:rPrChange w:author="Kenneth Ssekimpi" w:date="2024-05-14T19:52:00Z" w:id="1603">
            <w:rPr>
              <w:spacing w:val="-4"/>
              <w:w w:val="105"/>
            </w:rPr>
          </w:rPrChange>
        </w:rPr>
        <w:t xml:space="preserve"> </w:t>
      </w:r>
      <w:r w:rsidRPr="00EA3CF1">
        <w:rPr>
          <w:rFonts w:asciiTheme="majorBidi" w:hAnsiTheme="majorBidi" w:cstheme="majorBidi"/>
          <w:w w:val="105"/>
          <w:rPrChange w:author="Kenneth Ssekimpi" w:date="2024-05-14T19:52:00Z" w:id="1604">
            <w:rPr>
              <w:w w:val="105"/>
            </w:rPr>
          </w:rPrChange>
        </w:rPr>
        <w:t>data</w:t>
      </w:r>
      <w:r w:rsidRPr="00EA3CF1">
        <w:rPr>
          <w:rFonts w:asciiTheme="majorBidi" w:hAnsiTheme="majorBidi" w:cstheme="majorBidi"/>
          <w:spacing w:val="-4"/>
          <w:w w:val="105"/>
          <w:rPrChange w:author="Kenneth Ssekimpi" w:date="2024-05-14T19:52:00Z" w:id="1605">
            <w:rPr>
              <w:spacing w:val="-4"/>
              <w:w w:val="105"/>
            </w:rPr>
          </w:rPrChange>
        </w:rPr>
        <w:t xml:space="preserve"> </w:t>
      </w:r>
      <w:r w:rsidRPr="00EA3CF1">
        <w:rPr>
          <w:rFonts w:asciiTheme="majorBidi" w:hAnsiTheme="majorBidi" w:cstheme="majorBidi"/>
          <w:w w:val="105"/>
          <w:rPrChange w:author="Kenneth Ssekimpi" w:date="2024-05-14T19:52:00Z" w:id="1606">
            <w:rPr>
              <w:w w:val="105"/>
            </w:rPr>
          </w:rPrChange>
        </w:rPr>
        <w:t>sources</w:t>
      </w:r>
      <w:r w:rsidRPr="00EA3CF1">
        <w:rPr>
          <w:rFonts w:asciiTheme="majorBidi" w:hAnsiTheme="majorBidi" w:cstheme="majorBidi"/>
          <w:spacing w:val="-4"/>
          <w:w w:val="105"/>
          <w:rPrChange w:author="Kenneth Ssekimpi" w:date="2024-05-14T19:52:00Z" w:id="1607">
            <w:rPr>
              <w:spacing w:val="-4"/>
              <w:w w:val="105"/>
            </w:rPr>
          </w:rPrChange>
        </w:rPr>
        <w:t xml:space="preserve"> </w:t>
      </w:r>
      <w:r w:rsidRPr="00EA3CF1">
        <w:rPr>
          <w:rFonts w:asciiTheme="majorBidi" w:hAnsiTheme="majorBidi" w:cstheme="majorBidi"/>
          <w:w w:val="105"/>
          <w:rPrChange w:author="Kenneth Ssekimpi" w:date="2024-05-14T19:52:00Z" w:id="1608">
            <w:rPr>
              <w:w w:val="105"/>
            </w:rPr>
          </w:rPrChange>
        </w:rPr>
        <w:t>might</w:t>
      </w:r>
      <w:r w:rsidRPr="00EA3CF1">
        <w:rPr>
          <w:rFonts w:asciiTheme="majorBidi" w:hAnsiTheme="majorBidi" w:cstheme="majorBidi"/>
          <w:spacing w:val="-4"/>
          <w:w w:val="105"/>
          <w:rPrChange w:author="Kenneth Ssekimpi" w:date="2024-05-14T19:52:00Z" w:id="1609">
            <w:rPr>
              <w:spacing w:val="-4"/>
              <w:w w:val="105"/>
            </w:rPr>
          </w:rPrChange>
        </w:rPr>
        <w:t xml:space="preserve"> </w:t>
      </w:r>
      <w:r w:rsidRPr="00EA3CF1">
        <w:rPr>
          <w:rFonts w:asciiTheme="majorBidi" w:hAnsiTheme="majorBidi" w:cstheme="majorBidi"/>
          <w:w w:val="105"/>
          <w:rPrChange w:author="Kenneth Ssekimpi" w:date="2024-05-14T19:52:00Z" w:id="1610">
            <w:rPr>
              <w:w w:val="105"/>
            </w:rPr>
          </w:rPrChange>
        </w:rPr>
        <w:t>require</w:t>
      </w:r>
      <w:r w:rsidRPr="00EA3CF1">
        <w:rPr>
          <w:rFonts w:asciiTheme="majorBidi" w:hAnsiTheme="majorBidi" w:cstheme="majorBidi"/>
          <w:spacing w:val="-4"/>
          <w:w w:val="105"/>
          <w:rPrChange w:author="Kenneth Ssekimpi" w:date="2024-05-14T19:52:00Z" w:id="1611">
            <w:rPr>
              <w:spacing w:val="-4"/>
              <w:w w:val="105"/>
            </w:rPr>
          </w:rPrChange>
        </w:rPr>
        <w:t xml:space="preserve"> </w:t>
      </w:r>
      <w:r w:rsidRPr="00EA3CF1">
        <w:rPr>
          <w:rFonts w:asciiTheme="majorBidi" w:hAnsiTheme="majorBidi" w:cstheme="majorBidi"/>
          <w:w w:val="105"/>
          <w:rPrChange w:author="Kenneth Ssekimpi" w:date="2024-05-14T19:52:00Z" w:id="1612">
            <w:rPr>
              <w:w w:val="105"/>
            </w:rPr>
          </w:rPrChange>
        </w:rPr>
        <w:t>additional</w:t>
      </w:r>
      <w:r w:rsidRPr="00EA3CF1">
        <w:rPr>
          <w:rFonts w:asciiTheme="majorBidi" w:hAnsiTheme="majorBidi" w:cstheme="majorBidi"/>
          <w:spacing w:val="-4"/>
          <w:w w:val="105"/>
          <w:rPrChange w:author="Kenneth Ssekimpi" w:date="2024-05-14T19:52:00Z" w:id="1613">
            <w:rPr>
              <w:spacing w:val="-4"/>
              <w:w w:val="105"/>
            </w:rPr>
          </w:rPrChange>
        </w:rPr>
        <w:t xml:space="preserve"> </w:t>
      </w:r>
      <w:r w:rsidRPr="00EA3CF1">
        <w:rPr>
          <w:rFonts w:asciiTheme="majorBidi" w:hAnsiTheme="majorBidi" w:cstheme="majorBidi"/>
          <w:w w:val="105"/>
          <w:rPrChange w:author="Kenneth Ssekimpi" w:date="2024-05-14T19:52:00Z" w:id="1614">
            <w:rPr>
              <w:w w:val="105"/>
            </w:rPr>
          </w:rPrChange>
        </w:rPr>
        <w:t>cleaning and preprocessing steps before analysis.</w:t>
      </w:r>
      <w:r w:rsidRPr="00EA3CF1">
        <w:rPr>
          <w:rFonts w:asciiTheme="majorBidi" w:hAnsiTheme="majorBidi" w:cstheme="majorBidi"/>
          <w:spacing w:val="40"/>
          <w:w w:val="105"/>
          <w:rPrChange w:author="Kenneth Ssekimpi" w:date="2024-05-14T19:52:00Z" w:id="1615">
            <w:rPr>
              <w:spacing w:val="40"/>
              <w:w w:val="105"/>
            </w:rPr>
          </w:rPrChange>
        </w:rPr>
        <w:t xml:space="preserve"> </w:t>
      </w:r>
      <w:r w:rsidRPr="00EA3CF1">
        <w:rPr>
          <w:rFonts w:asciiTheme="majorBidi" w:hAnsiTheme="majorBidi" w:cstheme="majorBidi"/>
          <w:w w:val="105"/>
          <w:rPrChange w:author="Kenneth Ssekimpi" w:date="2024-05-14T19:52:00Z" w:id="1616">
            <w:rPr>
              <w:w w:val="105"/>
            </w:rPr>
          </w:rPrChange>
        </w:rPr>
        <w:t>This is especially true if combining data from different data sources.</w:t>
      </w:r>
    </w:p>
    <w:p w:rsidRPr="00EA3CF1" w:rsidR="00647801" w:rsidRDefault="00647801" w14:paraId="76D2CF60" w14:textId="77777777">
      <w:pPr>
        <w:pStyle w:val="BodyText"/>
        <w:spacing w:before="142" w:line="252" w:lineRule="auto"/>
        <w:ind w:left="117" w:right="1315"/>
        <w:jc w:val="both"/>
        <w:rPr>
          <w:rFonts w:asciiTheme="majorBidi" w:hAnsiTheme="majorBidi" w:cstheme="majorBidi"/>
          <w:rPrChange w:author="Kenneth Ssekimpi" w:date="2024-05-14T19:52:00Z" w:id="1617">
            <w:rPr/>
          </w:rPrChange>
        </w:rPr>
        <w:pPrChange w:author="Kenneth Ssekimpi" w:date="2024-05-14T19:58:00Z" w:id="1618">
          <w:pPr>
            <w:pStyle w:val="BodyText"/>
            <w:spacing w:before="88"/>
          </w:pPr>
        </w:pPrChange>
      </w:pPr>
    </w:p>
    <w:p w:rsidRPr="003F77D9" w:rsidR="00647801" w:rsidRDefault="00F92CD7" w14:paraId="106A9B8D" w14:textId="77777777">
      <w:pPr>
        <w:pStyle w:val="Heading2"/>
        <w:numPr>
          <w:ilvl w:val="1"/>
          <w:numId w:val="2"/>
        </w:numPr>
        <w:tabs>
          <w:tab w:val="left" w:pos="852"/>
        </w:tabs>
        <w:spacing w:before="260"/>
        <w:ind w:left="851" w:hanging="734"/>
        <w:rPr>
          <w:rFonts w:asciiTheme="majorBidi" w:hAnsiTheme="majorBidi" w:cstheme="majorBidi"/>
          <w:w w:val="120"/>
          <w:rPrChange w:author="Kenneth Ssekimpi" w:date="2024-05-14T19:55:00Z" w:id="1619">
            <w:rPr/>
          </w:rPrChange>
        </w:rPr>
        <w:pPrChange w:author="Kenneth Ssekimpi" w:date="2024-05-14T19:55:00Z" w:id="1620">
          <w:pPr>
            <w:pStyle w:val="Heading2"/>
            <w:numPr>
              <w:ilvl w:val="1"/>
              <w:numId w:val="2"/>
            </w:numPr>
            <w:tabs>
              <w:tab w:val="left" w:pos="852"/>
            </w:tabs>
            <w:ind w:left="852" w:hanging="735"/>
          </w:pPr>
        </w:pPrChange>
      </w:pPr>
      <w:bookmarkStart w:name="_TOC_250006" w:id="1621"/>
      <w:commentRangeStart w:id="1622"/>
      <w:r w:rsidRPr="003F77D9">
        <w:rPr>
          <w:rFonts w:asciiTheme="majorBidi" w:hAnsiTheme="majorBidi" w:cstheme="majorBidi"/>
          <w:w w:val="120"/>
          <w:rPrChange w:author="Kenneth Ssekimpi" w:date="2024-05-14T19:55:00Z" w:id="1623">
            <w:rPr>
              <w:w w:val="120"/>
            </w:rPr>
          </w:rPrChange>
        </w:rPr>
        <w:t>Data</w:t>
      </w:r>
      <w:r w:rsidRPr="003F77D9">
        <w:rPr>
          <w:rFonts w:asciiTheme="majorBidi" w:hAnsiTheme="majorBidi" w:cstheme="majorBidi"/>
          <w:w w:val="120"/>
          <w:rPrChange w:author="Kenneth Ssekimpi" w:date="2024-05-14T19:55:00Z" w:id="1624">
            <w:rPr>
              <w:spacing w:val="17"/>
              <w:w w:val="120"/>
            </w:rPr>
          </w:rPrChange>
        </w:rPr>
        <w:t xml:space="preserve"> </w:t>
      </w:r>
      <w:bookmarkEnd w:id="1621"/>
      <w:r w:rsidRPr="003F77D9">
        <w:rPr>
          <w:rFonts w:asciiTheme="majorBidi" w:hAnsiTheme="majorBidi" w:cstheme="majorBidi"/>
          <w:w w:val="120"/>
          <w:rPrChange w:author="Kenneth Ssekimpi" w:date="2024-05-14T19:55:00Z" w:id="1625">
            <w:rPr>
              <w:spacing w:val="-2"/>
              <w:w w:val="120"/>
            </w:rPr>
          </w:rPrChange>
        </w:rPr>
        <w:t>Description</w:t>
      </w:r>
      <w:commentRangeEnd w:id="1622"/>
      <w:r w:rsidRPr="003F77D9" w:rsidR="00C01C88">
        <w:rPr>
          <w:w w:val="120"/>
          <w:rPrChange w:author="Kenneth Ssekimpi" w:date="2024-05-14T19:55:00Z" w:id="1626">
            <w:rPr>
              <w:rStyle w:val="CommentReference"/>
              <w:b w:val="0"/>
              <w:bCs w:val="0"/>
            </w:rPr>
          </w:rPrChange>
        </w:rPr>
        <w:commentReference w:id="1622"/>
      </w:r>
    </w:p>
    <w:p w:rsidRPr="00EA3CF1" w:rsidR="00647801" w:rsidP="00EA3CF1" w:rsidRDefault="00F92CD7" w14:paraId="64DE257F" w14:textId="28FB3316">
      <w:pPr>
        <w:pStyle w:val="BodyText"/>
        <w:spacing w:before="159" w:line="252" w:lineRule="auto"/>
        <w:ind w:left="117" w:right="1317"/>
        <w:jc w:val="both"/>
        <w:rPr>
          <w:rFonts w:asciiTheme="majorBidi" w:hAnsiTheme="majorBidi" w:cstheme="majorBidi"/>
          <w:rPrChange w:author="Kenneth Ssekimpi" w:date="2024-05-14T19:52:00Z" w:id="1627">
            <w:rPr/>
          </w:rPrChange>
        </w:rPr>
      </w:pPr>
      <w:r w:rsidRPr="00EA3CF1">
        <w:rPr>
          <w:rFonts w:asciiTheme="majorBidi" w:hAnsiTheme="majorBidi" w:cstheme="majorBidi"/>
          <w:w w:val="105"/>
          <w:rPrChange w:author="Kenneth Ssekimpi" w:date="2024-05-14T19:52:00Z" w:id="1628">
            <w:rPr>
              <w:w w:val="105"/>
            </w:rPr>
          </w:rPrChange>
        </w:rPr>
        <w:t>The following types of data</w:t>
      </w:r>
      <w:ins w:author="Kenneth Ssekimpi" w:date="2024-05-14T20:04:00Z" w:id="1629">
        <w:r w:rsidR="00E46C02">
          <w:rPr>
            <w:rFonts w:asciiTheme="majorBidi" w:hAnsiTheme="majorBidi" w:cstheme="majorBidi"/>
            <w:w w:val="105"/>
          </w:rPr>
          <w:t xml:space="preserve">, which are confirmed to be </w:t>
        </w:r>
        <w:r w:rsidRPr="001B6904" w:rsidR="00E46C02">
          <w:rPr>
            <w:rFonts w:asciiTheme="majorBidi" w:hAnsiTheme="majorBidi" w:cstheme="majorBidi"/>
            <w:w w:val="105"/>
          </w:rPr>
          <w:t>available from the sources listed in Section 5.1</w:t>
        </w:r>
        <w:r w:rsidR="00E46C02">
          <w:rPr>
            <w:rFonts w:asciiTheme="majorBidi" w:hAnsiTheme="majorBidi" w:cstheme="majorBidi"/>
            <w:w w:val="105"/>
          </w:rPr>
          <w:t>,</w:t>
        </w:r>
      </w:ins>
      <w:r w:rsidRPr="00EA3CF1">
        <w:rPr>
          <w:rFonts w:asciiTheme="majorBidi" w:hAnsiTheme="majorBidi" w:cstheme="majorBidi"/>
          <w:w w:val="105"/>
          <w:rPrChange w:author="Kenneth Ssekimpi" w:date="2024-05-14T19:52:00Z" w:id="1630">
            <w:rPr>
              <w:w w:val="105"/>
            </w:rPr>
          </w:rPrChange>
        </w:rPr>
        <w:t xml:space="preserve"> would aid in answering the research questions stipulated i</w:t>
      </w:r>
      <w:ins w:author="Kenneth Ssekimpi" w:date="2024-05-14T20:49:00Z" w:id="1631">
        <w:r w:rsidR="00F6171D">
          <w:rPr>
            <w:rFonts w:asciiTheme="majorBidi" w:hAnsiTheme="majorBidi" w:cstheme="majorBidi"/>
            <w:w w:val="105"/>
          </w:rPr>
          <w:t>n</w:t>
        </w:r>
      </w:ins>
      <w:del w:author="Kenneth Ssekimpi" w:date="2024-05-14T20:49:00Z" w:id="1632">
        <w:r w:rsidRPr="00EA3CF1" w:rsidDel="00F6171D">
          <w:rPr>
            <w:rFonts w:asciiTheme="majorBidi" w:hAnsiTheme="majorBidi" w:cstheme="majorBidi"/>
            <w:w w:val="105"/>
            <w:rPrChange w:author="Kenneth Ssekimpi" w:date="2024-05-14T19:52:00Z" w:id="1633">
              <w:rPr>
                <w:w w:val="105"/>
              </w:rPr>
            </w:rPrChange>
          </w:rPr>
          <w:delText>s</w:delText>
        </w:r>
      </w:del>
      <w:r w:rsidRPr="00EA3CF1">
        <w:rPr>
          <w:rFonts w:asciiTheme="majorBidi" w:hAnsiTheme="majorBidi" w:cstheme="majorBidi"/>
          <w:w w:val="105"/>
          <w:rPrChange w:author="Kenneth Ssekimpi" w:date="2024-05-14T19:52:00Z" w:id="1634">
            <w:rPr>
              <w:w w:val="105"/>
            </w:rPr>
          </w:rPrChange>
        </w:rPr>
        <w:t xml:space="preserve"> Section 4</w:t>
      </w:r>
      <w:del w:author="Kenneth Ssekimpi" w:date="2024-05-14T20:05:00Z" w:id="1635">
        <w:r w:rsidRPr="00EA3CF1" w:rsidDel="00AF166C">
          <w:rPr>
            <w:rFonts w:asciiTheme="majorBidi" w:hAnsiTheme="majorBidi" w:cstheme="majorBidi"/>
            <w:w w:val="105"/>
            <w:rPrChange w:author="Kenneth Ssekimpi" w:date="2024-05-14T19:52:00Z" w:id="1636">
              <w:rPr>
                <w:w w:val="105"/>
              </w:rPr>
            </w:rPrChange>
          </w:rPr>
          <w:delText xml:space="preserve"> (all</w:delText>
        </w:r>
      </w:del>
      <w:del w:author="Kenneth Ssekimpi" w:date="2024-05-14T20:04:00Z" w:id="1637">
        <w:r w:rsidRPr="00EA3CF1" w:rsidDel="00E46C02">
          <w:rPr>
            <w:rFonts w:asciiTheme="majorBidi" w:hAnsiTheme="majorBidi" w:cstheme="majorBidi"/>
            <w:w w:val="105"/>
            <w:rPrChange w:author="Kenneth Ssekimpi" w:date="2024-05-14T19:52:00Z" w:id="1638">
              <w:rPr>
                <w:w w:val="105"/>
              </w:rPr>
            </w:rPrChange>
          </w:rPr>
          <w:delText xml:space="preserve"> available from the sources listed in Section 5.1</w:delText>
        </w:r>
      </w:del>
      <w:del w:author="Kenneth Ssekimpi" w:date="2024-05-14T20:05:00Z" w:id="1639">
        <w:r w:rsidRPr="00EA3CF1" w:rsidDel="00E46C02">
          <w:rPr>
            <w:rFonts w:asciiTheme="majorBidi" w:hAnsiTheme="majorBidi" w:cstheme="majorBidi"/>
            <w:w w:val="105"/>
            <w:rPrChange w:author="Kenneth Ssekimpi" w:date="2024-05-14T19:52:00Z" w:id="1640">
              <w:rPr>
                <w:w w:val="105"/>
              </w:rPr>
            </w:rPrChange>
          </w:rPr>
          <w:delText>)</w:delText>
        </w:r>
      </w:del>
      <w:r w:rsidRPr="00EA3CF1">
        <w:rPr>
          <w:rFonts w:asciiTheme="majorBidi" w:hAnsiTheme="majorBidi" w:cstheme="majorBidi"/>
          <w:w w:val="105"/>
          <w:rPrChange w:author="Kenneth Ssekimpi" w:date="2024-05-14T19:52:00Z" w:id="1641">
            <w:rPr>
              <w:w w:val="105"/>
            </w:rPr>
          </w:rPrChange>
        </w:rPr>
        <w:t>:</w:t>
      </w:r>
    </w:p>
    <w:p w:rsidRPr="00EA3CF1" w:rsidR="00647801" w:rsidRDefault="00F92CD7" w14:paraId="39515899" w14:textId="77777777">
      <w:pPr>
        <w:pStyle w:val="ListParagraph"/>
        <w:numPr>
          <w:ilvl w:val="2"/>
          <w:numId w:val="2"/>
        </w:numPr>
        <w:tabs>
          <w:tab w:val="left" w:pos="701"/>
        </w:tabs>
        <w:spacing w:before="142"/>
        <w:ind w:left="701" w:hanging="233"/>
        <w:jc w:val="both"/>
        <w:rPr>
          <w:rFonts w:asciiTheme="majorBidi" w:hAnsiTheme="majorBidi" w:cstheme="majorBidi"/>
          <w:sz w:val="24"/>
          <w:szCs w:val="24"/>
          <w:rPrChange w:author="Kenneth Ssekimpi" w:date="2024-05-14T19:52:00Z" w:id="1642">
            <w:rPr>
              <w:sz w:val="24"/>
            </w:rPr>
          </w:rPrChange>
        </w:rPr>
        <w:pPrChange w:author="Kenneth Ssekimpi" w:date="2024-05-14T19:52:00Z" w:id="1643">
          <w:pPr>
            <w:pStyle w:val="ListParagraph"/>
            <w:numPr>
              <w:ilvl w:val="2"/>
              <w:numId w:val="2"/>
            </w:numPr>
            <w:tabs>
              <w:tab w:val="left" w:pos="701"/>
            </w:tabs>
            <w:spacing w:before="142"/>
            <w:ind w:left="701" w:hanging="233"/>
          </w:pPr>
        </w:pPrChange>
      </w:pPr>
      <w:r w:rsidRPr="00EA3CF1">
        <w:rPr>
          <w:rFonts w:asciiTheme="majorBidi" w:hAnsiTheme="majorBidi" w:cstheme="majorBidi"/>
          <w:w w:val="110"/>
          <w:sz w:val="24"/>
          <w:szCs w:val="24"/>
          <w:rPrChange w:author="Kenneth Ssekimpi" w:date="2024-05-14T19:52:00Z" w:id="1644">
            <w:rPr>
              <w:w w:val="110"/>
              <w:sz w:val="24"/>
              <w:szCs w:val="24"/>
            </w:rPr>
          </w:rPrChange>
        </w:rPr>
        <w:t>Event</w:t>
      </w:r>
      <w:r w:rsidRPr="00EA3CF1">
        <w:rPr>
          <w:rFonts w:asciiTheme="majorBidi" w:hAnsiTheme="majorBidi" w:cstheme="majorBidi"/>
          <w:spacing w:val="-12"/>
          <w:w w:val="110"/>
          <w:sz w:val="24"/>
          <w:szCs w:val="24"/>
          <w:rPrChange w:author="Kenneth Ssekimpi" w:date="2024-05-14T19:52:00Z" w:id="1645">
            <w:rPr>
              <w:spacing w:val="-12"/>
              <w:w w:val="110"/>
              <w:sz w:val="24"/>
              <w:szCs w:val="24"/>
            </w:rPr>
          </w:rPrChange>
        </w:rPr>
        <w:t xml:space="preserve"> </w:t>
      </w:r>
      <w:r w:rsidRPr="00EA3CF1">
        <w:rPr>
          <w:rFonts w:asciiTheme="majorBidi" w:hAnsiTheme="majorBidi" w:cstheme="majorBidi"/>
          <w:spacing w:val="-2"/>
          <w:w w:val="110"/>
          <w:sz w:val="24"/>
          <w:szCs w:val="24"/>
          <w:rPrChange w:author="Kenneth Ssekimpi" w:date="2024-05-14T19:52:00Z" w:id="1646">
            <w:rPr>
              <w:spacing w:val="-2"/>
              <w:w w:val="110"/>
              <w:sz w:val="24"/>
              <w:szCs w:val="24"/>
            </w:rPr>
          </w:rPrChange>
        </w:rPr>
        <w:t>Data:</w:t>
      </w:r>
    </w:p>
    <w:p w:rsidRPr="00EA3CF1" w:rsidR="00647801" w:rsidRDefault="00F92CD7" w14:paraId="00C0A8CC" w14:textId="77777777">
      <w:pPr>
        <w:pStyle w:val="ListParagraph"/>
        <w:numPr>
          <w:ilvl w:val="3"/>
          <w:numId w:val="2"/>
        </w:numPr>
        <w:tabs>
          <w:tab w:val="left" w:pos="1217"/>
        </w:tabs>
        <w:spacing w:before="157"/>
        <w:ind w:hanging="251"/>
        <w:jc w:val="both"/>
        <w:rPr>
          <w:rFonts w:asciiTheme="majorBidi" w:hAnsiTheme="majorBidi" w:cstheme="majorBidi"/>
          <w:sz w:val="24"/>
          <w:szCs w:val="24"/>
          <w:rPrChange w:author="Kenneth Ssekimpi" w:date="2024-05-14T19:52:00Z" w:id="1647">
            <w:rPr>
              <w:sz w:val="24"/>
            </w:rPr>
          </w:rPrChange>
        </w:rPr>
        <w:pPrChange w:author="Kenneth Ssekimpi" w:date="2024-05-14T19:52:00Z" w:id="1648">
          <w:pPr>
            <w:pStyle w:val="ListParagraph"/>
            <w:numPr>
              <w:ilvl w:val="3"/>
              <w:numId w:val="2"/>
            </w:numPr>
            <w:tabs>
              <w:tab w:val="left" w:pos="1217"/>
            </w:tabs>
            <w:spacing w:before="157"/>
            <w:ind w:left="1217" w:hanging="251"/>
          </w:pPr>
        </w:pPrChange>
      </w:pPr>
      <w:r w:rsidRPr="00EA3CF1">
        <w:rPr>
          <w:rFonts w:asciiTheme="majorBidi" w:hAnsiTheme="majorBidi" w:cstheme="majorBidi"/>
          <w:spacing w:val="-2"/>
          <w:w w:val="105"/>
          <w:sz w:val="24"/>
          <w:szCs w:val="24"/>
          <w:rPrChange w:author="Kenneth Ssekimpi" w:date="2024-05-14T19:52:00Z" w:id="1649">
            <w:rPr>
              <w:spacing w:val="-2"/>
              <w:w w:val="105"/>
              <w:sz w:val="24"/>
              <w:szCs w:val="24"/>
            </w:rPr>
          </w:rPrChange>
        </w:rPr>
        <w:t>Tackles</w:t>
      </w:r>
      <w:r w:rsidRPr="00EA3CF1">
        <w:rPr>
          <w:rFonts w:asciiTheme="majorBidi" w:hAnsiTheme="majorBidi" w:cstheme="majorBidi"/>
          <w:spacing w:val="1"/>
          <w:w w:val="105"/>
          <w:sz w:val="24"/>
          <w:szCs w:val="24"/>
          <w:rPrChange w:author="Kenneth Ssekimpi" w:date="2024-05-14T19:52:00Z" w:id="1650">
            <w:rPr>
              <w:spacing w:val="1"/>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651">
            <w:rPr>
              <w:spacing w:val="-2"/>
              <w:w w:val="105"/>
              <w:sz w:val="24"/>
              <w:szCs w:val="24"/>
            </w:rPr>
          </w:rPrChange>
        </w:rPr>
        <w:t>(successful</w:t>
      </w:r>
      <w:r w:rsidRPr="00EA3CF1">
        <w:rPr>
          <w:rFonts w:asciiTheme="majorBidi" w:hAnsiTheme="majorBidi" w:cstheme="majorBidi"/>
          <w:spacing w:val="1"/>
          <w:w w:val="105"/>
          <w:sz w:val="24"/>
          <w:szCs w:val="24"/>
          <w:rPrChange w:author="Kenneth Ssekimpi" w:date="2024-05-14T19:52:00Z" w:id="1652">
            <w:rPr>
              <w:spacing w:val="1"/>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653">
            <w:rPr>
              <w:spacing w:val="-2"/>
              <w:w w:val="105"/>
              <w:sz w:val="24"/>
              <w:szCs w:val="24"/>
            </w:rPr>
          </w:rPrChange>
        </w:rPr>
        <w:t>and</w:t>
      </w:r>
      <w:r w:rsidRPr="00EA3CF1">
        <w:rPr>
          <w:rFonts w:asciiTheme="majorBidi" w:hAnsiTheme="majorBidi" w:cstheme="majorBidi"/>
          <w:spacing w:val="2"/>
          <w:w w:val="105"/>
          <w:sz w:val="24"/>
          <w:szCs w:val="24"/>
          <w:rPrChange w:author="Kenneth Ssekimpi" w:date="2024-05-14T19:52:00Z" w:id="1654">
            <w:rPr>
              <w:spacing w:val="2"/>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655">
            <w:rPr>
              <w:spacing w:val="-2"/>
              <w:w w:val="105"/>
              <w:sz w:val="24"/>
              <w:szCs w:val="24"/>
            </w:rPr>
          </w:rPrChange>
        </w:rPr>
        <w:t>unsuccessful)</w:t>
      </w:r>
    </w:p>
    <w:p w:rsidRPr="00EA3CF1" w:rsidR="00647801" w:rsidRDefault="00F92CD7" w14:paraId="7A184AF6" w14:textId="77777777">
      <w:pPr>
        <w:pStyle w:val="ListParagraph"/>
        <w:numPr>
          <w:ilvl w:val="3"/>
          <w:numId w:val="2"/>
        </w:numPr>
        <w:tabs>
          <w:tab w:val="left" w:pos="1217"/>
        </w:tabs>
        <w:spacing w:before="157"/>
        <w:ind w:hanging="251"/>
        <w:jc w:val="both"/>
        <w:rPr>
          <w:rFonts w:asciiTheme="majorBidi" w:hAnsiTheme="majorBidi" w:cstheme="majorBidi"/>
          <w:sz w:val="24"/>
          <w:szCs w:val="24"/>
          <w:rPrChange w:author="Kenneth Ssekimpi" w:date="2024-05-14T19:52:00Z" w:id="1656">
            <w:rPr>
              <w:sz w:val="24"/>
            </w:rPr>
          </w:rPrChange>
        </w:rPr>
        <w:pPrChange w:author="Kenneth Ssekimpi" w:date="2024-05-14T19:52:00Z" w:id="1657">
          <w:pPr>
            <w:pStyle w:val="ListParagraph"/>
            <w:numPr>
              <w:ilvl w:val="3"/>
              <w:numId w:val="2"/>
            </w:numPr>
            <w:tabs>
              <w:tab w:val="left" w:pos="1217"/>
            </w:tabs>
            <w:spacing w:before="157"/>
            <w:ind w:left="1217" w:hanging="251"/>
          </w:pPr>
        </w:pPrChange>
      </w:pPr>
      <w:r w:rsidRPr="00EA3CF1">
        <w:rPr>
          <w:rFonts w:asciiTheme="majorBidi" w:hAnsiTheme="majorBidi" w:cstheme="majorBidi"/>
          <w:spacing w:val="-2"/>
          <w:w w:val="105"/>
          <w:sz w:val="24"/>
          <w:szCs w:val="24"/>
          <w:rPrChange w:author="Kenneth Ssekimpi" w:date="2024-05-14T19:52:00Z" w:id="1658">
            <w:rPr>
              <w:spacing w:val="-2"/>
              <w:w w:val="105"/>
              <w:sz w:val="24"/>
              <w:szCs w:val="24"/>
            </w:rPr>
          </w:rPrChange>
        </w:rPr>
        <w:t>Interceptions</w:t>
      </w:r>
    </w:p>
    <w:p w:rsidRPr="00EA3CF1" w:rsidR="00647801" w:rsidRDefault="00F92CD7" w14:paraId="1100A9B2" w14:textId="77777777">
      <w:pPr>
        <w:pStyle w:val="ListParagraph"/>
        <w:numPr>
          <w:ilvl w:val="3"/>
          <w:numId w:val="2"/>
        </w:numPr>
        <w:tabs>
          <w:tab w:val="left" w:pos="1217"/>
        </w:tabs>
        <w:spacing w:before="158"/>
        <w:ind w:hanging="251"/>
        <w:jc w:val="both"/>
        <w:rPr>
          <w:rFonts w:asciiTheme="majorBidi" w:hAnsiTheme="majorBidi" w:cstheme="majorBidi"/>
          <w:sz w:val="24"/>
          <w:szCs w:val="24"/>
          <w:rPrChange w:author="Kenneth Ssekimpi" w:date="2024-05-14T19:52:00Z" w:id="1659">
            <w:rPr>
              <w:sz w:val="24"/>
            </w:rPr>
          </w:rPrChange>
        </w:rPr>
        <w:pPrChange w:author="Kenneth Ssekimpi" w:date="2024-05-14T19:52:00Z" w:id="1660">
          <w:pPr>
            <w:pStyle w:val="ListParagraph"/>
            <w:numPr>
              <w:ilvl w:val="3"/>
              <w:numId w:val="2"/>
            </w:numPr>
            <w:tabs>
              <w:tab w:val="left" w:pos="1217"/>
            </w:tabs>
            <w:spacing w:before="158"/>
            <w:ind w:left="1217" w:hanging="251"/>
          </w:pPr>
        </w:pPrChange>
      </w:pPr>
      <w:r w:rsidRPr="00EA3CF1">
        <w:rPr>
          <w:rFonts w:asciiTheme="majorBidi" w:hAnsiTheme="majorBidi" w:cstheme="majorBidi"/>
          <w:w w:val="105"/>
          <w:sz w:val="24"/>
          <w:szCs w:val="24"/>
          <w:rPrChange w:author="Kenneth Ssekimpi" w:date="2024-05-14T19:52:00Z" w:id="1661">
            <w:rPr>
              <w:w w:val="105"/>
              <w:sz w:val="24"/>
              <w:szCs w:val="24"/>
            </w:rPr>
          </w:rPrChange>
        </w:rPr>
        <w:t>Pressures</w:t>
      </w:r>
      <w:r w:rsidRPr="00EA3CF1">
        <w:rPr>
          <w:rFonts w:asciiTheme="majorBidi" w:hAnsiTheme="majorBidi" w:cstheme="majorBidi"/>
          <w:spacing w:val="7"/>
          <w:w w:val="105"/>
          <w:sz w:val="24"/>
          <w:szCs w:val="24"/>
          <w:rPrChange w:author="Kenneth Ssekimpi" w:date="2024-05-14T19:52:00Z" w:id="1662">
            <w:rPr>
              <w:spacing w:val="7"/>
              <w:w w:val="105"/>
              <w:sz w:val="24"/>
              <w:szCs w:val="24"/>
            </w:rPr>
          </w:rPrChange>
        </w:rPr>
        <w:t xml:space="preserve"> </w:t>
      </w:r>
      <w:r w:rsidRPr="00EA3CF1">
        <w:rPr>
          <w:rFonts w:asciiTheme="majorBidi" w:hAnsiTheme="majorBidi" w:cstheme="majorBidi"/>
          <w:w w:val="105"/>
          <w:sz w:val="24"/>
          <w:szCs w:val="24"/>
          <w:rPrChange w:author="Kenneth Ssekimpi" w:date="2024-05-14T19:52:00Z" w:id="1663">
            <w:rPr>
              <w:w w:val="105"/>
              <w:sz w:val="24"/>
              <w:szCs w:val="24"/>
            </w:rPr>
          </w:rPrChange>
        </w:rPr>
        <w:t>(number</w:t>
      </w:r>
      <w:r w:rsidRPr="00EA3CF1">
        <w:rPr>
          <w:rFonts w:asciiTheme="majorBidi" w:hAnsiTheme="majorBidi" w:cstheme="majorBidi"/>
          <w:spacing w:val="8"/>
          <w:w w:val="105"/>
          <w:sz w:val="24"/>
          <w:szCs w:val="24"/>
          <w:rPrChange w:author="Kenneth Ssekimpi" w:date="2024-05-14T19:52:00Z" w:id="1664">
            <w:rPr>
              <w:spacing w:val="8"/>
              <w:w w:val="105"/>
              <w:sz w:val="24"/>
              <w:szCs w:val="24"/>
            </w:rPr>
          </w:rPrChange>
        </w:rPr>
        <w:t xml:space="preserve"> </w:t>
      </w:r>
      <w:r w:rsidRPr="00EA3CF1">
        <w:rPr>
          <w:rFonts w:asciiTheme="majorBidi" w:hAnsiTheme="majorBidi" w:cstheme="majorBidi"/>
          <w:w w:val="105"/>
          <w:sz w:val="24"/>
          <w:szCs w:val="24"/>
          <w:rPrChange w:author="Kenneth Ssekimpi" w:date="2024-05-14T19:52:00Z" w:id="1665">
            <w:rPr>
              <w:w w:val="105"/>
              <w:sz w:val="24"/>
              <w:szCs w:val="24"/>
            </w:rPr>
          </w:rPrChange>
        </w:rPr>
        <w:t>of</w:t>
      </w:r>
      <w:r w:rsidRPr="00EA3CF1">
        <w:rPr>
          <w:rFonts w:asciiTheme="majorBidi" w:hAnsiTheme="majorBidi" w:cstheme="majorBidi"/>
          <w:spacing w:val="7"/>
          <w:w w:val="105"/>
          <w:sz w:val="24"/>
          <w:szCs w:val="24"/>
          <w:rPrChange w:author="Kenneth Ssekimpi" w:date="2024-05-14T19:52:00Z" w:id="1666">
            <w:rPr>
              <w:spacing w:val="7"/>
              <w:w w:val="105"/>
              <w:sz w:val="24"/>
              <w:szCs w:val="24"/>
            </w:rPr>
          </w:rPrChange>
        </w:rPr>
        <w:t xml:space="preserve"> </w:t>
      </w:r>
      <w:r w:rsidRPr="00EA3CF1">
        <w:rPr>
          <w:rFonts w:asciiTheme="majorBidi" w:hAnsiTheme="majorBidi" w:cstheme="majorBidi"/>
          <w:w w:val="105"/>
          <w:sz w:val="24"/>
          <w:szCs w:val="24"/>
          <w:rPrChange w:author="Kenneth Ssekimpi" w:date="2024-05-14T19:52:00Z" w:id="1667">
            <w:rPr>
              <w:w w:val="105"/>
              <w:sz w:val="24"/>
              <w:szCs w:val="24"/>
            </w:rPr>
          </w:rPrChange>
        </w:rPr>
        <w:t>times</w:t>
      </w:r>
      <w:r w:rsidRPr="00EA3CF1">
        <w:rPr>
          <w:rFonts w:asciiTheme="majorBidi" w:hAnsiTheme="majorBidi" w:cstheme="majorBidi"/>
          <w:spacing w:val="8"/>
          <w:w w:val="105"/>
          <w:sz w:val="24"/>
          <w:szCs w:val="24"/>
          <w:rPrChange w:author="Kenneth Ssekimpi" w:date="2024-05-14T19:52:00Z" w:id="1668">
            <w:rPr>
              <w:spacing w:val="8"/>
              <w:w w:val="105"/>
              <w:sz w:val="24"/>
              <w:szCs w:val="24"/>
            </w:rPr>
          </w:rPrChange>
        </w:rPr>
        <w:t xml:space="preserve"> </w:t>
      </w:r>
      <w:r w:rsidRPr="00EA3CF1">
        <w:rPr>
          <w:rFonts w:asciiTheme="majorBidi" w:hAnsiTheme="majorBidi" w:cstheme="majorBidi"/>
          <w:w w:val="105"/>
          <w:sz w:val="24"/>
          <w:szCs w:val="24"/>
          <w:rPrChange w:author="Kenneth Ssekimpi" w:date="2024-05-14T19:52:00Z" w:id="1669">
            <w:rPr>
              <w:w w:val="105"/>
              <w:sz w:val="24"/>
              <w:szCs w:val="24"/>
            </w:rPr>
          </w:rPrChange>
        </w:rPr>
        <w:t>a</w:t>
      </w:r>
      <w:r w:rsidRPr="00EA3CF1">
        <w:rPr>
          <w:rFonts w:asciiTheme="majorBidi" w:hAnsiTheme="majorBidi" w:cstheme="majorBidi"/>
          <w:spacing w:val="7"/>
          <w:w w:val="105"/>
          <w:sz w:val="24"/>
          <w:szCs w:val="24"/>
          <w:rPrChange w:author="Kenneth Ssekimpi" w:date="2024-05-14T19:52:00Z" w:id="1670">
            <w:rPr>
              <w:spacing w:val="7"/>
              <w:w w:val="105"/>
              <w:sz w:val="24"/>
              <w:szCs w:val="24"/>
            </w:rPr>
          </w:rPrChange>
        </w:rPr>
        <w:t xml:space="preserve"> </w:t>
      </w:r>
      <w:r w:rsidRPr="00EA3CF1">
        <w:rPr>
          <w:rFonts w:asciiTheme="majorBidi" w:hAnsiTheme="majorBidi" w:cstheme="majorBidi"/>
          <w:w w:val="105"/>
          <w:sz w:val="24"/>
          <w:szCs w:val="24"/>
          <w:rPrChange w:author="Kenneth Ssekimpi" w:date="2024-05-14T19:52:00Z" w:id="1671">
            <w:rPr>
              <w:w w:val="105"/>
              <w:sz w:val="24"/>
              <w:szCs w:val="24"/>
            </w:rPr>
          </w:rPrChange>
        </w:rPr>
        <w:t>player</w:t>
      </w:r>
      <w:r w:rsidRPr="00EA3CF1">
        <w:rPr>
          <w:rFonts w:asciiTheme="majorBidi" w:hAnsiTheme="majorBidi" w:cstheme="majorBidi"/>
          <w:spacing w:val="8"/>
          <w:w w:val="105"/>
          <w:sz w:val="24"/>
          <w:szCs w:val="24"/>
          <w:rPrChange w:author="Kenneth Ssekimpi" w:date="2024-05-14T19:52:00Z" w:id="1672">
            <w:rPr>
              <w:spacing w:val="8"/>
              <w:w w:val="105"/>
              <w:sz w:val="24"/>
              <w:szCs w:val="24"/>
            </w:rPr>
          </w:rPrChange>
        </w:rPr>
        <w:t xml:space="preserve"> </w:t>
      </w:r>
      <w:r w:rsidRPr="00EA3CF1">
        <w:rPr>
          <w:rFonts w:asciiTheme="majorBidi" w:hAnsiTheme="majorBidi" w:cstheme="majorBidi"/>
          <w:w w:val="105"/>
          <w:sz w:val="24"/>
          <w:szCs w:val="24"/>
          <w:rPrChange w:author="Kenneth Ssekimpi" w:date="2024-05-14T19:52:00Z" w:id="1673">
            <w:rPr>
              <w:w w:val="105"/>
              <w:sz w:val="24"/>
              <w:szCs w:val="24"/>
            </w:rPr>
          </w:rPrChange>
        </w:rPr>
        <w:t>is</w:t>
      </w:r>
      <w:r w:rsidRPr="00EA3CF1">
        <w:rPr>
          <w:rFonts w:asciiTheme="majorBidi" w:hAnsiTheme="majorBidi" w:cstheme="majorBidi"/>
          <w:spacing w:val="8"/>
          <w:w w:val="105"/>
          <w:sz w:val="24"/>
          <w:szCs w:val="24"/>
          <w:rPrChange w:author="Kenneth Ssekimpi" w:date="2024-05-14T19:52:00Z" w:id="1674">
            <w:rPr>
              <w:spacing w:val="8"/>
              <w:w w:val="105"/>
              <w:sz w:val="24"/>
              <w:szCs w:val="24"/>
            </w:rPr>
          </w:rPrChange>
        </w:rPr>
        <w:t xml:space="preserve"> </w:t>
      </w:r>
      <w:r w:rsidRPr="00EA3CF1">
        <w:rPr>
          <w:rFonts w:asciiTheme="majorBidi" w:hAnsiTheme="majorBidi" w:cstheme="majorBidi"/>
          <w:w w:val="105"/>
          <w:sz w:val="24"/>
          <w:szCs w:val="24"/>
          <w:rPrChange w:author="Kenneth Ssekimpi" w:date="2024-05-14T19:52:00Z" w:id="1675">
            <w:rPr>
              <w:w w:val="105"/>
              <w:sz w:val="24"/>
              <w:szCs w:val="24"/>
            </w:rPr>
          </w:rPrChange>
        </w:rPr>
        <w:t>closely</w:t>
      </w:r>
      <w:r w:rsidRPr="00EA3CF1">
        <w:rPr>
          <w:rFonts w:asciiTheme="majorBidi" w:hAnsiTheme="majorBidi" w:cstheme="majorBidi"/>
          <w:spacing w:val="7"/>
          <w:w w:val="105"/>
          <w:sz w:val="24"/>
          <w:szCs w:val="24"/>
          <w:rPrChange w:author="Kenneth Ssekimpi" w:date="2024-05-14T19:52:00Z" w:id="1676">
            <w:rPr>
              <w:spacing w:val="7"/>
              <w:w w:val="105"/>
              <w:sz w:val="24"/>
              <w:szCs w:val="24"/>
            </w:rPr>
          </w:rPrChange>
        </w:rPr>
        <w:t xml:space="preserve"> </w:t>
      </w:r>
      <w:r w:rsidRPr="00EA3CF1">
        <w:rPr>
          <w:rFonts w:asciiTheme="majorBidi" w:hAnsiTheme="majorBidi" w:cstheme="majorBidi"/>
          <w:w w:val="105"/>
          <w:sz w:val="24"/>
          <w:szCs w:val="24"/>
          <w:rPrChange w:author="Kenneth Ssekimpi" w:date="2024-05-14T19:52:00Z" w:id="1677">
            <w:rPr>
              <w:w w:val="105"/>
              <w:sz w:val="24"/>
              <w:szCs w:val="24"/>
            </w:rPr>
          </w:rPrChange>
        </w:rPr>
        <w:t>guarded</w:t>
      </w:r>
      <w:r w:rsidRPr="00EA3CF1">
        <w:rPr>
          <w:rFonts w:asciiTheme="majorBidi" w:hAnsiTheme="majorBidi" w:cstheme="majorBidi"/>
          <w:spacing w:val="8"/>
          <w:w w:val="105"/>
          <w:sz w:val="24"/>
          <w:szCs w:val="24"/>
          <w:rPrChange w:author="Kenneth Ssekimpi" w:date="2024-05-14T19:52:00Z" w:id="1678">
            <w:rPr>
              <w:spacing w:val="8"/>
              <w:w w:val="105"/>
              <w:sz w:val="24"/>
              <w:szCs w:val="24"/>
            </w:rPr>
          </w:rPrChange>
        </w:rPr>
        <w:t xml:space="preserve"> </w:t>
      </w:r>
      <w:r w:rsidRPr="00EA3CF1">
        <w:rPr>
          <w:rFonts w:asciiTheme="majorBidi" w:hAnsiTheme="majorBidi" w:cstheme="majorBidi"/>
          <w:w w:val="105"/>
          <w:sz w:val="24"/>
          <w:szCs w:val="24"/>
          <w:rPrChange w:author="Kenneth Ssekimpi" w:date="2024-05-14T19:52:00Z" w:id="1679">
            <w:rPr>
              <w:w w:val="105"/>
              <w:sz w:val="24"/>
              <w:szCs w:val="24"/>
            </w:rPr>
          </w:rPrChange>
        </w:rPr>
        <w:t>by</w:t>
      </w:r>
      <w:r w:rsidRPr="00EA3CF1">
        <w:rPr>
          <w:rFonts w:asciiTheme="majorBidi" w:hAnsiTheme="majorBidi" w:cstheme="majorBidi"/>
          <w:spacing w:val="7"/>
          <w:w w:val="105"/>
          <w:sz w:val="24"/>
          <w:szCs w:val="24"/>
          <w:rPrChange w:author="Kenneth Ssekimpi" w:date="2024-05-14T19:52:00Z" w:id="1680">
            <w:rPr>
              <w:spacing w:val="7"/>
              <w:w w:val="105"/>
              <w:sz w:val="24"/>
              <w:szCs w:val="24"/>
            </w:rPr>
          </w:rPrChange>
        </w:rPr>
        <w:t xml:space="preserve"> </w:t>
      </w:r>
      <w:r w:rsidRPr="00EA3CF1">
        <w:rPr>
          <w:rFonts w:asciiTheme="majorBidi" w:hAnsiTheme="majorBidi" w:cstheme="majorBidi"/>
          <w:w w:val="105"/>
          <w:sz w:val="24"/>
          <w:szCs w:val="24"/>
          <w:rPrChange w:author="Kenneth Ssekimpi" w:date="2024-05-14T19:52:00Z" w:id="1681">
            <w:rPr>
              <w:w w:val="105"/>
              <w:sz w:val="24"/>
              <w:szCs w:val="24"/>
            </w:rPr>
          </w:rPrChange>
        </w:rPr>
        <w:t>the</w:t>
      </w:r>
      <w:r w:rsidRPr="00EA3CF1">
        <w:rPr>
          <w:rFonts w:asciiTheme="majorBidi" w:hAnsiTheme="majorBidi" w:cstheme="majorBidi"/>
          <w:spacing w:val="8"/>
          <w:w w:val="105"/>
          <w:sz w:val="24"/>
          <w:szCs w:val="24"/>
          <w:rPrChange w:author="Kenneth Ssekimpi" w:date="2024-05-14T19:52:00Z" w:id="1682">
            <w:rPr>
              <w:spacing w:val="8"/>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683">
            <w:rPr>
              <w:spacing w:val="-2"/>
              <w:w w:val="105"/>
              <w:sz w:val="24"/>
              <w:szCs w:val="24"/>
            </w:rPr>
          </w:rPrChange>
        </w:rPr>
        <w:t>opponent)</w:t>
      </w:r>
    </w:p>
    <w:p w:rsidRPr="00EA3CF1" w:rsidR="00647801" w:rsidRDefault="00F92CD7" w14:paraId="617AC6F0" w14:textId="77777777">
      <w:pPr>
        <w:pStyle w:val="ListParagraph"/>
        <w:numPr>
          <w:ilvl w:val="3"/>
          <w:numId w:val="2"/>
        </w:numPr>
        <w:tabs>
          <w:tab w:val="left" w:pos="1217"/>
        </w:tabs>
        <w:spacing w:before="157"/>
        <w:ind w:hanging="251"/>
        <w:jc w:val="both"/>
        <w:rPr>
          <w:rFonts w:asciiTheme="majorBidi" w:hAnsiTheme="majorBidi" w:cstheme="majorBidi"/>
          <w:sz w:val="24"/>
          <w:szCs w:val="24"/>
          <w:rPrChange w:author="Kenneth Ssekimpi" w:date="2024-05-14T19:52:00Z" w:id="1684">
            <w:rPr>
              <w:sz w:val="24"/>
            </w:rPr>
          </w:rPrChange>
        </w:rPr>
        <w:pPrChange w:author="Kenneth Ssekimpi" w:date="2024-05-14T19:52:00Z" w:id="1685">
          <w:pPr>
            <w:pStyle w:val="ListParagraph"/>
            <w:numPr>
              <w:ilvl w:val="3"/>
              <w:numId w:val="2"/>
            </w:numPr>
            <w:tabs>
              <w:tab w:val="left" w:pos="1217"/>
            </w:tabs>
            <w:spacing w:before="157"/>
            <w:ind w:left="1217" w:hanging="251"/>
          </w:pPr>
        </w:pPrChange>
      </w:pPr>
      <w:r w:rsidRPr="00EA3CF1">
        <w:rPr>
          <w:rFonts w:asciiTheme="majorBidi" w:hAnsiTheme="majorBidi" w:cstheme="majorBidi"/>
          <w:sz w:val="24"/>
          <w:szCs w:val="24"/>
          <w:rPrChange w:author="Kenneth Ssekimpi" w:date="2024-05-14T19:52:00Z" w:id="1686">
            <w:rPr>
              <w:sz w:val="24"/>
              <w:szCs w:val="24"/>
            </w:rPr>
          </w:rPrChange>
        </w:rPr>
        <w:t>Recoveries</w:t>
      </w:r>
      <w:r w:rsidRPr="00EA3CF1">
        <w:rPr>
          <w:rFonts w:asciiTheme="majorBidi" w:hAnsiTheme="majorBidi" w:cstheme="majorBidi"/>
          <w:spacing w:val="31"/>
          <w:sz w:val="24"/>
          <w:szCs w:val="24"/>
          <w:rPrChange w:author="Kenneth Ssekimpi" w:date="2024-05-14T19:52:00Z" w:id="1687">
            <w:rPr>
              <w:spacing w:val="31"/>
              <w:sz w:val="24"/>
              <w:szCs w:val="24"/>
            </w:rPr>
          </w:rPrChange>
        </w:rPr>
        <w:t xml:space="preserve"> </w:t>
      </w:r>
      <w:r w:rsidRPr="00EA3CF1">
        <w:rPr>
          <w:rFonts w:asciiTheme="majorBidi" w:hAnsiTheme="majorBidi" w:cstheme="majorBidi"/>
          <w:sz w:val="24"/>
          <w:szCs w:val="24"/>
          <w:rPrChange w:author="Kenneth Ssekimpi" w:date="2024-05-14T19:52:00Z" w:id="1688">
            <w:rPr>
              <w:sz w:val="24"/>
              <w:szCs w:val="24"/>
            </w:rPr>
          </w:rPrChange>
        </w:rPr>
        <w:t>(winning</w:t>
      </w:r>
      <w:r w:rsidRPr="00EA3CF1">
        <w:rPr>
          <w:rFonts w:asciiTheme="majorBidi" w:hAnsiTheme="majorBidi" w:cstheme="majorBidi"/>
          <w:spacing w:val="31"/>
          <w:sz w:val="24"/>
          <w:szCs w:val="24"/>
          <w:rPrChange w:author="Kenneth Ssekimpi" w:date="2024-05-14T19:52:00Z" w:id="1689">
            <w:rPr>
              <w:spacing w:val="31"/>
              <w:sz w:val="24"/>
              <w:szCs w:val="24"/>
            </w:rPr>
          </w:rPrChange>
        </w:rPr>
        <w:t xml:space="preserve"> </w:t>
      </w:r>
      <w:r w:rsidRPr="00EA3CF1">
        <w:rPr>
          <w:rFonts w:asciiTheme="majorBidi" w:hAnsiTheme="majorBidi" w:cstheme="majorBidi"/>
          <w:sz w:val="24"/>
          <w:szCs w:val="24"/>
          <w:rPrChange w:author="Kenneth Ssekimpi" w:date="2024-05-14T19:52:00Z" w:id="1690">
            <w:rPr>
              <w:sz w:val="24"/>
              <w:szCs w:val="24"/>
            </w:rPr>
          </w:rPrChange>
        </w:rPr>
        <w:t>the</w:t>
      </w:r>
      <w:r w:rsidRPr="00EA3CF1">
        <w:rPr>
          <w:rFonts w:asciiTheme="majorBidi" w:hAnsiTheme="majorBidi" w:cstheme="majorBidi"/>
          <w:spacing w:val="32"/>
          <w:sz w:val="24"/>
          <w:szCs w:val="24"/>
          <w:rPrChange w:author="Kenneth Ssekimpi" w:date="2024-05-14T19:52:00Z" w:id="1691">
            <w:rPr>
              <w:spacing w:val="32"/>
              <w:sz w:val="24"/>
              <w:szCs w:val="24"/>
            </w:rPr>
          </w:rPrChange>
        </w:rPr>
        <w:t xml:space="preserve"> </w:t>
      </w:r>
      <w:r w:rsidRPr="00EA3CF1">
        <w:rPr>
          <w:rFonts w:asciiTheme="majorBidi" w:hAnsiTheme="majorBidi" w:cstheme="majorBidi"/>
          <w:sz w:val="24"/>
          <w:szCs w:val="24"/>
          <w:rPrChange w:author="Kenneth Ssekimpi" w:date="2024-05-14T19:52:00Z" w:id="1692">
            <w:rPr>
              <w:sz w:val="24"/>
              <w:szCs w:val="24"/>
            </w:rPr>
          </w:rPrChange>
        </w:rPr>
        <w:t>ball</w:t>
      </w:r>
      <w:r w:rsidRPr="00EA3CF1">
        <w:rPr>
          <w:rFonts w:asciiTheme="majorBidi" w:hAnsiTheme="majorBidi" w:cstheme="majorBidi"/>
          <w:spacing w:val="31"/>
          <w:sz w:val="24"/>
          <w:szCs w:val="24"/>
          <w:rPrChange w:author="Kenneth Ssekimpi" w:date="2024-05-14T19:52:00Z" w:id="1693">
            <w:rPr>
              <w:spacing w:val="31"/>
              <w:sz w:val="24"/>
              <w:szCs w:val="24"/>
            </w:rPr>
          </w:rPrChange>
        </w:rPr>
        <w:t xml:space="preserve"> </w:t>
      </w:r>
      <w:r w:rsidRPr="00EA3CF1">
        <w:rPr>
          <w:rFonts w:asciiTheme="majorBidi" w:hAnsiTheme="majorBidi" w:cstheme="majorBidi"/>
          <w:sz w:val="24"/>
          <w:szCs w:val="24"/>
          <w:rPrChange w:author="Kenneth Ssekimpi" w:date="2024-05-14T19:52:00Z" w:id="1694">
            <w:rPr>
              <w:sz w:val="24"/>
              <w:szCs w:val="24"/>
            </w:rPr>
          </w:rPrChange>
        </w:rPr>
        <w:t>back</w:t>
      </w:r>
      <w:r w:rsidRPr="00EA3CF1">
        <w:rPr>
          <w:rFonts w:asciiTheme="majorBidi" w:hAnsiTheme="majorBidi" w:cstheme="majorBidi"/>
          <w:spacing w:val="32"/>
          <w:sz w:val="24"/>
          <w:szCs w:val="24"/>
          <w:rPrChange w:author="Kenneth Ssekimpi" w:date="2024-05-14T19:52:00Z" w:id="1695">
            <w:rPr>
              <w:spacing w:val="32"/>
              <w:sz w:val="24"/>
              <w:szCs w:val="24"/>
            </w:rPr>
          </w:rPrChange>
        </w:rPr>
        <w:t xml:space="preserve"> </w:t>
      </w:r>
      <w:r w:rsidRPr="00EA3CF1">
        <w:rPr>
          <w:rFonts w:asciiTheme="majorBidi" w:hAnsiTheme="majorBidi" w:cstheme="majorBidi"/>
          <w:sz w:val="24"/>
          <w:szCs w:val="24"/>
          <w:rPrChange w:author="Kenneth Ssekimpi" w:date="2024-05-14T19:52:00Z" w:id="1696">
            <w:rPr>
              <w:sz w:val="24"/>
              <w:szCs w:val="24"/>
            </w:rPr>
          </w:rPrChange>
        </w:rPr>
        <w:t>after</w:t>
      </w:r>
      <w:r w:rsidRPr="00EA3CF1">
        <w:rPr>
          <w:rFonts w:asciiTheme="majorBidi" w:hAnsiTheme="majorBidi" w:cstheme="majorBidi"/>
          <w:spacing w:val="31"/>
          <w:sz w:val="24"/>
          <w:szCs w:val="24"/>
          <w:rPrChange w:author="Kenneth Ssekimpi" w:date="2024-05-14T19:52:00Z" w:id="1697">
            <w:rPr>
              <w:spacing w:val="31"/>
              <w:sz w:val="24"/>
              <w:szCs w:val="24"/>
            </w:rPr>
          </w:rPrChange>
        </w:rPr>
        <w:t xml:space="preserve"> </w:t>
      </w:r>
      <w:r w:rsidRPr="00EA3CF1">
        <w:rPr>
          <w:rFonts w:asciiTheme="majorBidi" w:hAnsiTheme="majorBidi" w:cstheme="majorBidi"/>
          <w:sz w:val="24"/>
          <w:szCs w:val="24"/>
          <w:rPrChange w:author="Kenneth Ssekimpi" w:date="2024-05-14T19:52:00Z" w:id="1698">
            <w:rPr>
              <w:sz w:val="24"/>
              <w:szCs w:val="24"/>
            </w:rPr>
          </w:rPrChange>
        </w:rPr>
        <w:t>losing</w:t>
      </w:r>
      <w:r w:rsidRPr="00EA3CF1">
        <w:rPr>
          <w:rFonts w:asciiTheme="majorBidi" w:hAnsiTheme="majorBidi" w:cstheme="majorBidi"/>
          <w:spacing w:val="32"/>
          <w:sz w:val="24"/>
          <w:szCs w:val="24"/>
          <w:rPrChange w:author="Kenneth Ssekimpi" w:date="2024-05-14T19:52:00Z" w:id="1699">
            <w:rPr>
              <w:spacing w:val="32"/>
              <w:sz w:val="24"/>
              <w:szCs w:val="24"/>
            </w:rPr>
          </w:rPrChange>
        </w:rPr>
        <w:t xml:space="preserve"> </w:t>
      </w:r>
      <w:r w:rsidRPr="00EA3CF1">
        <w:rPr>
          <w:rFonts w:asciiTheme="majorBidi" w:hAnsiTheme="majorBidi" w:cstheme="majorBidi"/>
          <w:spacing w:val="-2"/>
          <w:sz w:val="24"/>
          <w:szCs w:val="24"/>
          <w:rPrChange w:author="Kenneth Ssekimpi" w:date="2024-05-14T19:52:00Z" w:id="1700">
            <w:rPr>
              <w:spacing w:val="-2"/>
              <w:sz w:val="24"/>
              <w:szCs w:val="24"/>
            </w:rPr>
          </w:rPrChange>
        </w:rPr>
        <w:t>possession)</w:t>
      </w:r>
    </w:p>
    <w:p w:rsidRPr="00EA3CF1" w:rsidR="00647801" w:rsidRDefault="00F92CD7" w14:paraId="3E2EC4A6" w14:textId="77777777">
      <w:pPr>
        <w:pStyle w:val="ListParagraph"/>
        <w:numPr>
          <w:ilvl w:val="2"/>
          <w:numId w:val="2"/>
        </w:numPr>
        <w:tabs>
          <w:tab w:val="left" w:pos="701"/>
        </w:tabs>
        <w:spacing w:before="157"/>
        <w:ind w:left="701" w:hanging="233"/>
        <w:jc w:val="both"/>
        <w:rPr>
          <w:rFonts w:asciiTheme="majorBidi" w:hAnsiTheme="majorBidi" w:cstheme="majorBidi"/>
          <w:sz w:val="24"/>
          <w:szCs w:val="24"/>
          <w:rPrChange w:author="Kenneth Ssekimpi" w:date="2024-05-14T19:52:00Z" w:id="1701">
            <w:rPr>
              <w:sz w:val="24"/>
            </w:rPr>
          </w:rPrChange>
        </w:rPr>
        <w:pPrChange w:author="Kenneth Ssekimpi" w:date="2024-05-14T19:52:00Z" w:id="1702">
          <w:pPr>
            <w:pStyle w:val="ListParagraph"/>
            <w:numPr>
              <w:ilvl w:val="2"/>
              <w:numId w:val="2"/>
            </w:numPr>
            <w:tabs>
              <w:tab w:val="left" w:pos="701"/>
            </w:tabs>
            <w:spacing w:before="157"/>
            <w:ind w:left="701" w:hanging="233"/>
          </w:pPr>
        </w:pPrChange>
      </w:pPr>
      <w:r w:rsidRPr="00EA3CF1">
        <w:rPr>
          <w:rFonts w:asciiTheme="majorBidi" w:hAnsiTheme="majorBidi" w:cstheme="majorBidi"/>
          <w:w w:val="105"/>
          <w:sz w:val="24"/>
          <w:szCs w:val="24"/>
          <w:rPrChange w:author="Kenneth Ssekimpi" w:date="2024-05-14T19:52:00Z" w:id="1703">
            <w:rPr>
              <w:w w:val="105"/>
              <w:sz w:val="24"/>
              <w:szCs w:val="24"/>
            </w:rPr>
          </w:rPrChange>
        </w:rPr>
        <w:t>Formation</w:t>
      </w:r>
      <w:r w:rsidRPr="00EA3CF1">
        <w:rPr>
          <w:rFonts w:asciiTheme="majorBidi" w:hAnsiTheme="majorBidi" w:cstheme="majorBidi"/>
          <w:spacing w:val="12"/>
          <w:w w:val="110"/>
          <w:sz w:val="24"/>
          <w:szCs w:val="24"/>
          <w:rPrChange w:author="Kenneth Ssekimpi" w:date="2024-05-14T19:52:00Z" w:id="1704">
            <w:rPr>
              <w:spacing w:val="12"/>
              <w:w w:val="110"/>
              <w:sz w:val="24"/>
              <w:szCs w:val="24"/>
            </w:rPr>
          </w:rPrChange>
        </w:rPr>
        <w:t xml:space="preserve"> </w:t>
      </w:r>
      <w:r w:rsidRPr="00EA3CF1">
        <w:rPr>
          <w:rFonts w:asciiTheme="majorBidi" w:hAnsiTheme="majorBidi" w:cstheme="majorBidi"/>
          <w:spacing w:val="-2"/>
          <w:w w:val="110"/>
          <w:sz w:val="24"/>
          <w:szCs w:val="24"/>
          <w:rPrChange w:author="Kenneth Ssekimpi" w:date="2024-05-14T19:52:00Z" w:id="1705">
            <w:rPr>
              <w:spacing w:val="-2"/>
              <w:w w:val="110"/>
              <w:sz w:val="24"/>
              <w:szCs w:val="24"/>
            </w:rPr>
          </w:rPrChange>
        </w:rPr>
        <w:t>Data:</w:t>
      </w:r>
    </w:p>
    <w:p w:rsidRPr="00EA3CF1" w:rsidR="00647801" w:rsidRDefault="00F92CD7" w14:paraId="233AD784" w14:textId="77777777">
      <w:pPr>
        <w:pStyle w:val="ListParagraph"/>
        <w:numPr>
          <w:ilvl w:val="3"/>
          <w:numId w:val="2"/>
        </w:numPr>
        <w:tabs>
          <w:tab w:val="left" w:pos="1217"/>
        </w:tabs>
        <w:spacing w:before="157"/>
        <w:ind w:hanging="251"/>
        <w:jc w:val="both"/>
        <w:rPr>
          <w:rFonts w:asciiTheme="majorBidi" w:hAnsiTheme="majorBidi" w:cstheme="majorBidi"/>
          <w:sz w:val="24"/>
          <w:szCs w:val="24"/>
          <w:rPrChange w:author="Kenneth Ssekimpi" w:date="2024-05-14T19:52:00Z" w:id="1706">
            <w:rPr>
              <w:sz w:val="24"/>
            </w:rPr>
          </w:rPrChange>
        </w:rPr>
        <w:pPrChange w:author="Kenneth Ssekimpi" w:date="2024-05-14T19:52:00Z" w:id="1707">
          <w:pPr>
            <w:pStyle w:val="ListParagraph"/>
            <w:numPr>
              <w:ilvl w:val="3"/>
              <w:numId w:val="2"/>
            </w:numPr>
            <w:tabs>
              <w:tab w:val="left" w:pos="1217"/>
            </w:tabs>
            <w:spacing w:before="157"/>
            <w:ind w:left="1217" w:hanging="251"/>
          </w:pPr>
        </w:pPrChange>
      </w:pPr>
      <w:r w:rsidRPr="00EA3CF1">
        <w:rPr>
          <w:rFonts w:asciiTheme="majorBidi" w:hAnsiTheme="majorBidi" w:cstheme="majorBidi"/>
          <w:sz w:val="24"/>
          <w:szCs w:val="24"/>
          <w:rPrChange w:author="Kenneth Ssekimpi" w:date="2024-05-14T19:52:00Z" w:id="1708">
            <w:rPr>
              <w:sz w:val="24"/>
              <w:szCs w:val="24"/>
            </w:rPr>
          </w:rPrChange>
        </w:rPr>
        <w:t>Team</w:t>
      </w:r>
      <w:r w:rsidRPr="00EA3CF1">
        <w:rPr>
          <w:rFonts w:asciiTheme="majorBidi" w:hAnsiTheme="majorBidi" w:cstheme="majorBidi"/>
          <w:spacing w:val="32"/>
          <w:sz w:val="24"/>
          <w:szCs w:val="24"/>
          <w:rPrChange w:author="Kenneth Ssekimpi" w:date="2024-05-14T19:52:00Z" w:id="1709">
            <w:rPr>
              <w:spacing w:val="32"/>
              <w:sz w:val="24"/>
              <w:szCs w:val="24"/>
            </w:rPr>
          </w:rPrChange>
        </w:rPr>
        <w:t xml:space="preserve"> </w:t>
      </w:r>
      <w:r w:rsidRPr="00EA3CF1">
        <w:rPr>
          <w:rFonts w:asciiTheme="majorBidi" w:hAnsiTheme="majorBidi" w:cstheme="majorBidi"/>
          <w:sz w:val="24"/>
          <w:szCs w:val="24"/>
          <w:rPrChange w:author="Kenneth Ssekimpi" w:date="2024-05-14T19:52:00Z" w:id="1710">
            <w:rPr>
              <w:sz w:val="24"/>
              <w:szCs w:val="24"/>
            </w:rPr>
          </w:rPrChange>
        </w:rPr>
        <w:t>formation</w:t>
      </w:r>
      <w:r w:rsidRPr="00EA3CF1">
        <w:rPr>
          <w:rFonts w:asciiTheme="majorBidi" w:hAnsiTheme="majorBidi" w:cstheme="majorBidi"/>
          <w:spacing w:val="33"/>
          <w:sz w:val="24"/>
          <w:szCs w:val="24"/>
          <w:rPrChange w:author="Kenneth Ssekimpi" w:date="2024-05-14T19:52:00Z" w:id="1711">
            <w:rPr>
              <w:spacing w:val="33"/>
              <w:sz w:val="24"/>
              <w:szCs w:val="24"/>
            </w:rPr>
          </w:rPrChange>
        </w:rPr>
        <w:t xml:space="preserve"> </w:t>
      </w:r>
      <w:r w:rsidRPr="00EA3CF1">
        <w:rPr>
          <w:rFonts w:asciiTheme="majorBidi" w:hAnsiTheme="majorBidi" w:cstheme="majorBidi"/>
          <w:sz w:val="24"/>
          <w:szCs w:val="24"/>
          <w:rPrChange w:author="Kenneth Ssekimpi" w:date="2024-05-14T19:52:00Z" w:id="1712">
            <w:rPr>
              <w:sz w:val="24"/>
              <w:szCs w:val="24"/>
            </w:rPr>
          </w:rPrChange>
        </w:rPr>
        <w:t>(e.g.,</w:t>
      </w:r>
      <w:r w:rsidRPr="00EA3CF1">
        <w:rPr>
          <w:rFonts w:asciiTheme="majorBidi" w:hAnsiTheme="majorBidi" w:cstheme="majorBidi"/>
          <w:spacing w:val="33"/>
          <w:sz w:val="24"/>
          <w:szCs w:val="24"/>
          <w:rPrChange w:author="Kenneth Ssekimpi" w:date="2024-05-14T19:52:00Z" w:id="1713">
            <w:rPr>
              <w:spacing w:val="33"/>
              <w:sz w:val="24"/>
              <w:szCs w:val="24"/>
            </w:rPr>
          </w:rPrChange>
        </w:rPr>
        <w:t xml:space="preserve"> </w:t>
      </w:r>
      <w:r w:rsidRPr="00EA3CF1">
        <w:rPr>
          <w:rFonts w:asciiTheme="majorBidi" w:hAnsiTheme="majorBidi" w:cstheme="majorBidi"/>
          <w:sz w:val="24"/>
          <w:szCs w:val="24"/>
          <w:rPrChange w:author="Kenneth Ssekimpi" w:date="2024-05-14T19:52:00Z" w:id="1714">
            <w:rPr>
              <w:sz w:val="24"/>
              <w:szCs w:val="24"/>
            </w:rPr>
          </w:rPrChange>
        </w:rPr>
        <w:t>4-4-2,</w:t>
      </w:r>
      <w:r w:rsidRPr="00EA3CF1">
        <w:rPr>
          <w:rFonts w:asciiTheme="majorBidi" w:hAnsiTheme="majorBidi" w:cstheme="majorBidi"/>
          <w:spacing w:val="33"/>
          <w:sz w:val="24"/>
          <w:szCs w:val="24"/>
          <w:rPrChange w:author="Kenneth Ssekimpi" w:date="2024-05-14T19:52:00Z" w:id="1715">
            <w:rPr>
              <w:spacing w:val="33"/>
              <w:sz w:val="24"/>
              <w:szCs w:val="24"/>
            </w:rPr>
          </w:rPrChange>
        </w:rPr>
        <w:t xml:space="preserve"> </w:t>
      </w:r>
      <w:r w:rsidRPr="00EA3CF1">
        <w:rPr>
          <w:rFonts w:asciiTheme="majorBidi" w:hAnsiTheme="majorBidi" w:cstheme="majorBidi"/>
          <w:sz w:val="24"/>
          <w:szCs w:val="24"/>
          <w:rPrChange w:author="Kenneth Ssekimpi" w:date="2024-05-14T19:52:00Z" w:id="1716">
            <w:rPr>
              <w:sz w:val="24"/>
              <w:szCs w:val="24"/>
            </w:rPr>
          </w:rPrChange>
        </w:rPr>
        <w:t>3-5-</w:t>
      </w:r>
      <w:r w:rsidRPr="00EA3CF1">
        <w:rPr>
          <w:rFonts w:asciiTheme="majorBidi" w:hAnsiTheme="majorBidi" w:cstheme="majorBidi"/>
          <w:spacing w:val="-5"/>
          <w:sz w:val="24"/>
          <w:szCs w:val="24"/>
          <w:rPrChange w:author="Kenneth Ssekimpi" w:date="2024-05-14T19:52:00Z" w:id="1717">
            <w:rPr>
              <w:spacing w:val="-5"/>
              <w:sz w:val="24"/>
              <w:szCs w:val="24"/>
            </w:rPr>
          </w:rPrChange>
        </w:rPr>
        <w:t>2)</w:t>
      </w:r>
    </w:p>
    <w:p w:rsidRPr="00EA3CF1" w:rsidR="00647801" w:rsidRDefault="00F92CD7" w14:paraId="236ABA2C" w14:textId="77777777">
      <w:pPr>
        <w:pStyle w:val="ListParagraph"/>
        <w:numPr>
          <w:ilvl w:val="3"/>
          <w:numId w:val="2"/>
        </w:numPr>
        <w:tabs>
          <w:tab w:val="left" w:pos="1217"/>
        </w:tabs>
        <w:spacing w:before="157"/>
        <w:ind w:hanging="251"/>
        <w:jc w:val="both"/>
        <w:rPr>
          <w:rFonts w:asciiTheme="majorBidi" w:hAnsiTheme="majorBidi" w:cstheme="majorBidi"/>
          <w:sz w:val="24"/>
          <w:szCs w:val="24"/>
          <w:rPrChange w:author="Kenneth Ssekimpi" w:date="2024-05-14T19:52:00Z" w:id="1718">
            <w:rPr>
              <w:sz w:val="24"/>
            </w:rPr>
          </w:rPrChange>
        </w:rPr>
        <w:pPrChange w:author="Kenneth Ssekimpi" w:date="2024-05-14T19:52:00Z" w:id="1719">
          <w:pPr>
            <w:pStyle w:val="ListParagraph"/>
            <w:numPr>
              <w:ilvl w:val="3"/>
              <w:numId w:val="2"/>
            </w:numPr>
            <w:tabs>
              <w:tab w:val="left" w:pos="1217"/>
            </w:tabs>
            <w:spacing w:before="157"/>
            <w:ind w:left="1217" w:hanging="251"/>
          </w:pPr>
        </w:pPrChange>
      </w:pPr>
      <w:r w:rsidRPr="00EA3CF1">
        <w:rPr>
          <w:rFonts w:asciiTheme="majorBidi" w:hAnsiTheme="majorBidi" w:cstheme="majorBidi"/>
          <w:w w:val="105"/>
          <w:sz w:val="24"/>
          <w:szCs w:val="24"/>
          <w:rPrChange w:author="Kenneth Ssekimpi" w:date="2024-05-14T19:52:00Z" w:id="1720">
            <w:rPr>
              <w:w w:val="105"/>
              <w:sz w:val="24"/>
              <w:szCs w:val="24"/>
            </w:rPr>
          </w:rPrChange>
        </w:rPr>
        <w:t>Player</w:t>
      </w:r>
      <w:r w:rsidRPr="00EA3CF1">
        <w:rPr>
          <w:rFonts w:asciiTheme="majorBidi" w:hAnsiTheme="majorBidi" w:cstheme="majorBidi"/>
          <w:spacing w:val="8"/>
          <w:w w:val="105"/>
          <w:sz w:val="24"/>
          <w:szCs w:val="24"/>
          <w:rPrChange w:author="Kenneth Ssekimpi" w:date="2024-05-14T19:52:00Z" w:id="1721">
            <w:rPr>
              <w:spacing w:val="8"/>
              <w:w w:val="105"/>
              <w:sz w:val="24"/>
              <w:szCs w:val="24"/>
            </w:rPr>
          </w:rPrChange>
        </w:rPr>
        <w:t xml:space="preserve"> </w:t>
      </w:r>
      <w:r w:rsidRPr="00EA3CF1">
        <w:rPr>
          <w:rFonts w:asciiTheme="majorBidi" w:hAnsiTheme="majorBidi" w:cstheme="majorBidi"/>
          <w:w w:val="105"/>
          <w:sz w:val="24"/>
          <w:szCs w:val="24"/>
          <w:rPrChange w:author="Kenneth Ssekimpi" w:date="2024-05-14T19:52:00Z" w:id="1722">
            <w:rPr>
              <w:w w:val="105"/>
              <w:sz w:val="24"/>
              <w:szCs w:val="24"/>
            </w:rPr>
          </w:rPrChange>
        </w:rPr>
        <w:t>positions</w:t>
      </w:r>
      <w:r w:rsidRPr="00EA3CF1">
        <w:rPr>
          <w:rFonts w:asciiTheme="majorBidi" w:hAnsiTheme="majorBidi" w:cstheme="majorBidi"/>
          <w:spacing w:val="9"/>
          <w:w w:val="105"/>
          <w:sz w:val="24"/>
          <w:szCs w:val="24"/>
          <w:rPrChange w:author="Kenneth Ssekimpi" w:date="2024-05-14T19:52:00Z" w:id="1723">
            <w:rPr>
              <w:spacing w:val="9"/>
              <w:w w:val="105"/>
              <w:sz w:val="24"/>
              <w:szCs w:val="24"/>
            </w:rPr>
          </w:rPrChange>
        </w:rPr>
        <w:t xml:space="preserve"> </w:t>
      </w:r>
      <w:r w:rsidRPr="00EA3CF1">
        <w:rPr>
          <w:rFonts w:asciiTheme="majorBidi" w:hAnsiTheme="majorBidi" w:cstheme="majorBidi"/>
          <w:w w:val="105"/>
          <w:sz w:val="24"/>
          <w:szCs w:val="24"/>
          <w:rPrChange w:author="Kenneth Ssekimpi" w:date="2024-05-14T19:52:00Z" w:id="1724">
            <w:rPr>
              <w:w w:val="105"/>
              <w:sz w:val="24"/>
              <w:szCs w:val="24"/>
            </w:rPr>
          </w:rPrChange>
        </w:rPr>
        <w:t>within</w:t>
      </w:r>
      <w:r w:rsidRPr="00EA3CF1">
        <w:rPr>
          <w:rFonts w:asciiTheme="majorBidi" w:hAnsiTheme="majorBidi" w:cstheme="majorBidi"/>
          <w:spacing w:val="9"/>
          <w:w w:val="105"/>
          <w:sz w:val="24"/>
          <w:szCs w:val="24"/>
          <w:rPrChange w:author="Kenneth Ssekimpi" w:date="2024-05-14T19:52:00Z" w:id="1725">
            <w:rPr>
              <w:spacing w:val="9"/>
              <w:w w:val="105"/>
              <w:sz w:val="24"/>
              <w:szCs w:val="24"/>
            </w:rPr>
          </w:rPrChange>
        </w:rPr>
        <w:t xml:space="preserve"> </w:t>
      </w:r>
      <w:r w:rsidRPr="00EA3CF1">
        <w:rPr>
          <w:rFonts w:asciiTheme="majorBidi" w:hAnsiTheme="majorBidi" w:cstheme="majorBidi"/>
          <w:w w:val="105"/>
          <w:sz w:val="24"/>
          <w:szCs w:val="24"/>
          <w:rPrChange w:author="Kenneth Ssekimpi" w:date="2024-05-14T19:52:00Z" w:id="1726">
            <w:rPr>
              <w:w w:val="105"/>
              <w:sz w:val="24"/>
              <w:szCs w:val="24"/>
            </w:rPr>
          </w:rPrChange>
        </w:rPr>
        <w:t>the</w:t>
      </w:r>
      <w:r w:rsidRPr="00EA3CF1">
        <w:rPr>
          <w:rFonts w:asciiTheme="majorBidi" w:hAnsiTheme="majorBidi" w:cstheme="majorBidi"/>
          <w:spacing w:val="9"/>
          <w:w w:val="105"/>
          <w:sz w:val="24"/>
          <w:szCs w:val="24"/>
          <w:rPrChange w:author="Kenneth Ssekimpi" w:date="2024-05-14T19:52:00Z" w:id="1727">
            <w:rPr>
              <w:spacing w:val="9"/>
              <w:w w:val="105"/>
              <w:sz w:val="24"/>
              <w:szCs w:val="24"/>
            </w:rPr>
          </w:rPrChange>
        </w:rPr>
        <w:t xml:space="preserve"> </w:t>
      </w:r>
      <w:r w:rsidRPr="00EA3CF1">
        <w:rPr>
          <w:rFonts w:asciiTheme="majorBidi" w:hAnsiTheme="majorBidi" w:cstheme="majorBidi"/>
          <w:w w:val="105"/>
          <w:sz w:val="24"/>
          <w:szCs w:val="24"/>
          <w:rPrChange w:author="Kenneth Ssekimpi" w:date="2024-05-14T19:52:00Z" w:id="1728">
            <w:rPr>
              <w:w w:val="105"/>
              <w:sz w:val="24"/>
              <w:szCs w:val="24"/>
            </w:rPr>
          </w:rPrChange>
        </w:rPr>
        <w:t>formation</w:t>
      </w:r>
      <w:r w:rsidRPr="00EA3CF1">
        <w:rPr>
          <w:rFonts w:asciiTheme="majorBidi" w:hAnsiTheme="majorBidi" w:cstheme="majorBidi"/>
          <w:spacing w:val="9"/>
          <w:w w:val="105"/>
          <w:sz w:val="24"/>
          <w:szCs w:val="24"/>
          <w:rPrChange w:author="Kenneth Ssekimpi" w:date="2024-05-14T19:52:00Z" w:id="1729">
            <w:rPr>
              <w:spacing w:val="9"/>
              <w:w w:val="105"/>
              <w:sz w:val="24"/>
              <w:szCs w:val="24"/>
            </w:rPr>
          </w:rPrChange>
        </w:rPr>
        <w:t xml:space="preserve"> </w:t>
      </w:r>
      <w:r w:rsidRPr="00EA3CF1">
        <w:rPr>
          <w:rFonts w:asciiTheme="majorBidi" w:hAnsiTheme="majorBidi" w:cstheme="majorBidi"/>
          <w:w w:val="105"/>
          <w:sz w:val="24"/>
          <w:szCs w:val="24"/>
          <w:rPrChange w:author="Kenneth Ssekimpi" w:date="2024-05-14T19:52:00Z" w:id="1730">
            <w:rPr>
              <w:w w:val="105"/>
              <w:sz w:val="24"/>
              <w:szCs w:val="24"/>
            </w:rPr>
          </w:rPrChange>
        </w:rPr>
        <w:t>(e.g.,</w:t>
      </w:r>
      <w:r w:rsidRPr="00EA3CF1">
        <w:rPr>
          <w:rFonts w:asciiTheme="majorBidi" w:hAnsiTheme="majorBidi" w:cstheme="majorBidi"/>
          <w:spacing w:val="9"/>
          <w:w w:val="105"/>
          <w:sz w:val="24"/>
          <w:szCs w:val="24"/>
          <w:rPrChange w:author="Kenneth Ssekimpi" w:date="2024-05-14T19:52:00Z" w:id="1731">
            <w:rPr>
              <w:spacing w:val="9"/>
              <w:w w:val="105"/>
              <w:sz w:val="24"/>
              <w:szCs w:val="24"/>
            </w:rPr>
          </w:rPrChange>
        </w:rPr>
        <w:t xml:space="preserve"> </w:t>
      </w:r>
      <w:r w:rsidRPr="00EA3CF1">
        <w:rPr>
          <w:rFonts w:asciiTheme="majorBidi" w:hAnsiTheme="majorBidi" w:cstheme="majorBidi"/>
          <w:w w:val="105"/>
          <w:sz w:val="24"/>
          <w:szCs w:val="24"/>
          <w:rPrChange w:author="Kenneth Ssekimpi" w:date="2024-05-14T19:52:00Z" w:id="1732">
            <w:rPr>
              <w:w w:val="105"/>
              <w:sz w:val="24"/>
              <w:szCs w:val="24"/>
            </w:rPr>
          </w:rPrChange>
        </w:rPr>
        <w:t>central</w:t>
      </w:r>
      <w:r w:rsidRPr="00EA3CF1">
        <w:rPr>
          <w:rFonts w:asciiTheme="majorBidi" w:hAnsiTheme="majorBidi" w:cstheme="majorBidi"/>
          <w:spacing w:val="9"/>
          <w:w w:val="105"/>
          <w:sz w:val="24"/>
          <w:szCs w:val="24"/>
          <w:rPrChange w:author="Kenneth Ssekimpi" w:date="2024-05-14T19:52:00Z" w:id="1733">
            <w:rPr>
              <w:spacing w:val="9"/>
              <w:w w:val="105"/>
              <w:sz w:val="24"/>
              <w:szCs w:val="24"/>
            </w:rPr>
          </w:rPrChange>
        </w:rPr>
        <w:t xml:space="preserve"> </w:t>
      </w:r>
      <w:r w:rsidRPr="00EA3CF1">
        <w:rPr>
          <w:rFonts w:asciiTheme="majorBidi" w:hAnsiTheme="majorBidi" w:cstheme="majorBidi"/>
          <w:w w:val="105"/>
          <w:sz w:val="24"/>
          <w:szCs w:val="24"/>
          <w:rPrChange w:author="Kenneth Ssekimpi" w:date="2024-05-14T19:52:00Z" w:id="1734">
            <w:rPr>
              <w:w w:val="105"/>
              <w:sz w:val="24"/>
              <w:szCs w:val="24"/>
            </w:rPr>
          </w:rPrChange>
        </w:rPr>
        <w:t>midfielder,</w:t>
      </w:r>
      <w:r w:rsidRPr="00EA3CF1">
        <w:rPr>
          <w:rFonts w:asciiTheme="majorBidi" w:hAnsiTheme="majorBidi" w:cstheme="majorBidi"/>
          <w:spacing w:val="9"/>
          <w:w w:val="105"/>
          <w:sz w:val="24"/>
          <w:szCs w:val="24"/>
          <w:rPrChange w:author="Kenneth Ssekimpi" w:date="2024-05-14T19:52:00Z" w:id="1735">
            <w:rPr>
              <w:spacing w:val="9"/>
              <w:w w:val="105"/>
              <w:sz w:val="24"/>
              <w:szCs w:val="24"/>
            </w:rPr>
          </w:rPrChange>
        </w:rPr>
        <w:t xml:space="preserve"> </w:t>
      </w:r>
      <w:r w:rsidRPr="00EA3CF1">
        <w:rPr>
          <w:rFonts w:asciiTheme="majorBidi" w:hAnsiTheme="majorBidi" w:cstheme="majorBidi"/>
          <w:w w:val="105"/>
          <w:sz w:val="24"/>
          <w:szCs w:val="24"/>
          <w:rPrChange w:author="Kenneth Ssekimpi" w:date="2024-05-14T19:52:00Z" w:id="1736">
            <w:rPr>
              <w:w w:val="105"/>
              <w:sz w:val="24"/>
              <w:szCs w:val="24"/>
            </w:rPr>
          </w:rPrChange>
        </w:rPr>
        <w:t>left</w:t>
      </w:r>
      <w:r w:rsidRPr="00EA3CF1">
        <w:rPr>
          <w:rFonts w:asciiTheme="majorBidi" w:hAnsiTheme="majorBidi" w:cstheme="majorBidi"/>
          <w:spacing w:val="9"/>
          <w:w w:val="105"/>
          <w:sz w:val="24"/>
          <w:szCs w:val="24"/>
          <w:rPrChange w:author="Kenneth Ssekimpi" w:date="2024-05-14T19:52:00Z" w:id="1737">
            <w:rPr>
              <w:spacing w:val="9"/>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738">
            <w:rPr>
              <w:spacing w:val="-2"/>
              <w:w w:val="105"/>
              <w:sz w:val="24"/>
              <w:szCs w:val="24"/>
            </w:rPr>
          </w:rPrChange>
        </w:rPr>
        <w:t>winger)</w:t>
      </w:r>
    </w:p>
    <w:p w:rsidRPr="00EA3CF1" w:rsidR="00647801" w:rsidRDefault="00F92CD7" w14:paraId="5074EDF2" w14:textId="77777777">
      <w:pPr>
        <w:pStyle w:val="ListParagraph"/>
        <w:numPr>
          <w:ilvl w:val="2"/>
          <w:numId w:val="2"/>
        </w:numPr>
        <w:tabs>
          <w:tab w:val="left" w:pos="701"/>
        </w:tabs>
        <w:spacing w:before="157"/>
        <w:ind w:left="701" w:hanging="233"/>
        <w:jc w:val="both"/>
        <w:rPr>
          <w:rFonts w:asciiTheme="majorBidi" w:hAnsiTheme="majorBidi" w:cstheme="majorBidi"/>
          <w:sz w:val="24"/>
          <w:szCs w:val="24"/>
          <w:rPrChange w:author="Kenneth Ssekimpi" w:date="2024-05-14T19:52:00Z" w:id="1739">
            <w:rPr>
              <w:sz w:val="24"/>
            </w:rPr>
          </w:rPrChange>
        </w:rPr>
        <w:pPrChange w:author="Kenneth Ssekimpi" w:date="2024-05-14T19:52:00Z" w:id="1740">
          <w:pPr>
            <w:pStyle w:val="ListParagraph"/>
            <w:numPr>
              <w:ilvl w:val="2"/>
              <w:numId w:val="2"/>
            </w:numPr>
            <w:tabs>
              <w:tab w:val="left" w:pos="701"/>
            </w:tabs>
            <w:spacing w:before="157"/>
            <w:ind w:left="701" w:hanging="233"/>
          </w:pPr>
        </w:pPrChange>
      </w:pPr>
      <w:r w:rsidRPr="00EA3CF1">
        <w:rPr>
          <w:rFonts w:asciiTheme="majorBidi" w:hAnsiTheme="majorBidi" w:cstheme="majorBidi"/>
          <w:w w:val="110"/>
          <w:sz w:val="24"/>
          <w:szCs w:val="24"/>
          <w:rPrChange w:author="Kenneth Ssekimpi" w:date="2024-05-14T19:52:00Z" w:id="1741">
            <w:rPr>
              <w:w w:val="110"/>
              <w:sz w:val="24"/>
              <w:szCs w:val="24"/>
            </w:rPr>
          </w:rPrChange>
        </w:rPr>
        <w:t>Match</w:t>
      </w:r>
      <w:r w:rsidRPr="00EA3CF1">
        <w:rPr>
          <w:rFonts w:asciiTheme="majorBidi" w:hAnsiTheme="majorBidi" w:cstheme="majorBidi"/>
          <w:spacing w:val="-15"/>
          <w:w w:val="110"/>
          <w:sz w:val="24"/>
          <w:szCs w:val="24"/>
          <w:rPrChange w:author="Kenneth Ssekimpi" w:date="2024-05-14T19:52:00Z" w:id="1742">
            <w:rPr>
              <w:spacing w:val="-15"/>
              <w:w w:val="110"/>
              <w:sz w:val="24"/>
              <w:szCs w:val="24"/>
            </w:rPr>
          </w:rPrChange>
        </w:rPr>
        <w:t xml:space="preserve"> </w:t>
      </w:r>
      <w:r w:rsidRPr="00EA3CF1">
        <w:rPr>
          <w:rFonts w:asciiTheme="majorBidi" w:hAnsiTheme="majorBidi" w:cstheme="majorBidi"/>
          <w:w w:val="110"/>
          <w:sz w:val="24"/>
          <w:szCs w:val="24"/>
          <w:rPrChange w:author="Kenneth Ssekimpi" w:date="2024-05-14T19:52:00Z" w:id="1743">
            <w:rPr>
              <w:w w:val="110"/>
              <w:sz w:val="24"/>
              <w:szCs w:val="24"/>
            </w:rPr>
          </w:rPrChange>
        </w:rPr>
        <w:t>Context</w:t>
      </w:r>
      <w:r w:rsidRPr="00EA3CF1">
        <w:rPr>
          <w:rFonts w:asciiTheme="majorBidi" w:hAnsiTheme="majorBidi" w:cstheme="majorBidi"/>
          <w:spacing w:val="-15"/>
          <w:w w:val="110"/>
          <w:sz w:val="24"/>
          <w:szCs w:val="24"/>
          <w:rPrChange w:author="Kenneth Ssekimpi" w:date="2024-05-14T19:52:00Z" w:id="1744">
            <w:rPr>
              <w:spacing w:val="-15"/>
              <w:w w:val="110"/>
              <w:sz w:val="24"/>
              <w:szCs w:val="24"/>
            </w:rPr>
          </w:rPrChange>
        </w:rPr>
        <w:t xml:space="preserve"> </w:t>
      </w:r>
      <w:r w:rsidRPr="00EA3CF1">
        <w:rPr>
          <w:rFonts w:asciiTheme="majorBidi" w:hAnsiTheme="majorBidi" w:cstheme="majorBidi"/>
          <w:spacing w:val="-2"/>
          <w:w w:val="110"/>
          <w:sz w:val="24"/>
          <w:szCs w:val="24"/>
          <w:rPrChange w:author="Kenneth Ssekimpi" w:date="2024-05-14T19:52:00Z" w:id="1745">
            <w:rPr>
              <w:spacing w:val="-2"/>
              <w:w w:val="110"/>
              <w:sz w:val="24"/>
              <w:szCs w:val="24"/>
            </w:rPr>
          </w:rPrChange>
        </w:rPr>
        <w:t>Data:</w:t>
      </w:r>
    </w:p>
    <w:p w:rsidRPr="00EA3CF1" w:rsidR="00647801" w:rsidRDefault="00F92CD7" w14:paraId="30D92D17" w14:textId="77777777">
      <w:pPr>
        <w:pStyle w:val="ListParagraph"/>
        <w:numPr>
          <w:ilvl w:val="3"/>
          <w:numId w:val="2"/>
        </w:numPr>
        <w:tabs>
          <w:tab w:val="left" w:pos="1217"/>
        </w:tabs>
        <w:spacing w:before="157"/>
        <w:ind w:hanging="251"/>
        <w:jc w:val="both"/>
        <w:rPr>
          <w:rFonts w:asciiTheme="majorBidi" w:hAnsiTheme="majorBidi" w:cstheme="majorBidi"/>
          <w:sz w:val="24"/>
          <w:szCs w:val="24"/>
          <w:rPrChange w:author="Kenneth Ssekimpi" w:date="2024-05-14T19:52:00Z" w:id="1746">
            <w:rPr>
              <w:sz w:val="24"/>
            </w:rPr>
          </w:rPrChange>
        </w:rPr>
        <w:pPrChange w:author="Kenneth Ssekimpi" w:date="2024-05-14T19:52:00Z" w:id="1747">
          <w:pPr>
            <w:pStyle w:val="ListParagraph"/>
            <w:numPr>
              <w:ilvl w:val="3"/>
              <w:numId w:val="2"/>
            </w:numPr>
            <w:tabs>
              <w:tab w:val="left" w:pos="1217"/>
            </w:tabs>
            <w:spacing w:before="157"/>
            <w:ind w:left="1217" w:hanging="251"/>
          </w:pPr>
        </w:pPrChange>
      </w:pPr>
      <w:r w:rsidRPr="00EA3CF1">
        <w:rPr>
          <w:rFonts w:asciiTheme="majorBidi" w:hAnsiTheme="majorBidi" w:cstheme="majorBidi"/>
          <w:w w:val="105"/>
          <w:sz w:val="24"/>
          <w:szCs w:val="24"/>
          <w:rPrChange w:author="Kenneth Ssekimpi" w:date="2024-05-14T19:52:00Z" w:id="1748">
            <w:rPr>
              <w:w w:val="105"/>
              <w:sz w:val="24"/>
              <w:szCs w:val="24"/>
            </w:rPr>
          </w:rPrChange>
        </w:rPr>
        <w:t>Game</w:t>
      </w:r>
      <w:r w:rsidRPr="00EA3CF1">
        <w:rPr>
          <w:rFonts w:asciiTheme="majorBidi" w:hAnsiTheme="majorBidi" w:cstheme="majorBidi"/>
          <w:spacing w:val="8"/>
          <w:w w:val="105"/>
          <w:sz w:val="24"/>
          <w:szCs w:val="24"/>
          <w:rPrChange w:author="Kenneth Ssekimpi" w:date="2024-05-14T19:52:00Z" w:id="1749">
            <w:rPr>
              <w:spacing w:val="8"/>
              <w:w w:val="105"/>
              <w:sz w:val="24"/>
              <w:szCs w:val="24"/>
            </w:rPr>
          </w:rPrChange>
        </w:rPr>
        <w:t xml:space="preserve"> </w:t>
      </w:r>
      <w:r w:rsidRPr="00EA3CF1">
        <w:rPr>
          <w:rFonts w:asciiTheme="majorBidi" w:hAnsiTheme="majorBidi" w:cstheme="majorBidi"/>
          <w:w w:val="105"/>
          <w:sz w:val="24"/>
          <w:szCs w:val="24"/>
          <w:rPrChange w:author="Kenneth Ssekimpi" w:date="2024-05-14T19:52:00Z" w:id="1750">
            <w:rPr>
              <w:w w:val="105"/>
              <w:sz w:val="24"/>
              <w:szCs w:val="24"/>
            </w:rPr>
          </w:rPrChange>
        </w:rPr>
        <w:t>state</w:t>
      </w:r>
      <w:r w:rsidRPr="00EA3CF1">
        <w:rPr>
          <w:rFonts w:asciiTheme="majorBidi" w:hAnsiTheme="majorBidi" w:cstheme="majorBidi"/>
          <w:spacing w:val="9"/>
          <w:w w:val="105"/>
          <w:sz w:val="24"/>
          <w:szCs w:val="24"/>
          <w:rPrChange w:author="Kenneth Ssekimpi" w:date="2024-05-14T19:52:00Z" w:id="1751">
            <w:rPr>
              <w:spacing w:val="9"/>
              <w:w w:val="105"/>
              <w:sz w:val="24"/>
              <w:szCs w:val="24"/>
            </w:rPr>
          </w:rPrChange>
        </w:rPr>
        <w:t xml:space="preserve"> </w:t>
      </w:r>
      <w:r w:rsidRPr="00EA3CF1">
        <w:rPr>
          <w:rFonts w:asciiTheme="majorBidi" w:hAnsiTheme="majorBidi" w:cstheme="majorBidi"/>
          <w:w w:val="105"/>
          <w:sz w:val="24"/>
          <w:szCs w:val="24"/>
          <w:rPrChange w:author="Kenneth Ssekimpi" w:date="2024-05-14T19:52:00Z" w:id="1752">
            <w:rPr>
              <w:w w:val="105"/>
              <w:sz w:val="24"/>
              <w:szCs w:val="24"/>
            </w:rPr>
          </w:rPrChange>
        </w:rPr>
        <w:t>(winning,</w:t>
      </w:r>
      <w:r w:rsidRPr="00EA3CF1">
        <w:rPr>
          <w:rFonts w:asciiTheme="majorBidi" w:hAnsiTheme="majorBidi" w:cstheme="majorBidi"/>
          <w:spacing w:val="8"/>
          <w:w w:val="105"/>
          <w:sz w:val="24"/>
          <w:szCs w:val="24"/>
          <w:rPrChange w:author="Kenneth Ssekimpi" w:date="2024-05-14T19:52:00Z" w:id="1753">
            <w:rPr>
              <w:spacing w:val="8"/>
              <w:w w:val="105"/>
              <w:sz w:val="24"/>
              <w:szCs w:val="24"/>
            </w:rPr>
          </w:rPrChange>
        </w:rPr>
        <w:t xml:space="preserve"> </w:t>
      </w:r>
      <w:r w:rsidRPr="00EA3CF1">
        <w:rPr>
          <w:rFonts w:asciiTheme="majorBidi" w:hAnsiTheme="majorBidi" w:cstheme="majorBidi"/>
          <w:w w:val="105"/>
          <w:sz w:val="24"/>
          <w:szCs w:val="24"/>
          <w:rPrChange w:author="Kenneth Ssekimpi" w:date="2024-05-14T19:52:00Z" w:id="1754">
            <w:rPr>
              <w:w w:val="105"/>
              <w:sz w:val="24"/>
              <w:szCs w:val="24"/>
            </w:rPr>
          </w:rPrChange>
        </w:rPr>
        <w:t>losing,</w:t>
      </w:r>
      <w:r w:rsidRPr="00EA3CF1">
        <w:rPr>
          <w:rFonts w:asciiTheme="majorBidi" w:hAnsiTheme="majorBidi" w:cstheme="majorBidi"/>
          <w:spacing w:val="9"/>
          <w:w w:val="105"/>
          <w:sz w:val="24"/>
          <w:szCs w:val="24"/>
          <w:rPrChange w:author="Kenneth Ssekimpi" w:date="2024-05-14T19:52:00Z" w:id="1755">
            <w:rPr>
              <w:spacing w:val="9"/>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756">
            <w:rPr>
              <w:spacing w:val="-2"/>
              <w:w w:val="105"/>
              <w:sz w:val="24"/>
              <w:szCs w:val="24"/>
            </w:rPr>
          </w:rPrChange>
        </w:rPr>
        <w:t>tied)</w:t>
      </w:r>
    </w:p>
    <w:p w:rsidRPr="00EA3CF1" w:rsidR="00647801" w:rsidRDefault="00F92CD7" w14:paraId="16A38C79" w14:textId="77777777">
      <w:pPr>
        <w:pStyle w:val="ListParagraph"/>
        <w:numPr>
          <w:ilvl w:val="3"/>
          <w:numId w:val="2"/>
        </w:numPr>
        <w:tabs>
          <w:tab w:val="left" w:pos="1217"/>
        </w:tabs>
        <w:spacing w:before="157"/>
        <w:ind w:hanging="251"/>
        <w:jc w:val="both"/>
        <w:rPr>
          <w:rFonts w:asciiTheme="majorBidi" w:hAnsiTheme="majorBidi" w:cstheme="majorBidi"/>
          <w:sz w:val="24"/>
          <w:szCs w:val="24"/>
          <w:rPrChange w:author="Kenneth Ssekimpi" w:date="2024-05-14T19:52:00Z" w:id="1757">
            <w:rPr>
              <w:sz w:val="24"/>
            </w:rPr>
          </w:rPrChange>
        </w:rPr>
        <w:pPrChange w:author="Kenneth Ssekimpi" w:date="2024-05-14T19:52:00Z" w:id="1758">
          <w:pPr>
            <w:pStyle w:val="ListParagraph"/>
            <w:numPr>
              <w:ilvl w:val="3"/>
              <w:numId w:val="2"/>
            </w:numPr>
            <w:tabs>
              <w:tab w:val="left" w:pos="1217"/>
            </w:tabs>
            <w:spacing w:before="157"/>
            <w:ind w:left="1217" w:hanging="251"/>
          </w:pPr>
        </w:pPrChange>
      </w:pPr>
      <w:r w:rsidRPr="00EA3CF1">
        <w:rPr>
          <w:rFonts w:asciiTheme="majorBidi" w:hAnsiTheme="majorBidi" w:cstheme="majorBidi"/>
          <w:w w:val="105"/>
          <w:sz w:val="24"/>
          <w:szCs w:val="24"/>
          <w:rPrChange w:author="Kenneth Ssekimpi" w:date="2024-05-14T19:52:00Z" w:id="1759">
            <w:rPr>
              <w:w w:val="105"/>
              <w:sz w:val="24"/>
              <w:szCs w:val="24"/>
            </w:rPr>
          </w:rPrChange>
        </w:rPr>
        <w:t>Match</w:t>
      </w:r>
      <w:r w:rsidRPr="00EA3CF1">
        <w:rPr>
          <w:rFonts w:asciiTheme="majorBidi" w:hAnsiTheme="majorBidi" w:cstheme="majorBidi"/>
          <w:spacing w:val="9"/>
          <w:w w:val="105"/>
          <w:sz w:val="24"/>
          <w:szCs w:val="24"/>
          <w:rPrChange w:author="Kenneth Ssekimpi" w:date="2024-05-14T19:52:00Z" w:id="1760">
            <w:rPr>
              <w:spacing w:val="9"/>
              <w:w w:val="105"/>
              <w:sz w:val="24"/>
              <w:szCs w:val="24"/>
            </w:rPr>
          </w:rPrChange>
        </w:rPr>
        <w:t xml:space="preserve"> </w:t>
      </w:r>
      <w:r w:rsidRPr="00EA3CF1">
        <w:rPr>
          <w:rFonts w:asciiTheme="majorBidi" w:hAnsiTheme="majorBidi" w:cstheme="majorBidi"/>
          <w:w w:val="105"/>
          <w:sz w:val="24"/>
          <w:szCs w:val="24"/>
          <w:rPrChange w:author="Kenneth Ssekimpi" w:date="2024-05-14T19:52:00Z" w:id="1761">
            <w:rPr>
              <w:w w:val="105"/>
              <w:sz w:val="24"/>
              <w:szCs w:val="24"/>
            </w:rPr>
          </w:rPrChange>
        </w:rPr>
        <w:t>period</w:t>
      </w:r>
      <w:r w:rsidRPr="00EA3CF1">
        <w:rPr>
          <w:rFonts w:asciiTheme="majorBidi" w:hAnsiTheme="majorBidi" w:cstheme="majorBidi"/>
          <w:spacing w:val="9"/>
          <w:w w:val="105"/>
          <w:sz w:val="24"/>
          <w:szCs w:val="24"/>
          <w:rPrChange w:author="Kenneth Ssekimpi" w:date="2024-05-14T19:52:00Z" w:id="1762">
            <w:rPr>
              <w:spacing w:val="9"/>
              <w:w w:val="105"/>
              <w:sz w:val="24"/>
              <w:szCs w:val="24"/>
            </w:rPr>
          </w:rPrChange>
        </w:rPr>
        <w:t xml:space="preserve"> </w:t>
      </w:r>
      <w:r w:rsidRPr="00EA3CF1">
        <w:rPr>
          <w:rFonts w:asciiTheme="majorBidi" w:hAnsiTheme="majorBidi" w:cstheme="majorBidi"/>
          <w:w w:val="105"/>
          <w:sz w:val="24"/>
          <w:szCs w:val="24"/>
          <w:rPrChange w:author="Kenneth Ssekimpi" w:date="2024-05-14T19:52:00Z" w:id="1763">
            <w:rPr>
              <w:w w:val="105"/>
              <w:sz w:val="24"/>
              <w:szCs w:val="24"/>
            </w:rPr>
          </w:rPrChange>
        </w:rPr>
        <w:t>(first</w:t>
      </w:r>
      <w:r w:rsidRPr="00EA3CF1">
        <w:rPr>
          <w:rFonts w:asciiTheme="majorBidi" w:hAnsiTheme="majorBidi" w:cstheme="majorBidi"/>
          <w:spacing w:val="9"/>
          <w:w w:val="105"/>
          <w:sz w:val="24"/>
          <w:szCs w:val="24"/>
          <w:rPrChange w:author="Kenneth Ssekimpi" w:date="2024-05-14T19:52:00Z" w:id="1764">
            <w:rPr>
              <w:spacing w:val="9"/>
              <w:w w:val="105"/>
              <w:sz w:val="24"/>
              <w:szCs w:val="24"/>
            </w:rPr>
          </w:rPrChange>
        </w:rPr>
        <w:t xml:space="preserve"> </w:t>
      </w:r>
      <w:r w:rsidRPr="00EA3CF1">
        <w:rPr>
          <w:rFonts w:asciiTheme="majorBidi" w:hAnsiTheme="majorBidi" w:cstheme="majorBidi"/>
          <w:w w:val="105"/>
          <w:sz w:val="24"/>
          <w:szCs w:val="24"/>
          <w:rPrChange w:author="Kenneth Ssekimpi" w:date="2024-05-14T19:52:00Z" w:id="1765">
            <w:rPr>
              <w:w w:val="105"/>
              <w:sz w:val="24"/>
              <w:szCs w:val="24"/>
            </w:rPr>
          </w:rPrChange>
        </w:rPr>
        <w:t>half,</w:t>
      </w:r>
      <w:r w:rsidRPr="00EA3CF1">
        <w:rPr>
          <w:rFonts w:asciiTheme="majorBidi" w:hAnsiTheme="majorBidi" w:cstheme="majorBidi"/>
          <w:spacing w:val="10"/>
          <w:w w:val="105"/>
          <w:sz w:val="24"/>
          <w:szCs w:val="24"/>
          <w:rPrChange w:author="Kenneth Ssekimpi" w:date="2024-05-14T19:52:00Z" w:id="1766">
            <w:rPr>
              <w:spacing w:val="10"/>
              <w:w w:val="105"/>
              <w:sz w:val="24"/>
              <w:szCs w:val="24"/>
            </w:rPr>
          </w:rPrChange>
        </w:rPr>
        <w:t xml:space="preserve"> </w:t>
      </w:r>
      <w:r w:rsidRPr="00EA3CF1">
        <w:rPr>
          <w:rFonts w:asciiTheme="majorBidi" w:hAnsiTheme="majorBidi" w:cstheme="majorBidi"/>
          <w:w w:val="105"/>
          <w:sz w:val="24"/>
          <w:szCs w:val="24"/>
          <w:rPrChange w:author="Kenneth Ssekimpi" w:date="2024-05-14T19:52:00Z" w:id="1767">
            <w:rPr>
              <w:w w:val="105"/>
              <w:sz w:val="24"/>
              <w:szCs w:val="24"/>
            </w:rPr>
          </w:rPrChange>
        </w:rPr>
        <w:t>second</w:t>
      </w:r>
      <w:r w:rsidRPr="00EA3CF1">
        <w:rPr>
          <w:rFonts w:asciiTheme="majorBidi" w:hAnsiTheme="majorBidi" w:cstheme="majorBidi"/>
          <w:spacing w:val="9"/>
          <w:w w:val="105"/>
          <w:sz w:val="24"/>
          <w:szCs w:val="24"/>
          <w:rPrChange w:author="Kenneth Ssekimpi" w:date="2024-05-14T19:52:00Z" w:id="1768">
            <w:rPr>
              <w:spacing w:val="9"/>
              <w:w w:val="105"/>
              <w:sz w:val="24"/>
              <w:szCs w:val="24"/>
            </w:rPr>
          </w:rPrChange>
        </w:rPr>
        <w:t xml:space="preserve"> </w:t>
      </w:r>
      <w:r w:rsidRPr="00EA3CF1">
        <w:rPr>
          <w:rFonts w:asciiTheme="majorBidi" w:hAnsiTheme="majorBidi" w:cstheme="majorBidi"/>
          <w:spacing w:val="-2"/>
          <w:w w:val="105"/>
          <w:sz w:val="24"/>
          <w:szCs w:val="24"/>
          <w:rPrChange w:author="Kenneth Ssekimpi" w:date="2024-05-14T19:52:00Z" w:id="1769">
            <w:rPr>
              <w:spacing w:val="-2"/>
              <w:w w:val="105"/>
              <w:sz w:val="24"/>
              <w:szCs w:val="24"/>
            </w:rPr>
          </w:rPrChange>
        </w:rPr>
        <w:t>half)</w:t>
      </w:r>
    </w:p>
    <w:p w:rsidRPr="00EA3CF1" w:rsidR="00647801" w:rsidRDefault="00F92CD7" w14:paraId="1B50AB84" w14:textId="77777777">
      <w:pPr>
        <w:pStyle w:val="ListParagraph"/>
        <w:numPr>
          <w:ilvl w:val="3"/>
          <w:numId w:val="2"/>
        </w:numPr>
        <w:tabs>
          <w:tab w:val="left" w:pos="1217"/>
        </w:tabs>
        <w:spacing w:before="158"/>
        <w:ind w:hanging="251"/>
        <w:jc w:val="both"/>
        <w:rPr>
          <w:rFonts w:asciiTheme="majorBidi" w:hAnsiTheme="majorBidi" w:cstheme="majorBidi"/>
          <w:sz w:val="24"/>
          <w:szCs w:val="24"/>
          <w:rPrChange w:author="Kenneth Ssekimpi" w:date="2024-05-14T19:52:00Z" w:id="1770">
            <w:rPr>
              <w:sz w:val="24"/>
            </w:rPr>
          </w:rPrChange>
        </w:rPr>
        <w:pPrChange w:author="Kenneth Ssekimpi" w:date="2024-05-14T19:52:00Z" w:id="1771">
          <w:pPr>
            <w:pStyle w:val="ListParagraph"/>
            <w:numPr>
              <w:ilvl w:val="3"/>
              <w:numId w:val="2"/>
            </w:numPr>
            <w:tabs>
              <w:tab w:val="left" w:pos="1217"/>
            </w:tabs>
            <w:spacing w:before="158"/>
            <w:ind w:left="1217" w:hanging="251"/>
          </w:pPr>
        </w:pPrChange>
      </w:pPr>
      <w:r w:rsidRPr="00EA3CF1">
        <w:rPr>
          <w:rFonts w:asciiTheme="majorBidi" w:hAnsiTheme="majorBidi" w:cstheme="majorBidi"/>
          <w:spacing w:val="-2"/>
          <w:sz w:val="24"/>
          <w:szCs w:val="24"/>
          <w:rPrChange w:author="Kenneth Ssekimpi" w:date="2024-05-14T19:52:00Z" w:id="1772">
            <w:rPr>
              <w:spacing w:val="-2"/>
              <w:sz w:val="24"/>
              <w:szCs w:val="24"/>
            </w:rPr>
          </w:rPrChange>
        </w:rPr>
        <w:t>Scoreline</w:t>
      </w:r>
    </w:p>
    <w:p w:rsidRPr="00192B0D" w:rsidR="00192B0D" w:rsidP="00192B0D" w:rsidRDefault="00192B0D" w14:paraId="00D0AB38" w14:textId="3FB8CBBA">
      <w:pPr>
        <w:jc w:val="both"/>
        <w:rPr>
          <w:del w:author="Kenneth Ssekimpi" w:date="2024-05-14T20:07:00Z" w:id="1773"/>
          <w:rFonts w:asciiTheme="majorBidi" w:hAnsiTheme="majorBidi" w:cstheme="majorBidi"/>
          <w:sz w:val="24"/>
          <w:szCs w:val="24"/>
          <w:rPrChange w:author="Kenneth Ssekimpi" w:date="2024-05-14T19:52:00Z" w:id="1774">
            <w:rPr>
              <w:del w:author="Kenneth Ssekimpi" w:date="2024-05-14T20:07:00Z" w:id="1775"/>
              <w:sz w:val="24"/>
            </w:rPr>
          </w:rPrChange>
        </w:rPr>
        <w:sectPr w:rsidRPr="00192B0D" w:rsidR="00192B0D" w:rsidSect="009C238A">
          <w:pgSz w:w="11920" w:h="16860"/>
          <w:pgMar w:top="1860" w:right="100" w:bottom="1300" w:left="1300" w:header="1157" w:footer="1113" w:gutter="0"/>
          <w:cols w:space="720"/>
        </w:sectPr>
        <w:pPrChange w:author="Kenneth Ssekimpi" w:date="2024-05-14T19:52:00Z" w:id="1776">
          <w:pPr/>
        </w:pPrChange>
      </w:pPr>
    </w:p>
    <w:p w:rsidRPr="003F77D9" w:rsidR="00647801" w:rsidRDefault="00F92CD7" w14:paraId="604522AA" w14:textId="77777777">
      <w:pPr>
        <w:pStyle w:val="Heading2"/>
        <w:numPr>
          <w:ilvl w:val="1"/>
          <w:numId w:val="2"/>
        </w:numPr>
        <w:tabs>
          <w:tab w:val="left" w:pos="851"/>
        </w:tabs>
        <w:spacing w:before="260"/>
        <w:ind w:left="851" w:hanging="734"/>
        <w:rPr>
          <w:rFonts w:asciiTheme="majorBidi" w:hAnsiTheme="majorBidi" w:cstheme="majorBidi"/>
          <w:w w:val="120"/>
          <w:rPrChange w:author="Kenneth Ssekimpi" w:date="2024-05-14T19:55:00Z" w:id="1777">
            <w:rPr/>
          </w:rPrChange>
        </w:rPr>
        <w:pPrChange w:author="Kenneth Ssekimpi" w:date="2024-05-14T19:55:00Z" w:id="1778">
          <w:pPr>
            <w:pStyle w:val="Heading2"/>
            <w:numPr>
              <w:ilvl w:val="1"/>
              <w:numId w:val="2"/>
            </w:numPr>
            <w:tabs>
              <w:tab w:val="left" w:pos="851"/>
            </w:tabs>
            <w:spacing w:before="87"/>
            <w:ind w:left="852" w:hanging="736"/>
          </w:pPr>
        </w:pPrChange>
      </w:pPr>
      <w:bookmarkStart w:name="_TOC_250005" w:id="1779"/>
      <w:r w:rsidRPr="003F77D9">
        <w:rPr>
          <w:rFonts w:asciiTheme="majorBidi" w:hAnsiTheme="majorBidi" w:cstheme="majorBidi"/>
          <w:w w:val="120"/>
          <w:rPrChange w:author="Kenneth Ssekimpi" w:date="2024-05-14T19:55:00Z" w:id="1780">
            <w:rPr>
              <w:w w:val="115"/>
            </w:rPr>
          </w:rPrChange>
        </w:rPr>
        <w:t>Data</w:t>
      </w:r>
      <w:r w:rsidRPr="003F77D9">
        <w:rPr>
          <w:rFonts w:asciiTheme="majorBidi" w:hAnsiTheme="majorBidi" w:cstheme="majorBidi"/>
          <w:w w:val="120"/>
          <w:rPrChange w:author="Kenneth Ssekimpi" w:date="2024-05-14T19:55:00Z" w:id="1781">
            <w:rPr>
              <w:spacing w:val="43"/>
              <w:w w:val="115"/>
            </w:rPr>
          </w:rPrChange>
        </w:rPr>
        <w:t xml:space="preserve"> </w:t>
      </w:r>
      <w:r w:rsidRPr="003F77D9">
        <w:rPr>
          <w:rFonts w:asciiTheme="majorBidi" w:hAnsiTheme="majorBidi" w:cstheme="majorBidi"/>
          <w:w w:val="120"/>
          <w:rPrChange w:author="Kenneth Ssekimpi" w:date="2024-05-14T19:55:00Z" w:id="1782">
            <w:rPr>
              <w:w w:val="115"/>
            </w:rPr>
          </w:rPrChange>
        </w:rPr>
        <w:t>Analysis</w:t>
      </w:r>
      <w:r w:rsidRPr="003F77D9">
        <w:rPr>
          <w:rFonts w:asciiTheme="majorBidi" w:hAnsiTheme="majorBidi" w:cstheme="majorBidi"/>
          <w:w w:val="120"/>
          <w:rPrChange w:author="Kenneth Ssekimpi" w:date="2024-05-14T19:55:00Z" w:id="1783">
            <w:rPr>
              <w:spacing w:val="43"/>
              <w:w w:val="115"/>
            </w:rPr>
          </w:rPrChange>
        </w:rPr>
        <w:t xml:space="preserve"> </w:t>
      </w:r>
      <w:bookmarkEnd w:id="1779"/>
      <w:r w:rsidRPr="003F77D9">
        <w:rPr>
          <w:rFonts w:asciiTheme="majorBidi" w:hAnsiTheme="majorBidi" w:cstheme="majorBidi"/>
          <w:w w:val="120"/>
          <w:rPrChange w:author="Kenneth Ssekimpi" w:date="2024-05-14T19:55:00Z" w:id="1784">
            <w:rPr>
              <w:spacing w:val="-2"/>
              <w:w w:val="115"/>
            </w:rPr>
          </w:rPrChange>
        </w:rPr>
        <w:t>Methods</w:t>
      </w:r>
    </w:p>
    <w:p w:rsidRPr="00EA3CF1" w:rsidR="00647801" w:rsidP="00EA3CF1" w:rsidRDefault="00F92CD7" w14:paraId="574FAAC0" w14:textId="20C4F447">
      <w:pPr>
        <w:pStyle w:val="BodyText"/>
        <w:spacing w:before="158" w:line="252" w:lineRule="auto"/>
        <w:ind w:left="117" w:right="1316"/>
        <w:jc w:val="both"/>
        <w:rPr>
          <w:rFonts w:asciiTheme="majorBidi" w:hAnsiTheme="majorBidi" w:cstheme="majorBidi"/>
          <w:rPrChange w:author="Kenneth Ssekimpi" w:date="2024-05-14T19:52:00Z" w:id="1785">
            <w:rPr/>
          </w:rPrChange>
        </w:rPr>
      </w:pPr>
      <w:commentRangeStart w:id="1786"/>
      <w:r w:rsidRPr="00EA3CF1">
        <w:rPr>
          <w:rFonts w:asciiTheme="majorBidi" w:hAnsiTheme="majorBidi" w:cstheme="majorBidi"/>
          <w:w w:val="105"/>
          <w:rPrChange w:author="Kenneth Ssekimpi" w:date="2024-05-14T19:52:00Z" w:id="1787">
            <w:rPr>
              <w:w w:val="105"/>
            </w:rPr>
          </w:rPrChange>
        </w:rPr>
        <w:t xml:space="preserve">This research aims to bridge the gap </w:t>
      </w:r>
      <w:del w:author="Kenneth Ssekimpi" w:date="2024-05-14T20:00:00Z" w:id="1788">
        <w:r w:rsidRPr="00EA3CF1" w:rsidDel="009626A1">
          <w:rPr>
            <w:rFonts w:asciiTheme="majorBidi" w:hAnsiTheme="majorBidi" w:cstheme="majorBidi"/>
            <w:w w:val="105"/>
            <w:rPrChange w:author="Kenneth Ssekimpi" w:date="2024-05-14T19:52:00Z" w:id="1789">
              <w:rPr>
                <w:w w:val="105"/>
              </w:rPr>
            </w:rPrChange>
          </w:rPr>
          <w:delText xml:space="preserve">of </w:delText>
        </w:r>
      </w:del>
      <w:ins w:author="Kenneth Ssekimpi" w:date="2024-05-14T20:00:00Z" w:id="1790">
        <w:r w:rsidR="009626A1">
          <w:rPr>
            <w:rFonts w:asciiTheme="majorBidi" w:hAnsiTheme="majorBidi" w:cstheme="majorBidi"/>
            <w:w w:val="105"/>
          </w:rPr>
          <w:t>by</w:t>
        </w:r>
        <w:r w:rsidRPr="00EA3CF1" w:rsidR="009626A1">
          <w:rPr>
            <w:rFonts w:asciiTheme="majorBidi" w:hAnsiTheme="majorBidi" w:cstheme="majorBidi"/>
            <w:w w:val="105"/>
            <w:rPrChange w:author="Kenneth Ssekimpi" w:date="2024-05-14T19:52:00Z" w:id="1791">
              <w:rPr>
                <w:w w:val="105"/>
              </w:rPr>
            </w:rPrChange>
          </w:rPr>
          <w:t xml:space="preserve"> </w:t>
        </w:r>
      </w:ins>
      <w:del w:author="Kenneth Ssekimpi" w:date="2024-05-14T13:47:00Z" w:id="1792">
        <w:r w:rsidRPr="00EA3CF1" w:rsidDel="00455816">
          <w:rPr>
            <w:rFonts w:asciiTheme="majorBidi" w:hAnsiTheme="majorBidi" w:cstheme="majorBidi"/>
            <w:w w:val="105"/>
            <w:rPrChange w:author="Kenneth Ssekimpi" w:date="2024-05-14T19:52:00Z" w:id="1793">
              <w:rPr>
                <w:w w:val="105"/>
              </w:rPr>
            </w:rPrChange>
          </w:rPr>
          <w:delText>analyzing</w:delText>
        </w:r>
      </w:del>
      <w:ins w:author="Kenneth Ssekimpi" w:date="2024-05-14T13:47:00Z" w:id="1794">
        <w:r w:rsidRPr="00EA3CF1" w:rsidR="00455816">
          <w:rPr>
            <w:rFonts w:asciiTheme="majorBidi" w:hAnsiTheme="majorBidi" w:cstheme="majorBidi"/>
            <w:w w:val="105"/>
            <w:rPrChange w:author="Kenneth Ssekimpi" w:date="2024-05-14T19:52:00Z" w:id="1795">
              <w:rPr>
                <w:w w:val="105"/>
              </w:rPr>
            </w:rPrChange>
          </w:rPr>
          <w:t>analysing</w:t>
        </w:r>
      </w:ins>
      <w:r w:rsidRPr="00EA3CF1">
        <w:rPr>
          <w:rFonts w:asciiTheme="majorBidi" w:hAnsiTheme="majorBidi" w:cstheme="majorBidi"/>
          <w:w w:val="105"/>
          <w:rPrChange w:author="Kenneth Ssekimpi" w:date="2024-05-14T19:52:00Z" w:id="1796">
            <w:rPr>
              <w:w w:val="105"/>
            </w:rPr>
          </w:rPrChange>
        </w:rPr>
        <w:t xml:space="preserve"> </w:t>
      </w:r>
      <w:ins w:author="Kenneth Ssekimpi" w:date="2024-05-14T20:00:00Z" w:id="1797">
        <w:r w:rsidR="000B67DB">
          <w:rPr>
            <w:rFonts w:asciiTheme="majorBidi" w:hAnsiTheme="majorBidi" w:cstheme="majorBidi"/>
            <w:w w:val="105"/>
          </w:rPr>
          <w:t>how different formations influen</w:t>
        </w:r>
      </w:ins>
      <w:ins w:author="Kenneth Ssekimpi" w:date="2024-05-14T20:01:00Z" w:id="1798">
        <w:r w:rsidR="000B67DB">
          <w:rPr>
            <w:rFonts w:asciiTheme="majorBidi" w:hAnsiTheme="majorBidi" w:cstheme="majorBidi"/>
            <w:w w:val="105"/>
          </w:rPr>
          <w:t xml:space="preserve">ce </w:t>
        </w:r>
      </w:ins>
      <w:r w:rsidRPr="00EA3CF1">
        <w:rPr>
          <w:rFonts w:asciiTheme="majorBidi" w:hAnsiTheme="majorBidi" w:cstheme="majorBidi"/>
          <w:w w:val="105"/>
          <w:rPrChange w:author="Kenneth Ssekimpi" w:date="2024-05-14T19:52:00Z" w:id="1799">
            <w:rPr>
              <w:w w:val="105"/>
            </w:rPr>
          </w:rPrChange>
        </w:rPr>
        <w:t>pressing effectiveness</w:t>
      </w:r>
      <w:ins w:author="Kenneth Ssekimpi" w:date="2024-05-14T20:01:00Z" w:id="1800">
        <w:r w:rsidR="000B67DB">
          <w:rPr>
            <w:rFonts w:asciiTheme="majorBidi" w:hAnsiTheme="majorBidi" w:cstheme="majorBidi"/>
            <w:w w:val="105"/>
          </w:rPr>
          <w:t xml:space="preserve"> and how pressing effectiveness varies across </w:t>
        </w:r>
      </w:ins>
      <w:del w:author="Kenneth Ssekimpi" w:date="2024-05-14T20:01:00Z" w:id="1801">
        <w:r w:rsidRPr="00EA3CF1" w:rsidDel="000B67DB">
          <w:rPr>
            <w:rFonts w:asciiTheme="majorBidi" w:hAnsiTheme="majorBidi" w:cstheme="majorBidi"/>
            <w:w w:val="105"/>
            <w:rPrChange w:author="Kenneth Ssekimpi" w:date="2024-05-14T19:52:00Z" w:id="1802">
              <w:rPr>
                <w:w w:val="105"/>
              </w:rPr>
            </w:rPrChange>
          </w:rPr>
          <w:delText>’</w:delText>
        </w:r>
        <w:r w:rsidRPr="00EA3CF1" w:rsidDel="004E479C">
          <w:rPr>
            <w:rFonts w:asciiTheme="majorBidi" w:hAnsiTheme="majorBidi" w:cstheme="majorBidi"/>
            <w:w w:val="105"/>
            <w:rPrChange w:author="Kenneth Ssekimpi" w:date="2024-05-14T19:52:00Z" w:id="1803">
              <w:rPr>
                <w:w w:val="105"/>
              </w:rPr>
            </w:rPrChange>
          </w:rPr>
          <w:delText xml:space="preserve"> influence on different</w:delText>
        </w:r>
      </w:del>
      <w:ins w:author="Kenneth Ssekimpi" w:date="2024-05-14T20:01:00Z" w:id="1804">
        <w:r w:rsidR="004E479C">
          <w:rPr>
            <w:rFonts w:asciiTheme="majorBidi" w:hAnsiTheme="majorBidi" w:cstheme="majorBidi"/>
            <w:w w:val="105"/>
          </w:rPr>
          <w:t>these</w:t>
        </w:r>
      </w:ins>
      <w:r w:rsidRPr="00EA3CF1">
        <w:rPr>
          <w:rFonts w:asciiTheme="majorBidi" w:hAnsiTheme="majorBidi" w:cstheme="majorBidi"/>
          <w:w w:val="105"/>
          <w:rPrChange w:author="Kenneth Ssekimpi" w:date="2024-05-14T19:52:00Z" w:id="1805">
            <w:rPr>
              <w:w w:val="105"/>
            </w:rPr>
          </w:rPrChange>
        </w:rPr>
        <w:t xml:space="preserve"> formations.</w:t>
      </w:r>
      <w:r w:rsidRPr="00EA3CF1">
        <w:rPr>
          <w:rFonts w:asciiTheme="majorBidi" w:hAnsiTheme="majorBidi" w:cstheme="majorBidi"/>
          <w:spacing w:val="40"/>
          <w:w w:val="105"/>
          <w:rPrChange w:author="Kenneth Ssekimpi" w:date="2024-05-14T19:52:00Z" w:id="1806">
            <w:rPr>
              <w:spacing w:val="40"/>
              <w:w w:val="105"/>
            </w:rPr>
          </w:rPrChange>
        </w:rPr>
        <w:t xml:space="preserve"> </w:t>
      </w:r>
      <w:commentRangeEnd w:id="1786"/>
      <w:r w:rsidRPr="00EA3CF1" w:rsidR="00C01C88">
        <w:rPr>
          <w:rStyle w:val="CommentReference"/>
          <w:rFonts w:asciiTheme="majorBidi" w:hAnsiTheme="majorBidi" w:cstheme="majorBidi"/>
          <w:sz w:val="24"/>
          <w:szCs w:val="24"/>
          <w:rPrChange w:author="Kenneth Ssekimpi" w:date="2024-05-14T19:52:00Z" w:id="1807">
            <w:rPr>
              <w:rStyle w:val="CommentReference"/>
            </w:rPr>
          </w:rPrChange>
        </w:rPr>
        <w:commentReference w:id="1786"/>
      </w:r>
      <w:r w:rsidRPr="00EA3CF1">
        <w:rPr>
          <w:rFonts w:asciiTheme="majorBidi" w:hAnsiTheme="majorBidi" w:cstheme="majorBidi"/>
          <w:w w:val="105"/>
          <w:rPrChange w:author="Kenneth Ssekimpi" w:date="2024-05-14T19:52:00Z" w:id="1808">
            <w:rPr>
              <w:w w:val="105"/>
            </w:rPr>
          </w:rPrChange>
        </w:rPr>
        <w:t>Various techniques will be used, such as:</w:t>
      </w:r>
    </w:p>
    <w:p w:rsidRPr="00EA3CF1" w:rsidR="00647801" w:rsidP="00EA3CF1" w:rsidRDefault="00F92CD7" w14:paraId="265668A2" w14:textId="425FD3ED">
      <w:pPr>
        <w:pStyle w:val="ListParagraph"/>
        <w:numPr>
          <w:ilvl w:val="2"/>
          <w:numId w:val="2"/>
        </w:numPr>
        <w:tabs>
          <w:tab w:val="left" w:pos="700"/>
          <w:tab w:val="left" w:pos="702"/>
        </w:tabs>
        <w:spacing w:before="142" w:line="252" w:lineRule="auto"/>
        <w:ind w:right="1314"/>
        <w:jc w:val="both"/>
        <w:rPr>
          <w:rFonts w:asciiTheme="majorBidi" w:hAnsiTheme="majorBidi" w:cstheme="majorBidi"/>
          <w:sz w:val="24"/>
          <w:szCs w:val="24"/>
          <w:rPrChange w:author="Kenneth Ssekimpi" w:date="2024-05-14T19:52:00Z" w:id="1809">
            <w:rPr>
              <w:sz w:val="24"/>
            </w:rPr>
          </w:rPrChange>
        </w:rPr>
      </w:pPr>
      <w:r w:rsidRPr="00EA3CF1">
        <w:rPr>
          <w:rFonts w:asciiTheme="majorBidi" w:hAnsiTheme="majorBidi" w:cstheme="majorBidi"/>
          <w:b/>
          <w:bCs/>
          <w:w w:val="105"/>
          <w:sz w:val="24"/>
          <w:szCs w:val="24"/>
          <w:rPrChange w:author="Kenneth Ssekimpi" w:date="2024-05-14T19:52:00Z" w:id="1810">
            <w:rPr>
              <w:b/>
              <w:bCs/>
              <w:w w:val="105"/>
              <w:sz w:val="24"/>
              <w:szCs w:val="24"/>
            </w:rPr>
          </w:rPrChange>
        </w:rPr>
        <w:t>Classification</w:t>
      </w:r>
      <w:r w:rsidRPr="00EA3CF1">
        <w:rPr>
          <w:rFonts w:asciiTheme="majorBidi" w:hAnsiTheme="majorBidi" w:cstheme="majorBidi"/>
          <w:w w:val="105"/>
          <w:sz w:val="24"/>
          <w:szCs w:val="24"/>
          <w:rPrChange w:author="Kenneth Ssekimpi" w:date="2024-05-14T19:52:00Z" w:id="1811">
            <w:rPr>
              <w:w w:val="105"/>
              <w:sz w:val="24"/>
              <w:szCs w:val="24"/>
            </w:rPr>
          </w:rPrChange>
        </w:rPr>
        <w:t>:</w:t>
      </w:r>
      <w:r w:rsidRPr="00EA3CF1">
        <w:rPr>
          <w:rFonts w:asciiTheme="majorBidi" w:hAnsiTheme="majorBidi" w:cstheme="majorBidi"/>
          <w:spacing w:val="40"/>
          <w:w w:val="105"/>
          <w:sz w:val="24"/>
          <w:szCs w:val="24"/>
          <w:rPrChange w:author="Kenneth Ssekimpi" w:date="2024-05-14T19:52:00Z" w:id="1812">
            <w:rPr>
              <w:spacing w:val="40"/>
              <w:w w:val="105"/>
              <w:sz w:val="24"/>
              <w:szCs w:val="24"/>
            </w:rPr>
          </w:rPrChange>
        </w:rPr>
        <w:t xml:space="preserve"> </w:t>
      </w:r>
      <w:r w:rsidRPr="00EA3CF1">
        <w:rPr>
          <w:rFonts w:asciiTheme="majorBidi" w:hAnsiTheme="majorBidi" w:cstheme="majorBidi"/>
          <w:w w:val="105"/>
          <w:sz w:val="24"/>
          <w:szCs w:val="24"/>
          <w:rPrChange w:author="Kenneth Ssekimpi" w:date="2024-05-14T19:52:00Z" w:id="1813">
            <w:rPr>
              <w:w w:val="105"/>
              <w:sz w:val="24"/>
              <w:szCs w:val="24"/>
            </w:rPr>
          </w:rPrChange>
        </w:rPr>
        <w:t>Categori</w:t>
      </w:r>
      <w:ins w:author="Kenneth Ssekimpi" w:date="2024-05-14T20:45:00Z" w:id="1814">
        <w:r w:rsidR="002A4636">
          <w:rPr>
            <w:rFonts w:asciiTheme="majorBidi" w:hAnsiTheme="majorBidi" w:cstheme="majorBidi"/>
            <w:w w:val="105"/>
            <w:sz w:val="24"/>
            <w:szCs w:val="24"/>
          </w:rPr>
          <w:t>s</w:t>
        </w:r>
      </w:ins>
      <w:del w:author="Kenneth Ssekimpi" w:date="2024-05-14T20:45:00Z" w:id="1815">
        <w:r w:rsidRPr="00EA3CF1" w:rsidDel="002A4636">
          <w:rPr>
            <w:rFonts w:asciiTheme="majorBidi" w:hAnsiTheme="majorBidi" w:cstheme="majorBidi"/>
            <w:w w:val="105"/>
            <w:sz w:val="24"/>
            <w:szCs w:val="24"/>
            <w:rPrChange w:author="Kenneth Ssekimpi" w:date="2024-05-14T19:52:00Z" w:id="1816">
              <w:rPr>
                <w:w w:val="105"/>
                <w:sz w:val="24"/>
                <w:szCs w:val="24"/>
              </w:rPr>
            </w:rPrChange>
          </w:rPr>
          <w:delText>z</w:delText>
        </w:r>
      </w:del>
      <w:r w:rsidRPr="00EA3CF1">
        <w:rPr>
          <w:rFonts w:asciiTheme="majorBidi" w:hAnsiTheme="majorBidi" w:cstheme="majorBidi"/>
          <w:w w:val="105"/>
          <w:sz w:val="24"/>
          <w:szCs w:val="24"/>
          <w:rPrChange w:author="Kenneth Ssekimpi" w:date="2024-05-14T19:52:00Z" w:id="1817">
            <w:rPr>
              <w:w w:val="105"/>
              <w:sz w:val="24"/>
              <w:szCs w:val="24"/>
            </w:rPr>
          </w:rPrChange>
        </w:rPr>
        <w:t xml:space="preserve">e pressing events as successful (ball recovery) or </w:t>
      </w:r>
      <w:del w:author="Kenneth Ssekimpi" w:date="2024-05-14T13:48:00Z" w:id="1818">
        <w:r w:rsidRPr="00EA3CF1" w:rsidDel="00E54978">
          <w:rPr>
            <w:rFonts w:asciiTheme="majorBidi" w:hAnsiTheme="majorBidi" w:cstheme="majorBidi"/>
            <w:w w:val="105"/>
            <w:sz w:val="24"/>
            <w:szCs w:val="24"/>
            <w:rPrChange w:author="Kenneth Ssekimpi" w:date="2024-05-14T19:52:00Z" w:id="1819">
              <w:rPr>
                <w:w w:val="105"/>
                <w:sz w:val="24"/>
                <w:szCs w:val="24"/>
              </w:rPr>
            </w:rPrChange>
          </w:rPr>
          <w:delText>unsuc- cessful</w:delText>
        </w:r>
      </w:del>
      <w:ins w:author="Kenneth Ssekimpi" w:date="2024-05-14T13:48:00Z" w:id="1820">
        <w:r w:rsidRPr="00EA3CF1" w:rsidR="00E54978">
          <w:rPr>
            <w:rFonts w:asciiTheme="majorBidi" w:hAnsiTheme="majorBidi" w:cstheme="majorBidi"/>
            <w:w w:val="105"/>
            <w:sz w:val="24"/>
            <w:szCs w:val="24"/>
            <w:rPrChange w:author="Kenneth Ssekimpi" w:date="2024-05-14T19:52:00Z" w:id="1821">
              <w:rPr>
                <w:w w:val="105"/>
                <w:sz w:val="24"/>
                <w:szCs w:val="24"/>
              </w:rPr>
            </w:rPrChange>
          </w:rPr>
          <w:t>unsuccessful</w:t>
        </w:r>
      </w:ins>
      <w:r w:rsidRPr="00EA3CF1">
        <w:rPr>
          <w:rFonts w:asciiTheme="majorBidi" w:hAnsiTheme="majorBidi" w:cstheme="majorBidi"/>
          <w:w w:val="105"/>
          <w:sz w:val="24"/>
          <w:szCs w:val="24"/>
          <w:rPrChange w:author="Kenneth Ssekimpi" w:date="2024-05-14T19:52:00Z" w:id="1822">
            <w:rPr>
              <w:w w:val="105"/>
              <w:sz w:val="24"/>
              <w:szCs w:val="24"/>
            </w:rPr>
          </w:rPrChange>
        </w:rPr>
        <w:t xml:space="preserve"> based on features like tackle success rate, location of the press, and players involved</w:t>
      </w:r>
      <w:ins w:author="Kenneth Ssekimpi" w:date="2024-05-14T13:48:00Z" w:id="1823">
        <w:r w:rsidRPr="00EA3CF1" w:rsidR="00E54978">
          <w:rPr>
            <w:rFonts w:asciiTheme="majorBidi" w:hAnsiTheme="majorBidi" w:cstheme="majorBidi"/>
            <w:w w:val="105"/>
            <w:sz w:val="24"/>
            <w:szCs w:val="24"/>
            <w:rPrChange w:author="Kenneth Ssekimpi" w:date="2024-05-14T19:52:00Z" w:id="1824">
              <w:rPr>
                <w:w w:val="105"/>
                <w:sz w:val="24"/>
                <w:szCs w:val="24"/>
              </w:rPr>
            </w:rPrChange>
          </w:rPr>
          <w:t xml:space="preserve"> </w:t>
        </w:r>
      </w:ins>
      <w:customXmlInsRangeStart w:author="Kenneth Ssekimpi" w:date="2024-05-14T13:49:00Z" w:id="1825"/>
      <w:sdt>
        <w:sdtPr>
          <w:rPr>
            <w:rFonts w:asciiTheme="majorBidi" w:hAnsiTheme="majorBidi" w:cstheme="majorBidi"/>
            <w:color w:val="000000"/>
            <w:w w:val="105"/>
            <w:sz w:val="24"/>
            <w:szCs w:val="24"/>
          </w:rPr>
          <w:tag w:val="MENDELEY_CITATION_v3_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"/>
          <w:id w:val="2134523864"/>
          <w:placeholder>
            <w:docPart w:val="DefaultPlaceholder_-1854013440"/>
          </w:placeholder>
        </w:sdtPr>
        <w:sdtEndPr/>
        <w:sdtContent>
          <w:customXmlInsRangeEnd w:id="1825"/>
          <w:ins w:author="Kenneth Ssekimpi" w:date="2024-05-14T13:49:00Z" w:id="1826">
            <w:r w:rsidRPr="00EA3CF1" w:rsidR="00E54978">
              <w:rPr>
                <w:rFonts w:asciiTheme="majorBidi" w:hAnsiTheme="majorBidi" w:cstheme="majorBidi"/>
                <w:color w:val="000000"/>
                <w:w w:val="105"/>
                <w:sz w:val="24"/>
                <w:szCs w:val="24"/>
                <w:rPrChange w:author="Kenneth Ssekimpi" w:date="2024-05-14T19:52:00Z" w:id="1827">
                  <w:rPr>
                    <w:color w:val="000000"/>
                    <w:w w:val="105"/>
                    <w:sz w:val="24"/>
                    <w:szCs w:val="24"/>
                  </w:rPr>
                </w:rPrChange>
              </w:rPr>
              <w:t>(</w:t>
            </w:r>
            <w:proofErr w:type="spellStart"/>
            <w:r w:rsidRPr="00EA3CF1" w:rsidR="00E54978">
              <w:rPr>
                <w:rFonts w:asciiTheme="majorBidi" w:hAnsiTheme="majorBidi" w:cstheme="majorBidi"/>
                <w:color w:val="000000"/>
                <w:w w:val="105"/>
                <w:sz w:val="24"/>
                <w:szCs w:val="24"/>
                <w:rPrChange w:author="Kenneth Ssekimpi" w:date="2024-05-14T19:52:00Z" w:id="1828">
                  <w:rPr>
                    <w:color w:val="000000"/>
                    <w:w w:val="105"/>
                    <w:sz w:val="24"/>
                    <w:szCs w:val="24"/>
                  </w:rPr>
                </w:rPrChange>
              </w:rPr>
              <w:t>Forcher</w:t>
            </w:r>
            <w:proofErr w:type="spellEnd"/>
            <w:r w:rsidRPr="00EA3CF1" w:rsidR="00E54978">
              <w:rPr>
                <w:rFonts w:asciiTheme="majorBidi" w:hAnsiTheme="majorBidi" w:cstheme="majorBidi"/>
                <w:color w:val="000000"/>
                <w:w w:val="105"/>
                <w:sz w:val="24"/>
                <w:szCs w:val="24"/>
                <w:rPrChange w:author="Kenneth Ssekimpi" w:date="2024-05-14T19:52:00Z" w:id="1829">
                  <w:rPr>
                    <w:color w:val="000000"/>
                    <w:w w:val="105"/>
                    <w:sz w:val="24"/>
                    <w:szCs w:val="24"/>
                  </w:rPr>
                </w:rPrChange>
              </w:rPr>
              <w:t xml:space="preserve"> et al., 2022)</w:t>
            </w:r>
          </w:ins>
          <w:customXmlInsRangeStart w:author="Kenneth Ssekimpi" w:date="2024-05-14T13:49:00Z" w:id="1830"/>
        </w:sdtContent>
      </w:sdt>
      <w:customXmlInsRangeEnd w:id="1830"/>
      <w:del w:author="Kenneth Ssekimpi" w:date="2024-05-14T13:48:00Z" w:id="1831">
        <w:r w:rsidRPr="00EA3CF1" w:rsidDel="00E54978">
          <w:rPr>
            <w:rFonts w:asciiTheme="majorBidi" w:hAnsiTheme="majorBidi" w:cstheme="majorBidi"/>
            <w:w w:val="105"/>
            <w:sz w:val="24"/>
            <w:szCs w:val="24"/>
            <w:rPrChange w:author="Kenneth Ssekimpi" w:date="2024-05-14T19:52:00Z" w:id="1832">
              <w:rPr>
                <w:w w:val="105"/>
                <w:sz w:val="24"/>
                <w:szCs w:val="24"/>
              </w:rPr>
            </w:rPrChange>
          </w:rPr>
          <w:delText xml:space="preserve"> [8]</w:delText>
        </w:r>
      </w:del>
      <w:r w:rsidRPr="00EA3CF1">
        <w:rPr>
          <w:rFonts w:asciiTheme="majorBidi" w:hAnsiTheme="majorBidi" w:cstheme="majorBidi"/>
          <w:w w:val="105"/>
          <w:sz w:val="24"/>
          <w:szCs w:val="24"/>
          <w:rPrChange w:author="Kenneth Ssekimpi" w:date="2024-05-14T19:52:00Z" w:id="1833">
            <w:rPr>
              <w:w w:val="105"/>
              <w:sz w:val="24"/>
              <w:szCs w:val="24"/>
            </w:rPr>
          </w:rPrChange>
        </w:rPr>
        <w:t>.</w:t>
      </w:r>
    </w:p>
    <w:p w:rsidRPr="00EA3CF1" w:rsidR="00647801" w:rsidP="00EA3CF1" w:rsidRDefault="00F92CD7" w14:paraId="5BF8E35F" w14:textId="75386C7A">
      <w:pPr>
        <w:pStyle w:val="ListParagraph"/>
        <w:numPr>
          <w:ilvl w:val="2"/>
          <w:numId w:val="2"/>
        </w:numPr>
        <w:tabs>
          <w:tab w:val="left" w:pos="700"/>
          <w:tab w:val="left" w:pos="702"/>
        </w:tabs>
        <w:spacing w:before="141" w:line="252" w:lineRule="auto"/>
        <w:ind w:right="1314"/>
        <w:jc w:val="both"/>
        <w:rPr>
          <w:rFonts w:asciiTheme="majorBidi" w:hAnsiTheme="majorBidi" w:cstheme="majorBidi"/>
          <w:sz w:val="24"/>
          <w:szCs w:val="24"/>
          <w:rPrChange w:author="Kenneth Ssekimpi" w:date="2024-05-14T19:52:00Z" w:id="1834">
            <w:rPr>
              <w:sz w:val="24"/>
            </w:rPr>
          </w:rPrChange>
        </w:rPr>
      </w:pPr>
      <w:r w:rsidRPr="00EA3CF1">
        <w:rPr>
          <w:rFonts w:asciiTheme="majorBidi" w:hAnsiTheme="majorBidi" w:cstheme="majorBidi"/>
          <w:b/>
          <w:bCs/>
          <w:w w:val="105"/>
          <w:sz w:val="24"/>
          <w:szCs w:val="24"/>
          <w:rPrChange w:author="Kenneth Ssekimpi" w:date="2024-05-14T19:52:00Z" w:id="1835">
            <w:rPr>
              <w:b/>
              <w:bCs/>
              <w:w w:val="105"/>
              <w:sz w:val="24"/>
              <w:szCs w:val="24"/>
            </w:rPr>
          </w:rPrChange>
        </w:rPr>
        <w:t>Regression</w:t>
      </w:r>
      <w:r w:rsidRPr="00EA3CF1">
        <w:rPr>
          <w:rFonts w:asciiTheme="majorBidi" w:hAnsiTheme="majorBidi" w:cstheme="majorBidi"/>
          <w:w w:val="105"/>
          <w:sz w:val="24"/>
          <w:szCs w:val="24"/>
          <w:rPrChange w:author="Kenneth Ssekimpi" w:date="2024-05-14T19:52:00Z" w:id="1836">
            <w:rPr>
              <w:w w:val="105"/>
              <w:sz w:val="24"/>
              <w:szCs w:val="24"/>
            </w:rPr>
          </w:rPrChange>
        </w:rPr>
        <w:t>:</w:t>
      </w:r>
      <w:r w:rsidRPr="00EA3CF1">
        <w:rPr>
          <w:rFonts w:asciiTheme="majorBidi" w:hAnsiTheme="majorBidi" w:cstheme="majorBidi"/>
          <w:spacing w:val="-2"/>
          <w:w w:val="105"/>
          <w:sz w:val="24"/>
          <w:szCs w:val="24"/>
          <w:rPrChange w:author="Kenneth Ssekimpi" w:date="2024-05-14T19:52:00Z" w:id="1837">
            <w:rPr>
              <w:spacing w:val="-2"/>
              <w:w w:val="105"/>
              <w:sz w:val="24"/>
              <w:szCs w:val="24"/>
            </w:rPr>
          </w:rPrChange>
        </w:rPr>
        <w:t xml:space="preserve"> </w:t>
      </w:r>
      <w:del w:author="Kenneth Ssekimpi" w:date="2024-05-14T13:47:00Z" w:id="1838">
        <w:r w:rsidRPr="00EA3CF1" w:rsidDel="00455816">
          <w:rPr>
            <w:rFonts w:asciiTheme="majorBidi" w:hAnsiTheme="majorBidi" w:cstheme="majorBidi"/>
            <w:w w:val="105"/>
            <w:sz w:val="24"/>
            <w:szCs w:val="24"/>
            <w:rPrChange w:author="Kenneth Ssekimpi" w:date="2024-05-14T19:52:00Z" w:id="1839">
              <w:rPr>
                <w:w w:val="105"/>
                <w:sz w:val="24"/>
                <w:szCs w:val="24"/>
              </w:rPr>
            </w:rPrChange>
          </w:rPr>
          <w:delText>Analyze</w:delText>
        </w:r>
        <w:r w:rsidRPr="00EA3CF1" w:rsidDel="00455816">
          <w:rPr>
            <w:rFonts w:asciiTheme="majorBidi" w:hAnsiTheme="majorBidi" w:cstheme="majorBidi"/>
            <w:spacing w:val="-16"/>
            <w:w w:val="105"/>
            <w:sz w:val="24"/>
            <w:szCs w:val="24"/>
            <w:rPrChange w:author="Kenneth Ssekimpi" w:date="2024-05-14T19:52:00Z" w:id="1840">
              <w:rPr>
                <w:spacing w:val="-16"/>
                <w:w w:val="105"/>
                <w:sz w:val="24"/>
                <w:szCs w:val="24"/>
              </w:rPr>
            </w:rPrChange>
          </w:rPr>
          <w:delText xml:space="preserve"> </w:delText>
        </w:r>
      </w:del>
      <w:ins w:author="Kenneth Ssekimpi" w:date="2024-05-14T13:47:00Z" w:id="1841">
        <w:r w:rsidRPr="00EA3CF1" w:rsidR="00455816">
          <w:rPr>
            <w:rFonts w:asciiTheme="majorBidi" w:hAnsiTheme="majorBidi" w:cstheme="majorBidi"/>
            <w:w w:val="105"/>
            <w:sz w:val="24"/>
            <w:szCs w:val="24"/>
            <w:rPrChange w:author="Kenneth Ssekimpi" w:date="2024-05-14T19:52:00Z" w:id="1842">
              <w:rPr>
                <w:w w:val="105"/>
                <w:sz w:val="24"/>
                <w:szCs w:val="24"/>
              </w:rPr>
            </w:rPrChange>
          </w:rPr>
          <w:t>Analyse</w:t>
        </w:r>
        <w:r w:rsidRPr="00EA3CF1" w:rsidR="00455816">
          <w:rPr>
            <w:rFonts w:asciiTheme="majorBidi" w:hAnsiTheme="majorBidi" w:cstheme="majorBidi"/>
            <w:spacing w:val="-16"/>
            <w:w w:val="105"/>
            <w:sz w:val="24"/>
            <w:szCs w:val="24"/>
            <w:rPrChange w:author="Kenneth Ssekimpi" w:date="2024-05-14T19:52:00Z" w:id="1843">
              <w:rPr>
                <w:spacing w:val="-16"/>
                <w:w w:val="105"/>
                <w:sz w:val="24"/>
                <w:szCs w:val="24"/>
              </w:rPr>
            </w:rPrChange>
          </w:rPr>
          <w:t xml:space="preserve"> </w:t>
        </w:r>
      </w:ins>
      <w:r w:rsidRPr="00EA3CF1">
        <w:rPr>
          <w:rFonts w:asciiTheme="majorBidi" w:hAnsiTheme="majorBidi" w:cstheme="majorBidi"/>
          <w:w w:val="105"/>
          <w:sz w:val="24"/>
          <w:szCs w:val="24"/>
          <w:rPrChange w:author="Kenneth Ssekimpi" w:date="2024-05-14T19:52:00Z" w:id="1844">
            <w:rPr>
              <w:w w:val="105"/>
              <w:sz w:val="24"/>
              <w:szCs w:val="24"/>
            </w:rPr>
          </w:rPrChange>
        </w:rPr>
        <w:t>how</w:t>
      </w:r>
      <w:r w:rsidRPr="00EA3CF1">
        <w:rPr>
          <w:rFonts w:asciiTheme="majorBidi" w:hAnsiTheme="majorBidi" w:cstheme="majorBidi"/>
          <w:spacing w:val="-16"/>
          <w:w w:val="105"/>
          <w:sz w:val="24"/>
          <w:szCs w:val="24"/>
          <w:rPrChange w:author="Kenneth Ssekimpi" w:date="2024-05-14T19:52:00Z" w:id="1845">
            <w:rPr>
              <w:spacing w:val="-16"/>
              <w:w w:val="105"/>
              <w:sz w:val="24"/>
              <w:szCs w:val="24"/>
            </w:rPr>
          </w:rPrChange>
        </w:rPr>
        <w:t xml:space="preserve"> </w:t>
      </w:r>
      <w:r w:rsidRPr="00EA3CF1">
        <w:rPr>
          <w:rFonts w:asciiTheme="majorBidi" w:hAnsiTheme="majorBidi" w:cstheme="majorBidi"/>
          <w:w w:val="105"/>
          <w:sz w:val="24"/>
          <w:szCs w:val="24"/>
          <w:rPrChange w:author="Kenneth Ssekimpi" w:date="2024-05-14T19:52:00Z" w:id="1846">
            <w:rPr>
              <w:w w:val="105"/>
              <w:sz w:val="24"/>
              <w:szCs w:val="24"/>
            </w:rPr>
          </w:rPrChange>
        </w:rPr>
        <w:t>pressing</w:t>
      </w:r>
      <w:r w:rsidRPr="00EA3CF1">
        <w:rPr>
          <w:rFonts w:asciiTheme="majorBidi" w:hAnsiTheme="majorBidi" w:cstheme="majorBidi"/>
          <w:spacing w:val="-16"/>
          <w:w w:val="105"/>
          <w:sz w:val="24"/>
          <w:szCs w:val="24"/>
          <w:rPrChange w:author="Kenneth Ssekimpi" w:date="2024-05-14T19:52:00Z" w:id="1847">
            <w:rPr>
              <w:spacing w:val="-16"/>
              <w:w w:val="105"/>
              <w:sz w:val="24"/>
              <w:szCs w:val="24"/>
            </w:rPr>
          </w:rPrChange>
        </w:rPr>
        <w:t xml:space="preserve"> </w:t>
      </w:r>
      <w:r w:rsidRPr="00EA3CF1">
        <w:rPr>
          <w:rFonts w:asciiTheme="majorBidi" w:hAnsiTheme="majorBidi" w:cstheme="majorBidi"/>
          <w:w w:val="105"/>
          <w:sz w:val="24"/>
          <w:szCs w:val="24"/>
          <w:rPrChange w:author="Kenneth Ssekimpi" w:date="2024-05-14T19:52:00Z" w:id="1848">
            <w:rPr>
              <w:w w:val="105"/>
              <w:sz w:val="24"/>
              <w:szCs w:val="24"/>
            </w:rPr>
          </w:rPrChange>
        </w:rPr>
        <w:t>effectiveness</w:t>
      </w:r>
      <w:r w:rsidRPr="00EA3CF1">
        <w:rPr>
          <w:rFonts w:asciiTheme="majorBidi" w:hAnsiTheme="majorBidi" w:cstheme="majorBidi"/>
          <w:spacing w:val="-15"/>
          <w:w w:val="105"/>
          <w:sz w:val="24"/>
          <w:szCs w:val="24"/>
          <w:rPrChange w:author="Kenneth Ssekimpi" w:date="2024-05-14T19:52:00Z" w:id="1849">
            <w:rPr>
              <w:spacing w:val="-15"/>
              <w:w w:val="105"/>
              <w:sz w:val="24"/>
              <w:szCs w:val="24"/>
            </w:rPr>
          </w:rPrChange>
        </w:rPr>
        <w:t xml:space="preserve"> </w:t>
      </w:r>
      <w:r w:rsidRPr="00EA3CF1">
        <w:rPr>
          <w:rFonts w:asciiTheme="majorBidi" w:hAnsiTheme="majorBidi" w:cstheme="majorBidi"/>
          <w:w w:val="105"/>
          <w:sz w:val="24"/>
          <w:szCs w:val="24"/>
          <w:rPrChange w:author="Kenneth Ssekimpi" w:date="2024-05-14T19:52:00Z" w:id="1850">
            <w:rPr>
              <w:w w:val="105"/>
              <w:sz w:val="24"/>
              <w:szCs w:val="24"/>
            </w:rPr>
          </w:rPrChange>
        </w:rPr>
        <w:t>(e.g.,</w:t>
      </w:r>
      <w:r w:rsidRPr="00EA3CF1">
        <w:rPr>
          <w:rFonts w:asciiTheme="majorBidi" w:hAnsiTheme="majorBidi" w:cstheme="majorBidi"/>
          <w:spacing w:val="-15"/>
          <w:w w:val="105"/>
          <w:sz w:val="24"/>
          <w:szCs w:val="24"/>
          <w:rPrChange w:author="Kenneth Ssekimpi" w:date="2024-05-14T19:52:00Z" w:id="1851">
            <w:rPr>
              <w:spacing w:val="-15"/>
              <w:w w:val="105"/>
              <w:sz w:val="24"/>
              <w:szCs w:val="24"/>
            </w:rPr>
          </w:rPrChange>
        </w:rPr>
        <w:t xml:space="preserve"> </w:t>
      </w:r>
      <w:r w:rsidRPr="00EA3CF1">
        <w:rPr>
          <w:rFonts w:asciiTheme="majorBidi" w:hAnsiTheme="majorBidi" w:cstheme="majorBidi"/>
          <w:w w:val="105"/>
          <w:sz w:val="24"/>
          <w:szCs w:val="24"/>
          <w:rPrChange w:author="Kenneth Ssekimpi" w:date="2024-05-14T19:52:00Z" w:id="1852">
            <w:rPr>
              <w:w w:val="105"/>
              <w:sz w:val="24"/>
              <w:szCs w:val="24"/>
            </w:rPr>
          </w:rPrChange>
        </w:rPr>
        <w:t>percentage</w:t>
      </w:r>
      <w:r w:rsidRPr="00EA3CF1">
        <w:rPr>
          <w:rFonts w:asciiTheme="majorBidi" w:hAnsiTheme="majorBidi" w:cstheme="majorBidi"/>
          <w:spacing w:val="-16"/>
          <w:w w:val="105"/>
          <w:sz w:val="24"/>
          <w:szCs w:val="24"/>
          <w:rPrChange w:author="Kenneth Ssekimpi" w:date="2024-05-14T19:52:00Z" w:id="1853">
            <w:rPr>
              <w:spacing w:val="-16"/>
              <w:w w:val="105"/>
              <w:sz w:val="24"/>
              <w:szCs w:val="24"/>
            </w:rPr>
          </w:rPrChange>
        </w:rPr>
        <w:t xml:space="preserve"> </w:t>
      </w:r>
      <w:r w:rsidRPr="00EA3CF1">
        <w:rPr>
          <w:rFonts w:asciiTheme="majorBidi" w:hAnsiTheme="majorBidi" w:cstheme="majorBidi"/>
          <w:w w:val="105"/>
          <w:sz w:val="24"/>
          <w:szCs w:val="24"/>
          <w:rPrChange w:author="Kenneth Ssekimpi" w:date="2024-05-14T19:52:00Z" w:id="1854">
            <w:rPr>
              <w:w w:val="105"/>
              <w:sz w:val="24"/>
              <w:szCs w:val="24"/>
            </w:rPr>
          </w:rPrChange>
        </w:rPr>
        <w:t>of</w:t>
      </w:r>
      <w:r w:rsidRPr="00EA3CF1">
        <w:rPr>
          <w:rFonts w:asciiTheme="majorBidi" w:hAnsiTheme="majorBidi" w:cstheme="majorBidi"/>
          <w:spacing w:val="-16"/>
          <w:w w:val="105"/>
          <w:sz w:val="24"/>
          <w:szCs w:val="24"/>
          <w:rPrChange w:author="Kenneth Ssekimpi" w:date="2024-05-14T19:52:00Z" w:id="1855">
            <w:rPr>
              <w:spacing w:val="-16"/>
              <w:w w:val="105"/>
              <w:sz w:val="24"/>
              <w:szCs w:val="24"/>
            </w:rPr>
          </w:rPrChange>
        </w:rPr>
        <w:t xml:space="preserve"> </w:t>
      </w:r>
      <w:r w:rsidRPr="00EA3CF1">
        <w:rPr>
          <w:rFonts w:asciiTheme="majorBidi" w:hAnsiTheme="majorBidi" w:cstheme="majorBidi"/>
          <w:w w:val="105"/>
          <w:sz w:val="24"/>
          <w:szCs w:val="24"/>
          <w:rPrChange w:author="Kenneth Ssekimpi" w:date="2024-05-14T19:52:00Z" w:id="1856">
            <w:rPr>
              <w:w w:val="105"/>
              <w:sz w:val="24"/>
              <w:szCs w:val="24"/>
            </w:rPr>
          </w:rPrChange>
        </w:rPr>
        <w:t>successful</w:t>
      </w:r>
      <w:r w:rsidRPr="00EA3CF1">
        <w:rPr>
          <w:rFonts w:asciiTheme="majorBidi" w:hAnsiTheme="majorBidi" w:cstheme="majorBidi"/>
          <w:spacing w:val="-16"/>
          <w:w w:val="105"/>
          <w:sz w:val="24"/>
          <w:szCs w:val="24"/>
          <w:rPrChange w:author="Kenneth Ssekimpi" w:date="2024-05-14T19:52:00Z" w:id="1857">
            <w:rPr>
              <w:spacing w:val="-16"/>
              <w:w w:val="105"/>
              <w:sz w:val="24"/>
              <w:szCs w:val="24"/>
            </w:rPr>
          </w:rPrChange>
        </w:rPr>
        <w:t xml:space="preserve"> </w:t>
      </w:r>
      <w:del w:author="Kenneth Ssekimpi" w:date="2024-05-14T13:48:00Z" w:id="1858">
        <w:r w:rsidRPr="00EA3CF1" w:rsidDel="00E54978">
          <w:rPr>
            <w:rFonts w:asciiTheme="majorBidi" w:hAnsiTheme="majorBidi" w:cstheme="majorBidi"/>
            <w:w w:val="105"/>
            <w:sz w:val="24"/>
            <w:szCs w:val="24"/>
            <w:rPrChange w:author="Kenneth Ssekimpi" w:date="2024-05-14T19:52:00Z" w:id="1859">
              <w:rPr>
                <w:w w:val="105"/>
                <w:sz w:val="24"/>
                <w:szCs w:val="24"/>
              </w:rPr>
            </w:rPrChange>
          </w:rPr>
          <w:delText>pres- sures</w:delText>
        </w:r>
      </w:del>
      <w:ins w:author="Kenneth Ssekimpi" w:date="2024-05-14T13:48:00Z" w:id="1860">
        <w:r w:rsidRPr="00EA3CF1" w:rsidR="00E54978">
          <w:rPr>
            <w:rFonts w:asciiTheme="majorBidi" w:hAnsiTheme="majorBidi" w:cstheme="majorBidi"/>
            <w:w w:val="105"/>
            <w:sz w:val="24"/>
            <w:szCs w:val="24"/>
            <w:rPrChange w:author="Kenneth Ssekimpi" w:date="2024-05-14T19:52:00Z" w:id="1861">
              <w:rPr>
                <w:w w:val="105"/>
                <w:sz w:val="24"/>
                <w:szCs w:val="24"/>
              </w:rPr>
            </w:rPrChange>
          </w:rPr>
          <w:t>pressures</w:t>
        </w:r>
      </w:ins>
      <w:r w:rsidRPr="00EA3CF1">
        <w:rPr>
          <w:rFonts w:asciiTheme="majorBidi" w:hAnsiTheme="majorBidi" w:cstheme="majorBidi"/>
          <w:w w:val="105"/>
          <w:sz w:val="24"/>
          <w:szCs w:val="24"/>
          <w:rPrChange w:author="Kenneth Ssekimpi" w:date="2024-05-14T19:52:00Z" w:id="1862">
            <w:rPr>
              <w:w w:val="105"/>
              <w:sz w:val="24"/>
              <w:szCs w:val="24"/>
            </w:rPr>
          </w:rPrChange>
        </w:rPr>
        <w:t>) relates to different formations.</w:t>
      </w:r>
      <w:r w:rsidRPr="00EA3CF1">
        <w:rPr>
          <w:rFonts w:asciiTheme="majorBidi" w:hAnsiTheme="majorBidi" w:cstheme="majorBidi"/>
          <w:spacing w:val="40"/>
          <w:w w:val="105"/>
          <w:sz w:val="24"/>
          <w:szCs w:val="24"/>
          <w:rPrChange w:author="Kenneth Ssekimpi" w:date="2024-05-14T19:52:00Z" w:id="1863">
            <w:rPr>
              <w:spacing w:val="40"/>
              <w:w w:val="105"/>
              <w:sz w:val="24"/>
              <w:szCs w:val="24"/>
            </w:rPr>
          </w:rPrChange>
        </w:rPr>
        <w:t xml:space="preserve"> </w:t>
      </w:r>
      <w:r w:rsidRPr="00EA3CF1">
        <w:rPr>
          <w:rFonts w:asciiTheme="majorBidi" w:hAnsiTheme="majorBidi" w:cstheme="majorBidi"/>
          <w:w w:val="105"/>
          <w:sz w:val="24"/>
          <w:szCs w:val="24"/>
          <w:rPrChange w:author="Kenneth Ssekimpi" w:date="2024-05-14T19:52:00Z" w:id="1864">
            <w:rPr>
              <w:w w:val="105"/>
              <w:sz w:val="24"/>
              <w:szCs w:val="24"/>
            </w:rPr>
          </w:rPrChange>
        </w:rPr>
        <w:t xml:space="preserve">This will involve </w:t>
      </w:r>
      <w:del w:author="Kenneth Ssekimpi" w:date="2024-05-14T13:47:00Z" w:id="1865">
        <w:r w:rsidRPr="00EA3CF1" w:rsidDel="00455816">
          <w:rPr>
            <w:rFonts w:asciiTheme="majorBidi" w:hAnsiTheme="majorBidi" w:cstheme="majorBidi"/>
            <w:w w:val="105"/>
            <w:sz w:val="24"/>
            <w:szCs w:val="24"/>
            <w:rPrChange w:author="Kenneth Ssekimpi" w:date="2024-05-14T19:52:00Z" w:id="1866">
              <w:rPr>
                <w:w w:val="105"/>
                <w:sz w:val="24"/>
                <w:szCs w:val="24"/>
              </w:rPr>
            </w:rPrChange>
          </w:rPr>
          <w:delText>modeling</w:delText>
        </w:r>
      </w:del>
      <w:ins w:author="Kenneth Ssekimpi" w:date="2024-05-14T13:47:00Z" w:id="1867">
        <w:r w:rsidRPr="00EA3CF1" w:rsidR="00455816">
          <w:rPr>
            <w:rFonts w:asciiTheme="majorBidi" w:hAnsiTheme="majorBidi" w:cstheme="majorBidi"/>
            <w:w w:val="105"/>
            <w:sz w:val="24"/>
            <w:szCs w:val="24"/>
            <w:rPrChange w:author="Kenneth Ssekimpi" w:date="2024-05-14T19:52:00Z" w:id="1868">
              <w:rPr>
                <w:w w:val="105"/>
                <w:sz w:val="24"/>
                <w:szCs w:val="24"/>
              </w:rPr>
            </w:rPrChange>
          </w:rPr>
          <w:t>modelling</w:t>
        </w:r>
      </w:ins>
      <w:r w:rsidRPr="00EA3CF1">
        <w:rPr>
          <w:rFonts w:asciiTheme="majorBidi" w:hAnsiTheme="majorBidi" w:cstheme="majorBidi"/>
          <w:w w:val="105"/>
          <w:sz w:val="24"/>
          <w:szCs w:val="24"/>
          <w:rPrChange w:author="Kenneth Ssekimpi" w:date="2024-05-14T19:52:00Z" w:id="1869">
            <w:rPr>
              <w:w w:val="105"/>
              <w:sz w:val="24"/>
              <w:szCs w:val="24"/>
            </w:rPr>
          </w:rPrChange>
        </w:rPr>
        <w:t xml:space="preserve"> the relationship between pressing metrics, formation types, and outcome variables like goals scored or possession won.</w:t>
      </w:r>
    </w:p>
    <w:p w:rsidRPr="00EA3CF1" w:rsidR="00647801" w:rsidP="00EA3CF1" w:rsidRDefault="00F92CD7" w14:paraId="76378927" w14:textId="6C5F835B">
      <w:pPr>
        <w:pStyle w:val="ListParagraph"/>
        <w:numPr>
          <w:ilvl w:val="2"/>
          <w:numId w:val="2"/>
        </w:numPr>
        <w:tabs>
          <w:tab w:val="left" w:pos="700"/>
          <w:tab w:val="left" w:pos="702"/>
        </w:tabs>
        <w:spacing w:before="140" w:line="252" w:lineRule="auto"/>
        <w:ind w:right="1313"/>
        <w:jc w:val="both"/>
        <w:rPr>
          <w:rFonts w:asciiTheme="majorBidi" w:hAnsiTheme="majorBidi" w:cstheme="majorBidi"/>
          <w:sz w:val="24"/>
          <w:szCs w:val="24"/>
          <w:rPrChange w:author="Kenneth Ssekimpi" w:date="2024-05-14T19:52:00Z" w:id="1870">
            <w:rPr>
              <w:sz w:val="24"/>
            </w:rPr>
          </w:rPrChange>
        </w:rPr>
      </w:pPr>
      <w:r w:rsidRPr="00EA3CF1">
        <w:rPr>
          <w:rFonts w:asciiTheme="majorBidi" w:hAnsiTheme="majorBidi" w:cstheme="majorBidi"/>
          <w:b/>
          <w:bCs/>
          <w:w w:val="105"/>
          <w:sz w:val="24"/>
          <w:szCs w:val="24"/>
          <w:rPrChange w:author="Kenneth Ssekimpi" w:date="2024-05-14T19:52:00Z" w:id="1871">
            <w:rPr>
              <w:b/>
              <w:bCs/>
              <w:w w:val="105"/>
              <w:sz w:val="24"/>
              <w:szCs w:val="24"/>
            </w:rPr>
          </w:rPrChange>
        </w:rPr>
        <w:t>Clustering</w:t>
      </w:r>
      <w:r w:rsidRPr="00EA3CF1">
        <w:rPr>
          <w:rFonts w:asciiTheme="majorBidi" w:hAnsiTheme="majorBidi" w:cstheme="majorBidi"/>
          <w:w w:val="105"/>
          <w:sz w:val="24"/>
          <w:szCs w:val="24"/>
          <w:rPrChange w:author="Kenneth Ssekimpi" w:date="2024-05-14T19:52:00Z" w:id="1872">
            <w:rPr>
              <w:w w:val="105"/>
              <w:sz w:val="24"/>
              <w:szCs w:val="24"/>
            </w:rPr>
          </w:rPrChange>
        </w:rPr>
        <w:t xml:space="preserve">: Group formations based on player positioning and tactics to identify clusters with inherently different pressing styles, allowing for the assessment of the effectiveness of each style </w:t>
      </w:r>
      <w:customXmlInsRangeStart w:author="Kenneth Ssekimpi" w:date="2024-05-13T12:21:00Z" w:id="1873"/>
      <w:sdt>
        <w:sdtPr>
          <w:rPr>
            <w:rFonts w:asciiTheme="majorBidi" w:hAnsiTheme="majorBidi" w:cstheme="majorBidi"/>
            <w:color w:val="000000"/>
            <w:w w:val="105"/>
            <w:sz w:val="24"/>
            <w:szCs w:val="24"/>
          </w:rPr>
          <w:tag w:val="MENDELEY_CITATION_v3_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"/>
          <w:id w:val="-398587213"/>
          <w:placeholder>
            <w:docPart w:val="DefaultPlaceholder_-1854013440"/>
          </w:placeholder>
        </w:sdtPr>
        <w:sdtEndPr/>
        <w:sdtContent>
          <w:customXmlInsRangeEnd w:id="1873"/>
          <w:ins w:author="Kenneth Ssekimpi" w:date="2024-05-14T13:43:00Z" w:id="1874">
            <w:r w:rsidRPr="00EA3CF1" w:rsidR="00E7020B">
              <w:rPr>
                <w:rFonts w:asciiTheme="majorBidi" w:hAnsiTheme="majorBidi" w:cstheme="majorBidi"/>
                <w:color w:val="000000"/>
                <w:w w:val="105"/>
                <w:sz w:val="24"/>
                <w:szCs w:val="24"/>
                <w:rPrChange w:author="Kenneth Ssekimpi" w:date="2024-05-14T19:52:00Z" w:id="1875">
                  <w:rPr>
                    <w:color w:val="000000"/>
                    <w:w w:val="105"/>
                    <w:sz w:val="24"/>
                    <w:szCs w:val="24"/>
                  </w:rPr>
                </w:rPrChange>
              </w:rPr>
              <w:t>(Merhej et al., 2021)</w:t>
            </w:r>
          </w:ins>
          <w:customXmlInsRangeStart w:author="Kenneth Ssekimpi" w:date="2024-05-13T12:21:00Z" w:id="1876"/>
        </w:sdtContent>
      </w:sdt>
      <w:customXmlInsRangeEnd w:id="1876"/>
      <w:del w:author="Kenneth Ssekimpi" w:date="2024-05-13T12:21:00Z" w:id="1877">
        <w:r w:rsidRPr="00EA3CF1" w:rsidDel="006850E0">
          <w:rPr>
            <w:rFonts w:asciiTheme="majorBidi" w:hAnsiTheme="majorBidi" w:cstheme="majorBidi"/>
            <w:w w:val="105"/>
            <w:sz w:val="24"/>
            <w:szCs w:val="24"/>
            <w:rPrChange w:author="Kenneth Ssekimpi" w:date="2024-05-14T19:52:00Z" w:id="1878">
              <w:rPr>
                <w:w w:val="105"/>
                <w:sz w:val="24"/>
                <w:szCs w:val="24"/>
              </w:rPr>
            </w:rPrChange>
          </w:rPr>
          <w:delText>[11]</w:delText>
        </w:r>
      </w:del>
      <w:r w:rsidRPr="00EA3CF1">
        <w:rPr>
          <w:rFonts w:asciiTheme="majorBidi" w:hAnsiTheme="majorBidi" w:cstheme="majorBidi"/>
          <w:w w:val="105"/>
          <w:sz w:val="24"/>
          <w:szCs w:val="24"/>
          <w:rPrChange w:author="Kenneth Ssekimpi" w:date="2024-05-14T19:52:00Z" w:id="1879">
            <w:rPr>
              <w:w w:val="105"/>
              <w:sz w:val="24"/>
              <w:szCs w:val="24"/>
            </w:rPr>
          </w:rPrChange>
        </w:rPr>
        <w:t>.</w:t>
      </w:r>
    </w:p>
    <w:p w:rsidRPr="00EA3CF1" w:rsidR="00647801" w:rsidRDefault="00647801" w14:paraId="4B958E9C" w14:textId="77777777">
      <w:pPr>
        <w:pStyle w:val="BodyText"/>
        <w:spacing w:before="137"/>
        <w:jc w:val="both"/>
        <w:rPr>
          <w:rFonts w:asciiTheme="majorBidi" w:hAnsiTheme="majorBidi" w:cstheme="majorBidi"/>
          <w:rPrChange w:author="Kenneth Ssekimpi" w:date="2024-05-14T19:52:00Z" w:id="1880">
            <w:rPr/>
          </w:rPrChange>
        </w:rPr>
        <w:pPrChange w:author="Kenneth Ssekimpi" w:date="2024-05-14T19:52:00Z" w:id="1881">
          <w:pPr>
            <w:pStyle w:val="BodyText"/>
            <w:spacing w:before="137"/>
          </w:pPr>
        </w:pPrChange>
      </w:pPr>
    </w:p>
    <w:p w:rsidRPr="003F77D9" w:rsidR="00647801" w:rsidRDefault="00F92CD7" w14:paraId="438CD0A9" w14:textId="77777777">
      <w:pPr>
        <w:pStyle w:val="Heading1"/>
        <w:numPr>
          <w:ilvl w:val="0"/>
          <w:numId w:val="2"/>
        </w:numPr>
        <w:tabs>
          <w:tab w:val="left" w:pos="697"/>
        </w:tabs>
        <w:spacing w:before="31"/>
        <w:ind w:left="697" w:hanging="580"/>
        <w:rPr>
          <w:rFonts w:asciiTheme="majorBidi" w:hAnsiTheme="majorBidi" w:cstheme="majorBidi"/>
          <w:spacing w:val="-2"/>
          <w:w w:val="120"/>
          <w:sz w:val="36"/>
          <w:szCs w:val="36"/>
          <w:rPrChange w:author="Kenneth Ssekimpi" w:date="2024-05-14T19:54:00Z" w:id="1882">
            <w:rPr/>
          </w:rPrChange>
        </w:rPr>
        <w:pPrChange w:author="Kenneth Ssekimpi" w:date="2024-05-14T19:54:00Z" w:id="1883">
          <w:pPr>
            <w:pStyle w:val="Heading1"/>
            <w:numPr>
              <w:numId w:val="2"/>
            </w:numPr>
            <w:tabs>
              <w:tab w:val="left" w:pos="697"/>
            </w:tabs>
            <w:spacing w:before="1"/>
            <w:ind w:left="698" w:hanging="582"/>
          </w:pPr>
        </w:pPrChange>
      </w:pPr>
      <w:bookmarkStart w:name="_TOC_250004" w:id="1884"/>
      <w:r w:rsidRPr="003F77D9">
        <w:rPr>
          <w:rFonts w:asciiTheme="majorBidi" w:hAnsiTheme="majorBidi" w:cstheme="majorBidi"/>
          <w:spacing w:val="-2"/>
          <w:w w:val="120"/>
          <w:sz w:val="36"/>
          <w:szCs w:val="36"/>
          <w:rPrChange w:author="Kenneth Ssekimpi" w:date="2024-05-14T19:54:00Z" w:id="1885">
            <w:rPr>
              <w:w w:val="115"/>
            </w:rPr>
          </w:rPrChange>
        </w:rPr>
        <w:t>Ethical</w:t>
      </w:r>
      <w:r w:rsidRPr="003F77D9">
        <w:rPr>
          <w:rFonts w:asciiTheme="majorBidi" w:hAnsiTheme="majorBidi" w:cstheme="majorBidi"/>
          <w:spacing w:val="-2"/>
          <w:w w:val="120"/>
          <w:sz w:val="36"/>
          <w:szCs w:val="36"/>
          <w:rPrChange w:author="Kenneth Ssekimpi" w:date="2024-05-14T19:54:00Z" w:id="1886">
            <w:rPr>
              <w:spacing w:val="20"/>
              <w:w w:val="115"/>
            </w:rPr>
          </w:rPrChange>
        </w:rPr>
        <w:t xml:space="preserve"> </w:t>
      </w:r>
      <w:bookmarkEnd w:id="1884"/>
      <w:r w:rsidRPr="003F77D9">
        <w:rPr>
          <w:rFonts w:asciiTheme="majorBidi" w:hAnsiTheme="majorBidi" w:cstheme="majorBidi"/>
          <w:spacing w:val="-2"/>
          <w:w w:val="120"/>
          <w:sz w:val="36"/>
          <w:szCs w:val="36"/>
          <w:rPrChange w:author="Kenneth Ssekimpi" w:date="2024-05-14T19:54:00Z" w:id="1887">
            <w:rPr>
              <w:spacing w:val="-2"/>
              <w:w w:val="115"/>
            </w:rPr>
          </w:rPrChange>
        </w:rPr>
        <w:t>Considerations</w:t>
      </w:r>
    </w:p>
    <w:p w:rsidRPr="003F77D9" w:rsidR="00647801" w:rsidP="00EA3CF1" w:rsidRDefault="00F92CD7" w14:paraId="0C2DC302" w14:textId="77777777">
      <w:pPr>
        <w:pStyle w:val="Heading2"/>
        <w:numPr>
          <w:ilvl w:val="1"/>
          <w:numId w:val="2"/>
        </w:numPr>
        <w:tabs>
          <w:tab w:val="left" w:pos="851"/>
        </w:tabs>
        <w:spacing w:before="260"/>
        <w:ind w:left="851" w:hanging="734"/>
        <w:rPr>
          <w:rFonts w:asciiTheme="majorBidi" w:hAnsiTheme="majorBidi" w:cstheme="majorBidi"/>
          <w:rPrChange w:author="Kenneth Ssekimpi" w:date="2024-05-14T19:55:00Z" w:id="1888">
            <w:rPr/>
          </w:rPrChange>
        </w:rPr>
      </w:pPr>
      <w:bookmarkStart w:name="_TOC_250003" w:id="1889"/>
      <w:r w:rsidRPr="003F77D9">
        <w:rPr>
          <w:rFonts w:asciiTheme="majorBidi" w:hAnsiTheme="majorBidi" w:cstheme="majorBidi"/>
          <w:w w:val="120"/>
          <w:rPrChange w:author="Kenneth Ssekimpi" w:date="2024-05-14T19:55:00Z" w:id="1890">
            <w:rPr>
              <w:w w:val="120"/>
            </w:rPr>
          </w:rPrChange>
        </w:rPr>
        <w:t>Data</w:t>
      </w:r>
      <w:r w:rsidRPr="003F77D9">
        <w:rPr>
          <w:rFonts w:asciiTheme="majorBidi" w:hAnsiTheme="majorBidi" w:cstheme="majorBidi"/>
          <w:spacing w:val="17"/>
          <w:w w:val="120"/>
          <w:rPrChange w:author="Kenneth Ssekimpi" w:date="2024-05-14T19:55:00Z" w:id="1891">
            <w:rPr>
              <w:spacing w:val="17"/>
              <w:w w:val="120"/>
            </w:rPr>
          </w:rPrChange>
        </w:rPr>
        <w:t xml:space="preserve"> </w:t>
      </w:r>
      <w:bookmarkEnd w:id="1889"/>
      <w:r w:rsidRPr="003F77D9">
        <w:rPr>
          <w:rFonts w:asciiTheme="majorBidi" w:hAnsiTheme="majorBidi" w:cstheme="majorBidi"/>
          <w:spacing w:val="-2"/>
          <w:w w:val="120"/>
          <w:rPrChange w:author="Kenneth Ssekimpi" w:date="2024-05-14T19:55:00Z" w:id="1892">
            <w:rPr>
              <w:spacing w:val="-2"/>
              <w:w w:val="120"/>
            </w:rPr>
          </w:rPrChange>
        </w:rPr>
        <w:t>Collection</w:t>
      </w:r>
    </w:p>
    <w:p w:rsidRPr="00EA3CF1" w:rsidR="00647801" w:rsidDel="009647F9" w:rsidP="00EB738F" w:rsidRDefault="00F92CD7" w14:paraId="31654691" w14:textId="55683D06">
      <w:pPr>
        <w:pStyle w:val="BodyText"/>
        <w:spacing w:before="159" w:line="252" w:lineRule="auto"/>
        <w:ind w:left="117" w:right="1313"/>
        <w:jc w:val="both"/>
        <w:rPr>
          <w:del w:author="Kenneth Ssekimpi" w:date="2024-05-14T19:59:00Z" w:id="1893"/>
          <w:rFonts w:asciiTheme="majorBidi" w:hAnsiTheme="majorBidi" w:cstheme="majorBidi"/>
          <w:rPrChange w:author="Kenneth Ssekimpi" w:date="2024-05-14T19:52:00Z" w:id="1894">
            <w:rPr>
              <w:del w:author="Kenneth Ssekimpi" w:date="2024-05-14T19:59:00Z" w:id="1895"/>
            </w:rPr>
          </w:rPrChange>
        </w:rPr>
      </w:pPr>
      <w:r w:rsidRPr="00EA3CF1">
        <w:rPr>
          <w:rFonts w:asciiTheme="majorBidi" w:hAnsiTheme="majorBidi" w:cstheme="majorBidi"/>
          <w:w w:val="105"/>
          <w:rPrChange w:author="Kenneth Ssekimpi" w:date="2024-05-14T19:52:00Z" w:id="1896">
            <w:rPr>
              <w:w w:val="105"/>
            </w:rPr>
          </w:rPrChange>
        </w:rPr>
        <w:t>Data providers such as StatsBomb collect statistical data relating to players for use in their</w:t>
      </w:r>
      <w:r w:rsidRPr="00EA3CF1">
        <w:rPr>
          <w:rFonts w:asciiTheme="majorBidi" w:hAnsiTheme="majorBidi" w:cstheme="majorBidi"/>
          <w:spacing w:val="-16"/>
          <w:w w:val="105"/>
          <w:rPrChange w:author="Kenneth Ssekimpi" w:date="2024-05-14T19:52:00Z" w:id="1897">
            <w:rPr>
              <w:spacing w:val="-16"/>
              <w:w w:val="105"/>
            </w:rPr>
          </w:rPrChange>
        </w:rPr>
        <w:t xml:space="preserve"> </w:t>
      </w:r>
      <w:r w:rsidRPr="00EA3CF1">
        <w:rPr>
          <w:rFonts w:asciiTheme="majorBidi" w:hAnsiTheme="majorBidi" w:cstheme="majorBidi"/>
          <w:w w:val="105"/>
          <w:rPrChange w:author="Kenneth Ssekimpi" w:date="2024-05-14T19:52:00Z" w:id="1898">
            <w:rPr>
              <w:w w:val="105"/>
            </w:rPr>
          </w:rPrChange>
        </w:rPr>
        <w:t>own</w:t>
      </w:r>
      <w:r w:rsidRPr="00EA3CF1">
        <w:rPr>
          <w:rFonts w:asciiTheme="majorBidi" w:hAnsiTheme="majorBidi" w:cstheme="majorBidi"/>
          <w:spacing w:val="-16"/>
          <w:w w:val="105"/>
          <w:rPrChange w:author="Kenneth Ssekimpi" w:date="2024-05-14T19:52:00Z" w:id="1899">
            <w:rPr>
              <w:spacing w:val="-16"/>
              <w:w w:val="105"/>
            </w:rPr>
          </w:rPrChange>
        </w:rPr>
        <w:t xml:space="preserve"> </w:t>
      </w:r>
      <w:r w:rsidRPr="00EA3CF1">
        <w:rPr>
          <w:rFonts w:asciiTheme="majorBidi" w:hAnsiTheme="majorBidi" w:cstheme="majorBidi"/>
          <w:w w:val="105"/>
          <w:rPrChange w:author="Kenneth Ssekimpi" w:date="2024-05-14T19:52:00Z" w:id="1900">
            <w:rPr>
              <w:w w:val="105"/>
            </w:rPr>
          </w:rPrChange>
        </w:rPr>
        <w:t>services</w:t>
      </w:r>
      <w:ins w:author="Kenneth Ssekimpi" w:date="2024-05-14T20:45:00Z" w:id="1901">
        <w:r w:rsidR="00AB3625">
          <w:rPr>
            <w:rFonts w:asciiTheme="majorBidi" w:hAnsiTheme="majorBidi" w:cstheme="majorBidi"/>
            <w:w w:val="105"/>
          </w:rPr>
          <w:t xml:space="preserve"> </w:t>
        </w:r>
      </w:ins>
      <w:del w:author="Kenneth Ssekimpi" w:date="2024-05-13T12:38:00Z" w:id="1902">
        <w:r w:rsidRPr="00EA3CF1" w:rsidDel="00571AD0">
          <w:rPr>
            <w:rFonts w:asciiTheme="majorBidi" w:hAnsiTheme="majorBidi" w:cstheme="majorBidi"/>
            <w:spacing w:val="-16"/>
            <w:w w:val="105"/>
            <w:rPrChange w:author="Kenneth Ssekimpi" w:date="2024-05-14T19:52:00Z" w:id="1903">
              <w:rPr>
                <w:spacing w:val="-16"/>
                <w:w w:val="105"/>
              </w:rPr>
            </w:rPrChange>
          </w:rPr>
          <w:delText xml:space="preserve"> </w:delText>
        </w:r>
      </w:del>
      <w:customXmlInsRangeStart w:author="Kenneth Ssekimpi" w:date="2024-05-13T12:38:00Z" w:id="1904"/>
      <w:sdt>
        <w:sdtPr>
          <w:rPr>
            <w:rFonts w:asciiTheme="majorBidi" w:hAnsiTheme="majorBidi" w:cstheme="majorBidi"/>
            <w:spacing w:val="-16"/>
            <w:w w:val="105"/>
          </w:rPr>
          <w:tag w:val="MENDELEY_CITATION_v3_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"/>
          <w:id w:val="440335302"/>
          <w:placeholder>
            <w:docPart w:val="DefaultPlaceholder_-1854013440"/>
          </w:placeholder>
        </w:sdtPr>
        <w:sdtEndPr/>
        <w:sdtContent>
          <w:customXmlInsRangeEnd w:id="1904"/>
          <w:ins w:author="Kenneth Ssekimpi" w:date="2024-05-14T13:43:00Z" w:id="1905">
            <w:r w:rsidRPr="00EA3CF1" w:rsidR="00E7020B">
              <w:rPr>
                <w:rFonts w:asciiTheme="majorBidi" w:hAnsiTheme="majorBidi" w:cstheme="majorBidi"/>
                <w:rPrChange w:author="Kenneth Ssekimpi" w:date="2024-05-14T19:52:00Z" w:id="1906">
                  <w:rPr/>
                </w:rPrChange>
              </w:rPr>
              <w:t>(</w:t>
            </w:r>
            <w:r w:rsidRPr="00EA3CF1" w:rsidR="00E7020B">
              <w:rPr>
                <w:rFonts w:asciiTheme="majorBidi" w:hAnsiTheme="majorBidi" w:cstheme="majorBidi"/>
                <w:i/>
                <w:iCs/>
                <w:rPrChange w:author="Kenneth Ssekimpi" w:date="2024-05-14T19:52:00Z" w:id="1907">
                  <w:rPr>
                    <w:i/>
                    <w:iCs/>
                  </w:rPr>
                </w:rPrChange>
              </w:rPr>
              <w:t>StatsBomb Privacy Policy</w:t>
            </w:r>
            <w:r w:rsidRPr="00EA3CF1" w:rsidR="00E7020B">
              <w:rPr>
                <w:rFonts w:asciiTheme="majorBidi" w:hAnsiTheme="majorBidi" w:cstheme="majorBidi"/>
                <w:rPrChange w:author="Kenneth Ssekimpi" w:date="2024-05-14T19:52:00Z" w:id="1908">
                  <w:rPr/>
                </w:rPrChange>
              </w:rPr>
              <w:t>, 2022)</w:t>
            </w:r>
          </w:ins>
          <w:customXmlInsRangeStart w:author="Kenneth Ssekimpi" w:date="2024-05-13T12:38:00Z" w:id="1909"/>
        </w:sdtContent>
      </w:sdt>
      <w:customXmlInsRangeEnd w:id="1909"/>
      <w:del w:author="Kenneth Ssekimpi" w:date="2024-05-13T12:38:00Z" w:id="1910">
        <w:r w:rsidRPr="00EA3CF1" w:rsidDel="00571AD0">
          <w:rPr>
            <w:rFonts w:asciiTheme="majorBidi" w:hAnsiTheme="majorBidi" w:cstheme="majorBidi"/>
            <w:w w:val="105"/>
            <w:rPrChange w:author="Kenneth Ssekimpi" w:date="2024-05-14T19:52:00Z" w:id="1911">
              <w:rPr>
                <w:w w:val="105"/>
              </w:rPr>
            </w:rPrChange>
          </w:rPr>
          <w:delText>[1]</w:delText>
        </w:r>
      </w:del>
      <w:r w:rsidRPr="00EA3CF1">
        <w:rPr>
          <w:rFonts w:asciiTheme="majorBidi" w:hAnsiTheme="majorBidi" w:cstheme="majorBidi"/>
          <w:w w:val="105"/>
          <w:rPrChange w:author="Kenneth Ssekimpi" w:date="2024-05-14T19:52:00Z" w:id="1912">
            <w:rPr>
              <w:w w:val="105"/>
            </w:rPr>
          </w:rPrChange>
        </w:rPr>
        <w:t>.</w:t>
      </w:r>
      <w:r w:rsidRPr="00EA3CF1">
        <w:rPr>
          <w:rFonts w:asciiTheme="majorBidi" w:hAnsiTheme="majorBidi" w:cstheme="majorBidi"/>
          <w:spacing w:val="16"/>
          <w:w w:val="105"/>
          <w:rPrChange w:author="Kenneth Ssekimpi" w:date="2024-05-14T19:52:00Z" w:id="1913">
            <w:rPr>
              <w:spacing w:val="16"/>
              <w:w w:val="105"/>
            </w:rPr>
          </w:rPrChange>
        </w:rPr>
        <w:t xml:space="preserve"> </w:t>
      </w:r>
      <w:r w:rsidRPr="00EA3CF1">
        <w:rPr>
          <w:rFonts w:asciiTheme="majorBidi" w:hAnsiTheme="majorBidi" w:cstheme="majorBidi"/>
          <w:w w:val="105"/>
          <w:rPrChange w:author="Kenneth Ssekimpi" w:date="2024-05-14T19:52:00Z" w:id="1914">
            <w:rPr>
              <w:w w:val="105"/>
            </w:rPr>
          </w:rPrChange>
        </w:rPr>
        <w:t>Identifiable</w:t>
      </w:r>
      <w:r w:rsidRPr="00EA3CF1">
        <w:rPr>
          <w:rFonts w:asciiTheme="majorBidi" w:hAnsiTheme="majorBidi" w:cstheme="majorBidi"/>
          <w:spacing w:val="-16"/>
          <w:w w:val="105"/>
          <w:rPrChange w:author="Kenneth Ssekimpi" w:date="2024-05-14T19:52:00Z" w:id="1915">
            <w:rPr>
              <w:spacing w:val="-16"/>
              <w:w w:val="105"/>
            </w:rPr>
          </w:rPrChange>
        </w:rPr>
        <w:t xml:space="preserve"> </w:t>
      </w:r>
      <w:r w:rsidRPr="00EA3CF1">
        <w:rPr>
          <w:rFonts w:asciiTheme="majorBidi" w:hAnsiTheme="majorBidi" w:cstheme="majorBidi"/>
          <w:w w:val="105"/>
          <w:rPrChange w:author="Kenneth Ssekimpi" w:date="2024-05-14T19:52:00Z" w:id="1916">
            <w:rPr>
              <w:w w:val="105"/>
            </w:rPr>
          </w:rPrChange>
        </w:rPr>
        <w:t>player</w:t>
      </w:r>
      <w:r w:rsidRPr="00EA3CF1">
        <w:rPr>
          <w:rFonts w:asciiTheme="majorBidi" w:hAnsiTheme="majorBidi" w:cstheme="majorBidi"/>
          <w:spacing w:val="-16"/>
          <w:w w:val="105"/>
          <w:rPrChange w:author="Kenneth Ssekimpi" w:date="2024-05-14T19:52:00Z" w:id="1917">
            <w:rPr>
              <w:spacing w:val="-16"/>
              <w:w w:val="105"/>
            </w:rPr>
          </w:rPrChange>
        </w:rPr>
        <w:t xml:space="preserve"> </w:t>
      </w:r>
      <w:r w:rsidRPr="00EA3CF1">
        <w:rPr>
          <w:rFonts w:asciiTheme="majorBidi" w:hAnsiTheme="majorBidi" w:cstheme="majorBidi"/>
          <w:w w:val="105"/>
          <w:rPrChange w:author="Kenneth Ssekimpi" w:date="2024-05-14T19:52:00Z" w:id="1918">
            <w:rPr>
              <w:w w:val="105"/>
            </w:rPr>
          </w:rPrChange>
        </w:rPr>
        <w:t>information</w:t>
      </w:r>
      <w:r w:rsidR="00C15976">
        <w:rPr>
          <w:rFonts w:asciiTheme="majorBidi" w:hAnsiTheme="majorBidi" w:cstheme="majorBidi"/>
          <w:w w:val="105"/>
        </w:rPr>
        <w:t>,</w:t>
      </w:r>
      <w:r w:rsidR="00C15976">
        <w:rPr>
          <w:rFonts w:asciiTheme="majorBidi" w:hAnsiTheme="majorBidi" w:cstheme="majorBidi"/>
          <w:spacing w:val="-16"/>
          <w:w w:val="105"/>
        </w:rPr>
        <w:t xml:space="preserve"> such as</w:t>
      </w:r>
      <w:r w:rsidRPr="00EA3CF1">
        <w:rPr>
          <w:rFonts w:asciiTheme="majorBidi" w:hAnsiTheme="majorBidi" w:cstheme="majorBidi"/>
          <w:spacing w:val="-12"/>
          <w:w w:val="105"/>
          <w:rPrChange w:author="Kenneth Ssekimpi" w:date="2024-05-14T19:52:00Z" w:id="1919">
            <w:rPr>
              <w:spacing w:val="-12"/>
              <w:w w:val="105"/>
            </w:rPr>
          </w:rPrChange>
        </w:rPr>
        <w:t xml:space="preserve"> </w:t>
      </w:r>
      <w:r w:rsidRPr="00EA3CF1">
        <w:rPr>
          <w:rFonts w:asciiTheme="majorBidi" w:hAnsiTheme="majorBidi" w:cstheme="majorBidi"/>
          <w:w w:val="105"/>
          <w:rPrChange w:author="Kenneth Ssekimpi" w:date="2024-05-14T19:52:00Z" w:id="1920">
            <w:rPr>
              <w:w w:val="105"/>
            </w:rPr>
          </w:rPrChange>
        </w:rPr>
        <w:t>physical</w:t>
      </w:r>
      <w:r w:rsidRPr="00EA3CF1">
        <w:rPr>
          <w:rFonts w:asciiTheme="majorBidi" w:hAnsiTheme="majorBidi" w:cstheme="majorBidi"/>
          <w:spacing w:val="-16"/>
          <w:w w:val="105"/>
          <w:rPrChange w:author="Kenneth Ssekimpi" w:date="2024-05-14T19:52:00Z" w:id="1921">
            <w:rPr>
              <w:spacing w:val="-16"/>
              <w:w w:val="105"/>
            </w:rPr>
          </w:rPrChange>
        </w:rPr>
        <w:t xml:space="preserve"> </w:t>
      </w:r>
      <w:r w:rsidRPr="00EA3CF1">
        <w:rPr>
          <w:rFonts w:asciiTheme="majorBidi" w:hAnsiTheme="majorBidi" w:cstheme="majorBidi"/>
          <w:w w:val="105"/>
          <w:rPrChange w:author="Kenneth Ssekimpi" w:date="2024-05-14T19:52:00Z" w:id="1922">
            <w:rPr>
              <w:w w:val="105"/>
            </w:rPr>
          </w:rPrChange>
        </w:rPr>
        <w:t>attributes</w:t>
      </w:r>
      <w:r w:rsidR="00C15976">
        <w:rPr>
          <w:rFonts w:asciiTheme="majorBidi" w:hAnsiTheme="majorBidi" w:cstheme="majorBidi"/>
          <w:w w:val="105"/>
        </w:rPr>
        <w:t>,</w:t>
      </w:r>
      <w:r w:rsidRPr="00EA3CF1">
        <w:rPr>
          <w:rFonts w:asciiTheme="majorBidi" w:hAnsiTheme="majorBidi" w:cstheme="majorBidi"/>
          <w:spacing w:val="-15"/>
          <w:w w:val="105"/>
          <w:rPrChange w:author="Kenneth Ssekimpi" w:date="2024-05-14T19:52:00Z" w:id="1923">
            <w:rPr>
              <w:spacing w:val="-15"/>
              <w:w w:val="105"/>
            </w:rPr>
          </w:rPrChange>
        </w:rPr>
        <w:t xml:space="preserve"> </w:t>
      </w:r>
      <w:r w:rsidRPr="00EA3CF1">
        <w:rPr>
          <w:rFonts w:asciiTheme="majorBidi" w:hAnsiTheme="majorBidi" w:cstheme="majorBidi"/>
          <w:w w:val="105"/>
          <w:rPrChange w:author="Kenneth Ssekimpi" w:date="2024-05-14T19:52:00Z" w:id="1924">
            <w:rPr>
              <w:w w:val="105"/>
            </w:rPr>
          </w:rPrChange>
        </w:rPr>
        <w:t>is</w:t>
      </w:r>
      <w:r w:rsidRPr="00EA3CF1">
        <w:rPr>
          <w:rFonts w:asciiTheme="majorBidi" w:hAnsiTheme="majorBidi" w:cstheme="majorBidi"/>
          <w:spacing w:val="-16"/>
          <w:w w:val="105"/>
          <w:rPrChange w:author="Kenneth Ssekimpi" w:date="2024-05-14T19:52:00Z" w:id="1925">
            <w:rPr>
              <w:spacing w:val="-16"/>
              <w:w w:val="105"/>
            </w:rPr>
          </w:rPrChange>
        </w:rPr>
        <w:t xml:space="preserve"> </w:t>
      </w:r>
      <w:r w:rsidRPr="00EA3CF1">
        <w:rPr>
          <w:rFonts w:asciiTheme="majorBidi" w:hAnsiTheme="majorBidi" w:cstheme="majorBidi"/>
          <w:w w:val="105"/>
          <w:rPrChange w:author="Kenneth Ssekimpi" w:date="2024-05-14T19:52:00Z" w:id="1926">
            <w:rPr>
              <w:w w:val="105"/>
            </w:rPr>
          </w:rPrChange>
        </w:rPr>
        <w:t>collected from teams, broadcast feeds, and public sources</w:t>
      </w:r>
      <w:ins w:author="Kenneth Ssekimpi" w:date="2024-05-14T13:49:00Z" w:id="1927">
        <w:r w:rsidRPr="00EA3CF1" w:rsidR="00E54978">
          <w:rPr>
            <w:rFonts w:asciiTheme="majorBidi" w:hAnsiTheme="majorBidi" w:cstheme="majorBidi"/>
            <w:w w:val="105"/>
            <w:rPrChange w:author="Kenneth Ssekimpi" w:date="2024-05-14T19:52:00Z" w:id="1928">
              <w:rPr>
                <w:w w:val="105"/>
              </w:rPr>
            </w:rPrChange>
          </w:rPr>
          <w:t xml:space="preserve"> </w:t>
        </w:r>
      </w:ins>
      <w:del w:author="Kenneth Ssekimpi" w:date="2024-05-13T12:38:00Z" w:id="1929">
        <w:r w:rsidRPr="00EA3CF1" w:rsidDel="00571AD0">
          <w:rPr>
            <w:rFonts w:asciiTheme="majorBidi" w:hAnsiTheme="majorBidi" w:cstheme="majorBidi"/>
            <w:w w:val="105"/>
            <w:rPrChange w:author="Kenneth Ssekimpi" w:date="2024-05-14T19:52:00Z" w:id="1930">
              <w:rPr>
                <w:w w:val="105"/>
              </w:rPr>
            </w:rPrChange>
          </w:rPr>
          <w:delText xml:space="preserve"> </w:delText>
        </w:r>
      </w:del>
      <w:customXmlInsRangeStart w:author="Kenneth Ssekimpi" w:date="2024-05-13T12:38:00Z" w:id="1931"/>
      <w:sdt>
        <w:sdtPr>
          <w:rPr>
            <w:rFonts w:asciiTheme="majorBidi" w:hAnsiTheme="majorBidi" w:cstheme="majorBidi"/>
            <w:w w:val="105"/>
          </w:rPr>
          <w:tag w:val="MENDELEY_CITATION_v3_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"/>
          <w:id w:val="1203289603"/>
          <w:placeholder>
            <w:docPart w:val="DefaultPlaceholder_-1854013440"/>
          </w:placeholder>
        </w:sdtPr>
        <w:sdtEndPr/>
        <w:sdtContent>
          <w:customXmlInsRangeEnd w:id="1931"/>
          <w:ins w:author="Kenneth Ssekimpi" w:date="2024-05-14T13:43:00Z" w:id="1932">
            <w:r w:rsidRPr="00EA3CF1" w:rsidR="00E7020B">
              <w:rPr>
                <w:rFonts w:asciiTheme="majorBidi" w:hAnsiTheme="majorBidi" w:cstheme="majorBidi"/>
                <w:rPrChange w:author="Kenneth Ssekimpi" w:date="2024-05-14T19:52:00Z" w:id="1933">
                  <w:rPr/>
                </w:rPrChange>
              </w:rPr>
              <w:t>(</w:t>
            </w:r>
            <w:r w:rsidRPr="00EA3CF1" w:rsidR="00E7020B">
              <w:rPr>
                <w:rFonts w:asciiTheme="majorBidi" w:hAnsiTheme="majorBidi" w:cstheme="majorBidi"/>
                <w:i/>
                <w:iCs/>
                <w:rPrChange w:author="Kenneth Ssekimpi" w:date="2024-05-14T19:52:00Z" w:id="1934">
                  <w:rPr>
                    <w:i/>
                    <w:iCs/>
                  </w:rPr>
                </w:rPrChange>
              </w:rPr>
              <w:t>StatsBomb Privacy Policy</w:t>
            </w:r>
            <w:r w:rsidRPr="00EA3CF1" w:rsidR="00E7020B">
              <w:rPr>
                <w:rFonts w:asciiTheme="majorBidi" w:hAnsiTheme="majorBidi" w:cstheme="majorBidi"/>
                <w:rPrChange w:author="Kenneth Ssekimpi" w:date="2024-05-14T19:52:00Z" w:id="1935">
                  <w:rPr/>
                </w:rPrChange>
              </w:rPr>
              <w:t>, 2022)</w:t>
            </w:r>
          </w:ins>
          <w:customXmlInsRangeStart w:author="Kenneth Ssekimpi" w:date="2024-05-13T12:38:00Z" w:id="1936"/>
        </w:sdtContent>
      </w:sdt>
      <w:customXmlInsRangeEnd w:id="1936"/>
      <w:del w:author="Kenneth Ssekimpi" w:date="2024-05-13T12:38:00Z" w:id="1937">
        <w:r w:rsidRPr="00EA3CF1" w:rsidDel="00571AD0">
          <w:rPr>
            <w:rFonts w:asciiTheme="majorBidi" w:hAnsiTheme="majorBidi" w:cstheme="majorBidi"/>
            <w:w w:val="105"/>
            <w:rPrChange w:author="Kenneth Ssekimpi" w:date="2024-05-14T19:52:00Z" w:id="1938">
              <w:rPr>
                <w:w w:val="105"/>
              </w:rPr>
            </w:rPrChange>
          </w:rPr>
          <w:delText>[1]</w:delText>
        </w:r>
      </w:del>
      <w:r w:rsidRPr="00EA3CF1">
        <w:rPr>
          <w:rFonts w:asciiTheme="majorBidi" w:hAnsiTheme="majorBidi" w:cstheme="majorBidi"/>
          <w:w w:val="105"/>
          <w:rPrChange w:author="Kenneth Ssekimpi" w:date="2024-05-14T19:52:00Z" w:id="1939">
            <w:rPr>
              <w:w w:val="105"/>
            </w:rPr>
          </w:rPrChange>
        </w:rPr>
        <w:t>.</w:t>
      </w:r>
      <w:r w:rsidRPr="00EA3CF1">
        <w:rPr>
          <w:rFonts w:asciiTheme="majorBidi" w:hAnsiTheme="majorBidi" w:cstheme="majorBidi"/>
          <w:spacing w:val="33"/>
          <w:w w:val="105"/>
          <w:rPrChange w:author="Kenneth Ssekimpi" w:date="2024-05-14T19:52:00Z" w:id="1940">
            <w:rPr>
              <w:spacing w:val="33"/>
              <w:w w:val="105"/>
            </w:rPr>
          </w:rPrChange>
        </w:rPr>
        <w:t xml:space="preserve"> </w:t>
      </w:r>
      <w:r w:rsidRPr="00EA3CF1">
        <w:rPr>
          <w:rFonts w:asciiTheme="majorBidi" w:hAnsiTheme="majorBidi" w:cstheme="majorBidi"/>
          <w:w w:val="105"/>
          <w:rPrChange w:author="Kenneth Ssekimpi" w:date="2024-05-14T19:52:00Z" w:id="1941">
            <w:rPr>
              <w:w w:val="105"/>
            </w:rPr>
          </w:rPrChange>
        </w:rPr>
        <w:t>No health or confidential data about players is processed.</w:t>
      </w:r>
      <w:r w:rsidRPr="00EA3CF1">
        <w:rPr>
          <w:rFonts w:asciiTheme="majorBidi" w:hAnsiTheme="majorBidi" w:cstheme="majorBidi"/>
          <w:spacing w:val="40"/>
          <w:w w:val="105"/>
          <w:rPrChange w:author="Kenneth Ssekimpi" w:date="2024-05-14T19:52:00Z" w:id="1942">
            <w:rPr>
              <w:spacing w:val="40"/>
              <w:w w:val="105"/>
            </w:rPr>
          </w:rPrChange>
        </w:rPr>
        <w:t xml:space="preserve"> </w:t>
      </w:r>
      <w:r w:rsidRPr="00EA3CF1">
        <w:rPr>
          <w:rFonts w:asciiTheme="majorBidi" w:hAnsiTheme="majorBidi" w:cstheme="majorBidi"/>
          <w:w w:val="105"/>
          <w:rPrChange w:author="Kenneth Ssekimpi" w:date="2024-05-14T19:52:00Z" w:id="1943">
            <w:rPr>
              <w:w w:val="105"/>
            </w:rPr>
          </w:rPrChange>
        </w:rPr>
        <w:t>Personal player data that pertains to in-game situations, such as substitut</w:t>
      </w:r>
      <w:r w:rsidR="00C15976">
        <w:rPr>
          <w:rFonts w:asciiTheme="majorBidi" w:hAnsiTheme="majorBidi" w:cstheme="majorBidi"/>
          <w:w w:val="105"/>
        </w:rPr>
        <w:t>ions</w:t>
      </w:r>
      <w:r w:rsidRPr="00EA3CF1">
        <w:rPr>
          <w:rFonts w:asciiTheme="majorBidi" w:hAnsiTheme="majorBidi" w:cstheme="majorBidi"/>
          <w:w w:val="105"/>
          <w:rPrChange w:author="Kenneth Ssekimpi" w:date="2024-05-14T19:52:00Z" w:id="1944">
            <w:rPr>
              <w:w w:val="105"/>
            </w:rPr>
          </w:rPrChange>
        </w:rPr>
        <w:t xml:space="preserve"> due to injury</w:t>
      </w:r>
      <w:r w:rsidR="00C15976">
        <w:rPr>
          <w:rFonts w:asciiTheme="majorBidi" w:hAnsiTheme="majorBidi" w:cstheme="majorBidi"/>
          <w:w w:val="105"/>
        </w:rPr>
        <w:t>,</w:t>
      </w:r>
      <w:r w:rsidRPr="00EA3CF1">
        <w:rPr>
          <w:rFonts w:asciiTheme="majorBidi" w:hAnsiTheme="majorBidi" w:cstheme="majorBidi"/>
          <w:w w:val="105"/>
          <w:rPrChange w:author="Kenneth Ssekimpi" w:date="2024-05-14T19:52:00Z" w:id="1945">
            <w:rPr>
              <w:w w:val="105"/>
            </w:rPr>
          </w:rPrChange>
        </w:rPr>
        <w:t xml:space="preserve"> is </w:t>
      </w:r>
      <w:r w:rsidR="00C15976">
        <w:rPr>
          <w:rFonts w:asciiTheme="majorBidi" w:hAnsiTheme="majorBidi" w:cstheme="majorBidi"/>
          <w:w w:val="105"/>
        </w:rPr>
        <w:t>included</w:t>
      </w:r>
      <w:r w:rsidRPr="00EA3CF1">
        <w:rPr>
          <w:rFonts w:asciiTheme="majorBidi" w:hAnsiTheme="majorBidi" w:cstheme="majorBidi"/>
          <w:w w:val="105"/>
          <w:rPrChange w:author="Kenneth Ssekimpi" w:date="2024-05-14T19:52:00Z" w:id="1946">
            <w:rPr>
              <w:w w:val="105"/>
            </w:rPr>
          </w:rPrChange>
        </w:rPr>
        <w:t xml:space="preserve">; however, </w:t>
      </w:r>
      <w:r w:rsidR="00C15976">
        <w:rPr>
          <w:rFonts w:asciiTheme="majorBidi" w:hAnsiTheme="majorBidi" w:cstheme="majorBidi"/>
          <w:w w:val="105"/>
        </w:rPr>
        <w:t>specific</w:t>
      </w:r>
      <w:r w:rsidRPr="00EA3CF1">
        <w:rPr>
          <w:rFonts w:asciiTheme="majorBidi" w:hAnsiTheme="majorBidi" w:cstheme="majorBidi"/>
          <w:w w:val="105"/>
          <w:rPrChange w:author="Kenneth Ssekimpi" w:date="2024-05-14T19:52:00Z" w:id="1947">
            <w:rPr>
              <w:w w:val="105"/>
            </w:rPr>
          </w:rPrChange>
        </w:rPr>
        <w:t xml:space="preserve"> details about the injur</w:t>
      </w:r>
      <w:r w:rsidR="00C15976">
        <w:rPr>
          <w:rFonts w:asciiTheme="majorBidi" w:hAnsiTheme="majorBidi" w:cstheme="majorBidi"/>
          <w:w w:val="105"/>
        </w:rPr>
        <w:t>ies</w:t>
      </w:r>
      <w:r w:rsidRPr="00EA3CF1">
        <w:rPr>
          <w:rFonts w:asciiTheme="majorBidi" w:hAnsiTheme="majorBidi" w:cstheme="majorBidi"/>
          <w:w w:val="105"/>
          <w:rPrChange w:author="Kenneth Ssekimpi" w:date="2024-05-14T19:52:00Z" w:id="1948">
            <w:rPr>
              <w:w w:val="105"/>
            </w:rPr>
          </w:rPrChange>
        </w:rPr>
        <w:t xml:space="preserve"> are </w:t>
      </w:r>
      <w:r w:rsidR="00C15976">
        <w:rPr>
          <w:rFonts w:asciiTheme="majorBidi" w:hAnsiTheme="majorBidi" w:cstheme="majorBidi"/>
          <w:w w:val="105"/>
        </w:rPr>
        <w:t>not disclosed</w:t>
      </w:r>
      <w:r w:rsidRPr="00EA3CF1">
        <w:rPr>
          <w:rFonts w:asciiTheme="majorBidi" w:hAnsiTheme="majorBidi" w:cstheme="majorBidi"/>
          <w:w w:val="105"/>
          <w:rPrChange w:author="Kenneth Ssekimpi" w:date="2024-05-14T19:52:00Z" w:id="1949">
            <w:rPr>
              <w:w w:val="105"/>
            </w:rPr>
          </w:rPrChange>
        </w:rPr>
        <w:t xml:space="preserve"> </w:t>
      </w:r>
      <w:del w:author="Kenneth Ssekimpi" w:date="2024-05-13T12:39:00Z" w:id="1950">
        <w:r w:rsidRPr="00EA3CF1" w:rsidDel="00CA2767">
          <w:rPr>
            <w:rFonts w:asciiTheme="majorBidi" w:hAnsiTheme="majorBidi" w:cstheme="majorBidi"/>
            <w:w w:val="105"/>
            <w:rPrChange w:author="Kenneth Ssekimpi" w:date="2024-05-14T19:52:00Z" w:id="1951">
              <w:rPr>
                <w:w w:val="105"/>
              </w:rPr>
            </w:rPrChange>
          </w:rPr>
          <w:delText>[1]</w:delText>
        </w:r>
      </w:del>
      <w:customXmlInsRangeStart w:author="Kenneth Ssekimpi" w:date="2024-05-13T12:39:00Z" w:id="1952"/>
      <w:sdt>
        <w:sdtPr>
          <w:rPr>
            <w:rFonts w:asciiTheme="majorBidi" w:hAnsiTheme="majorBidi" w:cstheme="majorBidi"/>
            <w:w w:val="105"/>
          </w:rPr>
          <w:tag w:val="MENDELEY_CITATION_v3_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"/>
          <w:id w:val="1600443992"/>
          <w:placeholder>
            <w:docPart w:val="DefaultPlaceholder_-1854013440"/>
          </w:placeholder>
        </w:sdtPr>
        <w:sdtEndPr/>
        <w:sdtContent>
          <w:customXmlInsRangeEnd w:id="1952"/>
          <w:ins w:author="Kenneth Ssekimpi" w:date="2024-05-14T13:43:00Z" w:id="1953">
            <w:r w:rsidRPr="00EA3CF1" w:rsidR="00E7020B">
              <w:rPr>
                <w:rFonts w:asciiTheme="majorBidi" w:hAnsiTheme="majorBidi" w:cstheme="majorBidi"/>
                <w:rPrChange w:author="Kenneth Ssekimpi" w:date="2024-05-14T19:52:00Z" w:id="1954">
                  <w:rPr/>
                </w:rPrChange>
              </w:rPr>
              <w:t>(</w:t>
            </w:r>
            <w:r w:rsidRPr="00EA3CF1" w:rsidR="00E7020B">
              <w:rPr>
                <w:rFonts w:asciiTheme="majorBidi" w:hAnsiTheme="majorBidi" w:cstheme="majorBidi"/>
                <w:i/>
                <w:iCs/>
                <w:rPrChange w:author="Kenneth Ssekimpi" w:date="2024-05-14T19:52:00Z" w:id="1955">
                  <w:rPr>
                    <w:i/>
                    <w:iCs/>
                  </w:rPr>
                </w:rPrChange>
              </w:rPr>
              <w:t>StatsBomb Privacy Policy</w:t>
            </w:r>
            <w:r w:rsidRPr="00EA3CF1" w:rsidR="00E7020B">
              <w:rPr>
                <w:rFonts w:asciiTheme="majorBidi" w:hAnsiTheme="majorBidi" w:cstheme="majorBidi"/>
                <w:rPrChange w:author="Kenneth Ssekimpi" w:date="2024-05-14T19:52:00Z" w:id="1956">
                  <w:rPr/>
                </w:rPrChange>
              </w:rPr>
              <w:t>, 2022)</w:t>
            </w:r>
          </w:ins>
          <w:customXmlInsRangeStart w:author="Kenneth Ssekimpi" w:date="2024-05-13T12:39:00Z" w:id="1957"/>
        </w:sdtContent>
      </w:sdt>
      <w:customXmlInsRangeEnd w:id="1957"/>
      <w:r w:rsidRPr="00EA3CF1">
        <w:rPr>
          <w:rFonts w:asciiTheme="majorBidi" w:hAnsiTheme="majorBidi" w:cstheme="majorBidi"/>
          <w:w w:val="105"/>
          <w:rPrChange w:author="Kenneth Ssekimpi" w:date="2024-05-14T19:52:00Z" w:id="1958">
            <w:rPr>
              <w:w w:val="105"/>
            </w:rPr>
          </w:rPrChange>
        </w:rPr>
        <w:t>.</w:t>
      </w:r>
    </w:p>
    <w:p w:rsidRPr="00EA3CF1" w:rsidR="00647801" w:rsidRDefault="00647801" w14:paraId="1550ED63" w14:textId="77777777">
      <w:pPr>
        <w:pStyle w:val="BodyText"/>
        <w:spacing w:before="159" w:line="252" w:lineRule="auto"/>
        <w:ind w:left="117" w:right="1313"/>
        <w:jc w:val="both"/>
        <w:rPr>
          <w:rFonts w:asciiTheme="majorBidi" w:hAnsiTheme="majorBidi" w:cstheme="majorBidi"/>
          <w:rPrChange w:author="Kenneth Ssekimpi" w:date="2024-05-14T19:52:00Z" w:id="1959">
            <w:rPr/>
          </w:rPrChange>
        </w:rPr>
        <w:pPrChange w:author="Kenneth Ssekimpi" w:date="2024-05-14T19:59:00Z" w:id="1960">
          <w:pPr>
            <w:pStyle w:val="BodyText"/>
            <w:spacing w:before="88"/>
          </w:pPr>
        </w:pPrChange>
      </w:pPr>
    </w:p>
    <w:p w:rsidRPr="003F77D9" w:rsidR="00647801" w:rsidRDefault="00F92CD7" w14:paraId="5CAFB818" w14:textId="77777777">
      <w:pPr>
        <w:pStyle w:val="Heading2"/>
        <w:numPr>
          <w:ilvl w:val="1"/>
          <w:numId w:val="2"/>
        </w:numPr>
        <w:tabs>
          <w:tab w:val="left" w:pos="851"/>
        </w:tabs>
        <w:spacing w:before="260"/>
        <w:ind w:left="851" w:hanging="734"/>
        <w:rPr>
          <w:rFonts w:asciiTheme="majorBidi" w:hAnsiTheme="majorBidi" w:cstheme="majorBidi"/>
          <w:w w:val="120"/>
          <w:rPrChange w:author="Kenneth Ssekimpi" w:date="2024-05-14T19:55:00Z" w:id="1961">
            <w:rPr/>
          </w:rPrChange>
        </w:rPr>
        <w:pPrChange w:author="Kenneth Ssekimpi" w:date="2024-05-14T19:55:00Z" w:id="1962">
          <w:pPr>
            <w:pStyle w:val="Heading2"/>
            <w:numPr>
              <w:ilvl w:val="1"/>
              <w:numId w:val="2"/>
            </w:numPr>
            <w:tabs>
              <w:tab w:val="left" w:pos="851"/>
            </w:tabs>
            <w:ind w:left="852" w:hanging="736"/>
          </w:pPr>
        </w:pPrChange>
      </w:pPr>
      <w:bookmarkStart w:name="_TOC_250002" w:id="1963"/>
      <w:r w:rsidRPr="003F77D9">
        <w:rPr>
          <w:rFonts w:asciiTheme="majorBidi" w:hAnsiTheme="majorBidi" w:cstheme="majorBidi"/>
          <w:w w:val="120"/>
          <w:rPrChange w:author="Kenneth Ssekimpi" w:date="2024-05-14T19:55:00Z" w:id="1964">
            <w:rPr>
              <w:w w:val="115"/>
            </w:rPr>
          </w:rPrChange>
        </w:rPr>
        <w:t>Data</w:t>
      </w:r>
      <w:r w:rsidRPr="003F77D9">
        <w:rPr>
          <w:rFonts w:asciiTheme="majorBidi" w:hAnsiTheme="majorBidi" w:cstheme="majorBidi"/>
          <w:w w:val="120"/>
          <w:rPrChange w:author="Kenneth Ssekimpi" w:date="2024-05-14T19:55:00Z" w:id="1965">
            <w:rPr>
              <w:spacing w:val="38"/>
              <w:w w:val="115"/>
            </w:rPr>
          </w:rPrChange>
        </w:rPr>
        <w:t xml:space="preserve"> </w:t>
      </w:r>
      <w:r w:rsidRPr="003F77D9">
        <w:rPr>
          <w:rFonts w:asciiTheme="majorBidi" w:hAnsiTheme="majorBidi" w:cstheme="majorBidi"/>
          <w:w w:val="120"/>
          <w:rPrChange w:author="Kenneth Ssekimpi" w:date="2024-05-14T19:55:00Z" w:id="1966">
            <w:rPr>
              <w:w w:val="115"/>
            </w:rPr>
          </w:rPrChange>
        </w:rPr>
        <w:t>Use</w:t>
      </w:r>
      <w:r w:rsidRPr="003F77D9">
        <w:rPr>
          <w:rFonts w:asciiTheme="majorBidi" w:hAnsiTheme="majorBidi" w:cstheme="majorBidi"/>
          <w:w w:val="120"/>
          <w:rPrChange w:author="Kenneth Ssekimpi" w:date="2024-05-14T19:55:00Z" w:id="1967">
            <w:rPr>
              <w:spacing w:val="38"/>
              <w:w w:val="115"/>
            </w:rPr>
          </w:rPrChange>
        </w:rPr>
        <w:t xml:space="preserve"> </w:t>
      </w:r>
      <w:r w:rsidRPr="003F77D9">
        <w:rPr>
          <w:rFonts w:asciiTheme="majorBidi" w:hAnsiTheme="majorBidi" w:cstheme="majorBidi"/>
          <w:w w:val="120"/>
          <w:rPrChange w:author="Kenneth Ssekimpi" w:date="2024-05-14T19:55:00Z" w:id="1968">
            <w:rPr>
              <w:w w:val="115"/>
            </w:rPr>
          </w:rPrChange>
        </w:rPr>
        <w:t>and</w:t>
      </w:r>
      <w:r w:rsidRPr="003F77D9">
        <w:rPr>
          <w:rFonts w:asciiTheme="majorBidi" w:hAnsiTheme="majorBidi" w:cstheme="majorBidi"/>
          <w:w w:val="120"/>
          <w:rPrChange w:author="Kenneth Ssekimpi" w:date="2024-05-14T19:55:00Z" w:id="1969">
            <w:rPr>
              <w:spacing w:val="39"/>
              <w:w w:val="115"/>
            </w:rPr>
          </w:rPrChange>
        </w:rPr>
        <w:t xml:space="preserve"> </w:t>
      </w:r>
      <w:bookmarkEnd w:id="1963"/>
      <w:r w:rsidRPr="003F77D9">
        <w:rPr>
          <w:rFonts w:asciiTheme="majorBidi" w:hAnsiTheme="majorBidi" w:cstheme="majorBidi"/>
          <w:w w:val="120"/>
          <w:rPrChange w:author="Kenneth Ssekimpi" w:date="2024-05-14T19:55:00Z" w:id="1970">
            <w:rPr>
              <w:spacing w:val="-2"/>
              <w:w w:val="115"/>
            </w:rPr>
          </w:rPrChange>
        </w:rPr>
        <w:t>Regulations</w:t>
      </w:r>
    </w:p>
    <w:p w:rsidR="00C15976" w:rsidP="00C15976" w:rsidRDefault="00C15976" w14:paraId="6E12CFD4" w14:textId="30F0E69B">
      <w:pPr>
        <w:pStyle w:val="BodyText"/>
        <w:spacing w:before="159" w:line="252" w:lineRule="auto"/>
        <w:ind w:left="117" w:right="1318"/>
        <w:jc w:val="both"/>
        <w:rPr>
          <w:rFonts w:asciiTheme="majorBidi" w:hAnsiTheme="majorBidi" w:cstheme="majorBidi"/>
          <w:w w:val="105"/>
        </w:rPr>
      </w:pPr>
      <w:r>
        <w:rPr>
          <w:rFonts w:asciiTheme="majorBidi" w:hAnsiTheme="majorBidi" w:cstheme="majorBidi"/>
          <w:w w:val="105"/>
        </w:rPr>
        <w:t>To safeguard player identities, the data will be anonymised, and player names will be omitted from the datasets. While it is unlikely that individuals’ consent was sought during data collection, professional sports players expect their in-game actions to be analysed, as th</w:t>
      </w:r>
      <w:r w:rsidR="00EB738F">
        <w:rPr>
          <w:rFonts w:asciiTheme="majorBidi" w:hAnsiTheme="majorBidi" w:cstheme="majorBidi"/>
          <w:w w:val="105"/>
        </w:rPr>
        <w:t>is data is available to anyone watching a game. Given that millions of people watch these matches, it is reasonable to assume that the actions made by players in games are not confidential information. None of the methodology employed in or the results of this study will discriminate against any individual player or groups/teams of players.</w:t>
      </w:r>
    </w:p>
    <w:p w:rsidRPr="00EA3CF1" w:rsidR="00647801" w:rsidDel="009647F9" w:rsidP="00EA3CF1" w:rsidRDefault="00F92CD7" w14:paraId="5C365559" w14:textId="24CBA299">
      <w:pPr>
        <w:pStyle w:val="BodyText"/>
        <w:spacing w:before="159" w:line="252" w:lineRule="auto"/>
        <w:ind w:left="117" w:right="1318"/>
        <w:jc w:val="both"/>
        <w:rPr>
          <w:del w:author="Kenneth Ssekimpi" w:date="2024-05-14T19:59:00Z" w:id="1971"/>
          <w:rFonts w:asciiTheme="majorBidi" w:hAnsiTheme="majorBidi" w:cstheme="majorBidi"/>
          <w:rPrChange w:author="Kenneth Ssekimpi" w:date="2024-05-14T19:52:00Z" w:id="1972">
            <w:rPr>
              <w:del w:author="Kenneth Ssekimpi" w:date="2024-05-14T19:59:00Z" w:id="1973"/>
            </w:rPr>
          </w:rPrChange>
        </w:rPr>
      </w:pPr>
      <w:r w:rsidRPr="00EA3CF1">
        <w:rPr>
          <w:rFonts w:asciiTheme="majorBidi" w:hAnsiTheme="majorBidi" w:cstheme="majorBidi"/>
          <w:w w:val="105"/>
          <w:rPrChange w:author="Kenneth Ssekimpi" w:date="2024-05-14T19:52:00Z" w:id="1974">
            <w:rPr>
              <w:w w:val="105"/>
            </w:rPr>
          </w:rPrChange>
        </w:rPr>
        <w:t>Strict adherence to the data providers</w:t>
      </w:r>
      <w:r w:rsidR="00EB738F">
        <w:rPr>
          <w:rFonts w:asciiTheme="majorBidi" w:hAnsiTheme="majorBidi" w:cstheme="majorBidi"/>
          <w:w w:val="105"/>
        </w:rPr>
        <w:t>’</w:t>
      </w:r>
      <w:r w:rsidRPr="00EA3CF1">
        <w:rPr>
          <w:rFonts w:asciiTheme="majorBidi" w:hAnsiTheme="majorBidi" w:cstheme="majorBidi"/>
          <w:w w:val="105"/>
          <w:rPrChange w:author="Kenneth Ssekimpi" w:date="2024-05-14T19:52:00Z" w:id="1975">
            <w:rPr>
              <w:w w:val="105"/>
            </w:rPr>
          </w:rPrChange>
        </w:rPr>
        <w:t xml:space="preserve"> terms of use regarding data access and usage will</w:t>
      </w:r>
      <w:r w:rsidRPr="00EA3CF1">
        <w:rPr>
          <w:rFonts w:asciiTheme="majorBidi" w:hAnsiTheme="majorBidi" w:cstheme="majorBidi"/>
          <w:spacing w:val="40"/>
          <w:w w:val="105"/>
          <w:rPrChange w:author="Kenneth Ssekimpi" w:date="2024-05-14T19:52:00Z" w:id="1976">
            <w:rPr>
              <w:spacing w:val="40"/>
              <w:w w:val="105"/>
            </w:rPr>
          </w:rPrChange>
        </w:rPr>
        <w:t xml:space="preserve"> </w:t>
      </w:r>
      <w:r w:rsidRPr="00EA3CF1">
        <w:rPr>
          <w:rFonts w:asciiTheme="majorBidi" w:hAnsiTheme="majorBidi" w:cstheme="majorBidi"/>
          <w:w w:val="105"/>
          <w:rPrChange w:author="Kenneth Ssekimpi" w:date="2024-05-14T19:52:00Z" w:id="1977">
            <w:rPr>
              <w:w w:val="105"/>
            </w:rPr>
          </w:rPrChange>
        </w:rPr>
        <w:t>be observed.</w:t>
      </w:r>
      <w:r w:rsidRPr="00EA3CF1">
        <w:rPr>
          <w:rFonts w:asciiTheme="majorBidi" w:hAnsiTheme="majorBidi" w:cstheme="majorBidi"/>
          <w:spacing w:val="40"/>
          <w:w w:val="105"/>
          <w:rPrChange w:author="Kenneth Ssekimpi" w:date="2024-05-14T19:52:00Z" w:id="1978">
            <w:rPr>
              <w:spacing w:val="40"/>
              <w:w w:val="105"/>
            </w:rPr>
          </w:rPrChange>
        </w:rPr>
        <w:t xml:space="preserve"> </w:t>
      </w:r>
      <w:r w:rsidRPr="00EA3CF1">
        <w:rPr>
          <w:rFonts w:asciiTheme="majorBidi" w:hAnsiTheme="majorBidi" w:cstheme="majorBidi"/>
          <w:w w:val="105"/>
          <w:rPrChange w:author="Kenneth Ssekimpi" w:date="2024-05-14T19:52:00Z" w:id="1979">
            <w:rPr>
              <w:w w:val="105"/>
            </w:rPr>
          </w:rPrChange>
        </w:rPr>
        <w:t>Sharing raw data or unauthorised usage will be avoided.</w:t>
      </w:r>
    </w:p>
    <w:p w:rsidRPr="00EA3CF1" w:rsidR="00647801" w:rsidRDefault="00647801" w14:paraId="2B750F00" w14:textId="77777777">
      <w:pPr>
        <w:pStyle w:val="BodyText"/>
        <w:spacing w:before="159" w:line="252" w:lineRule="auto"/>
        <w:ind w:left="117" w:right="1318"/>
        <w:jc w:val="both"/>
        <w:rPr>
          <w:rFonts w:asciiTheme="majorBidi" w:hAnsiTheme="majorBidi" w:cstheme="majorBidi"/>
          <w:rPrChange w:author="Kenneth Ssekimpi" w:date="2024-05-14T19:52:00Z" w:id="1980">
            <w:rPr/>
          </w:rPrChange>
        </w:rPr>
        <w:pPrChange w:author="Kenneth Ssekimpi" w:date="2024-05-14T19:59:00Z" w:id="1981">
          <w:pPr>
            <w:pStyle w:val="BodyText"/>
            <w:spacing w:before="89"/>
          </w:pPr>
        </w:pPrChange>
      </w:pPr>
    </w:p>
    <w:p w:rsidRPr="003F77D9" w:rsidR="00647801" w:rsidRDefault="00F92CD7" w14:paraId="44CD3A68" w14:textId="77777777">
      <w:pPr>
        <w:pStyle w:val="Heading2"/>
        <w:numPr>
          <w:ilvl w:val="1"/>
          <w:numId w:val="2"/>
        </w:numPr>
        <w:tabs>
          <w:tab w:val="left" w:pos="852"/>
        </w:tabs>
        <w:spacing w:before="260"/>
        <w:ind w:left="851" w:hanging="734"/>
        <w:rPr>
          <w:rFonts w:asciiTheme="majorBidi" w:hAnsiTheme="majorBidi" w:cstheme="majorBidi"/>
          <w:w w:val="120"/>
          <w:rPrChange w:author="Kenneth Ssekimpi" w:date="2024-05-14T19:55:00Z" w:id="1982">
            <w:rPr/>
          </w:rPrChange>
        </w:rPr>
        <w:pPrChange w:author="Kenneth Ssekimpi" w:date="2024-05-14T19:55:00Z" w:id="1983">
          <w:pPr>
            <w:pStyle w:val="Heading2"/>
            <w:numPr>
              <w:ilvl w:val="1"/>
              <w:numId w:val="2"/>
            </w:numPr>
            <w:tabs>
              <w:tab w:val="left" w:pos="852"/>
            </w:tabs>
            <w:ind w:left="852" w:hanging="735"/>
          </w:pPr>
        </w:pPrChange>
      </w:pPr>
      <w:bookmarkStart w:name="_TOC_250001" w:id="1984"/>
      <w:r w:rsidRPr="003F77D9">
        <w:rPr>
          <w:rFonts w:asciiTheme="majorBidi" w:hAnsiTheme="majorBidi" w:cstheme="majorBidi"/>
          <w:w w:val="120"/>
          <w:rPrChange w:author="Kenneth Ssekimpi" w:date="2024-05-14T19:55:00Z" w:id="1985">
            <w:rPr>
              <w:w w:val="115"/>
            </w:rPr>
          </w:rPrChange>
        </w:rPr>
        <w:t>Additional</w:t>
      </w:r>
      <w:r w:rsidRPr="003F77D9">
        <w:rPr>
          <w:rFonts w:asciiTheme="majorBidi" w:hAnsiTheme="majorBidi" w:cstheme="majorBidi"/>
          <w:w w:val="120"/>
          <w:rPrChange w:author="Kenneth Ssekimpi" w:date="2024-05-14T19:55:00Z" w:id="1986">
            <w:rPr>
              <w:spacing w:val="52"/>
              <w:w w:val="115"/>
            </w:rPr>
          </w:rPrChange>
        </w:rPr>
        <w:t xml:space="preserve"> </w:t>
      </w:r>
      <w:bookmarkEnd w:id="1984"/>
      <w:r w:rsidRPr="003F77D9">
        <w:rPr>
          <w:rFonts w:asciiTheme="majorBidi" w:hAnsiTheme="majorBidi" w:cstheme="majorBidi"/>
          <w:w w:val="120"/>
          <w:rPrChange w:author="Kenneth Ssekimpi" w:date="2024-05-14T19:55:00Z" w:id="1987">
            <w:rPr>
              <w:spacing w:val="-2"/>
              <w:w w:val="115"/>
            </w:rPr>
          </w:rPrChange>
        </w:rPr>
        <w:t>Considerations</w:t>
      </w:r>
    </w:p>
    <w:p w:rsidRPr="00EA3CF1" w:rsidR="00647801" w:rsidRDefault="00F92CD7" w14:paraId="10468598" w14:textId="77777777">
      <w:pPr>
        <w:pStyle w:val="ListParagraph"/>
        <w:numPr>
          <w:ilvl w:val="2"/>
          <w:numId w:val="2"/>
        </w:numPr>
        <w:tabs>
          <w:tab w:val="left" w:pos="700"/>
          <w:tab w:val="left" w:pos="702"/>
        </w:tabs>
        <w:spacing w:before="158" w:line="252" w:lineRule="auto"/>
        <w:ind w:right="1314"/>
        <w:jc w:val="both"/>
        <w:rPr>
          <w:rFonts w:asciiTheme="majorBidi" w:hAnsiTheme="majorBidi" w:cstheme="majorBidi"/>
          <w:sz w:val="24"/>
          <w:szCs w:val="24"/>
          <w:rPrChange w:author="Kenneth Ssekimpi" w:date="2024-05-14T19:52:00Z" w:id="1988">
            <w:rPr>
              <w:sz w:val="24"/>
            </w:rPr>
          </w:rPrChange>
        </w:rPr>
        <w:pPrChange w:author="Kenneth Ssekimpi" w:date="2024-05-14T19:52:00Z" w:id="1989">
          <w:pPr>
            <w:pStyle w:val="ListParagraph"/>
            <w:numPr>
              <w:ilvl w:val="2"/>
              <w:numId w:val="2"/>
            </w:numPr>
            <w:tabs>
              <w:tab w:val="left" w:pos="700"/>
              <w:tab w:val="left" w:pos="702"/>
            </w:tabs>
            <w:spacing w:before="158" w:line="252" w:lineRule="auto"/>
            <w:ind w:right="1314"/>
          </w:pPr>
        </w:pPrChange>
      </w:pPr>
      <w:r w:rsidRPr="00EA3CF1">
        <w:rPr>
          <w:rFonts w:asciiTheme="majorBidi" w:hAnsiTheme="majorBidi" w:cstheme="majorBidi"/>
          <w:sz w:val="24"/>
          <w:szCs w:val="24"/>
          <w:rPrChange w:author="Kenneth Ssekimpi" w:date="2024-05-14T19:52:00Z" w:id="1990">
            <w:rPr>
              <w:sz w:val="24"/>
              <w:szCs w:val="24"/>
            </w:rPr>
          </w:rPrChange>
        </w:rPr>
        <w:t>Data collection methods can introduce bias,</w:t>
      </w:r>
      <w:r w:rsidRPr="00EA3CF1">
        <w:rPr>
          <w:rFonts w:asciiTheme="majorBidi" w:hAnsiTheme="majorBidi" w:cstheme="majorBidi"/>
          <w:spacing w:val="25"/>
          <w:sz w:val="24"/>
          <w:szCs w:val="24"/>
          <w:rPrChange w:author="Kenneth Ssekimpi" w:date="2024-05-14T19:52:00Z" w:id="1991">
            <w:rPr>
              <w:spacing w:val="25"/>
              <w:sz w:val="24"/>
              <w:szCs w:val="24"/>
            </w:rPr>
          </w:rPrChange>
        </w:rPr>
        <w:t xml:space="preserve"> </w:t>
      </w:r>
      <w:r w:rsidRPr="00EA3CF1">
        <w:rPr>
          <w:rFonts w:asciiTheme="majorBidi" w:hAnsiTheme="majorBidi" w:cstheme="majorBidi"/>
          <w:sz w:val="24"/>
          <w:szCs w:val="24"/>
          <w:rPrChange w:author="Kenneth Ssekimpi" w:date="2024-05-14T19:52:00Z" w:id="1992">
            <w:rPr>
              <w:sz w:val="24"/>
              <w:szCs w:val="24"/>
            </w:rPr>
          </w:rPrChange>
        </w:rPr>
        <w:t>such as in the case of focusing on certain</w:t>
      </w:r>
      <w:r w:rsidRPr="00EA3CF1">
        <w:rPr>
          <w:rFonts w:asciiTheme="majorBidi" w:hAnsiTheme="majorBidi" w:cstheme="majorBidi"/>
          <w:spacing w:val="80"/>
          <w:sz w:val="24"/>
          <w:szCs w:val="24"/>
          <w:rPrChange w:author="Kenneth Ssekimpi" w:date="2024-05-14T19:52:00Z" w:id="1993">
            <w:rPr>
              <w:spacing w:val="80"/>
              <w:sz w:val="24"/>
              <w:szCs w:val="24"/>
            </w:rPr>
          </w:rPrChange>
        </w:rPr>
        <w:t xml:space="preserve"> </w:t>
      </w:r>
      <w:r w:rsidRPr="00EA3CF1">
        <w:rPr>
          <w:rFonts w:asciiTheme="majorBidi" w:hAnsiTheme="majorBidi" w:cstheme="majorBidi"/>
          <w:spacing w:val="-2"/>
          <w:sz w:val="24"/>
          <w:szCs w:val="24"/>
          <w:rPrChange w:author="Kenneth Ssekimpi" w:date="2024-05-14T19:52:00Z" w:id="1994">
            <w:rPr>
              <w:spacing w:val="-2"/>
              <w:sz w:val="24"/>
              <w:szCs w:val="24"/>
            </w:rPr>
          </w:rPrChange>
        </w:rPr>
        <w:t>leagues.</w:t>
      </w:r>
    </w:p>
    <w:p w:rsidRPr="00EA3CF1" w:rsidR="00647801" w:rsidRDefault="00F92CD7" w14:paraId="7C7FDB93" w14:textId="01E8A56C">
      <w:pPr>
        <w:pStyle w:val="ListParagraph"/>
        <w:numPr>
          <w:ilvl w:val="2"/>
          <w:numId w:val="2"/>
        </w:numPr>
        <w:tabs>
          <w:tab w:val="left" w:pos="700"/>
          <w:tab w:val="left" w:pos="702"/>
        </w:tabs>
        <w:spacing w:before="142" w:line="252" w:lineRule="auto"/>
        <w:ind w:right="1312"/>
        <w:jc w:val="both"/>
        <w:rPr>
          <w:rFonts w:asciiTheme="majorBidi" w:hAnsiTheme="majorBidi" w:cstheme="majorBidi"/>
          <w:sz w:val="24"/>
          <w:szCs w:val="24"/>
          <w:rPrChange w:author="Kenneth Ssekimpi" w:date="2024-05-14T19:52:00Z" w:id="1995">
            <w:rPr>
              <w:sz w:val="24"/>
            </w:rPr>
          </w:rPrChange>
        </w:rPr>
        <w:pPrChange w:author="Kenneth Ssekimpi" w:date="2024-05-14T19:52:00Z" w:id="1996">
          <w:pPr>
            <w:pStyle w:val="ListParagraph"/>
            <w:numPr>
              <w:ilvl w:val="2"/>
              <w:numId w:val="2"/>
            </w:numPr>
            <w:tabs>
              <w:tab w:val="left" w:pos="700"/>
              <w:tab w:val="left" w:pos="702"/>
            </w:tabs>
            <w:spacing w:before="142" w:line="252" w:lineRule="auto"/>
            <w:ind w:right="1312"/>
          </w:pPr>
        </w:pPrChange>
      </w:pPr>
      <w:r w:rsidRPr="00EA3CF1">
        <w:rPr>
          <w:rFonts w:asciiTheme="majorBidi" w:hAnsiTheme="majorBidi" w:cstheme="majorBidi"/>
          <w:w w:val="105"/>
          <w:sz w:val="24"/>
          <w:szCs w:val="24"/>
          <w:rPrChange w:author="Kenneth Ssekimpi" w:date="2024-05-14T19:52:00Z" w:id="1997">
            <w:rPr>
              <w:w w:val="105"/>
              <w:sz w:val="24"/>
              <w:szCs w:val="24"/>
            </w:rPr>
          </w:rPrChange>
        </w:rPr>
        <w:t>Transparency around data collection, anonymi</w:t>
      </w:r>
      <w:r w:rsidR="00EB738F">
        <w:rPr>
          <w:rFonts w:asciiTheme="majorBidi" w:hAnsiTheme="majorBidi" w:cstheme="majorBidi"/>
          <w:w w:val="105"/>
          <w:sz w:val="24"/>
          <w:szCs w:val="24"/>
        </w:rPr>
        <w:t>s</w:t>
      </w:r>
      <w:r w:rsidRPr="00EA3CF1">
        <w:rPr>
          <w:rFonts w:asciiTheme="majorBidi" w:hAnsiTheme="majorBidi" w:cstheme="majorBidi"/>
          <w:w w:val="105"/>
          <w:sz w:val="24"/>
          <w:szCs w:val="24"/>
          <w:rPrChange w:author="Kenneth Ssekimpi" w:date="2024-05-14T19:52:00Z" w:id="1998">
            <w:rPr>
              <w:w w:val="105"/>
              <w:sz w:val="24"/>
              <w:szCs w:val="24"/>
            </w:rPr>
          </w:rPrChange>
        </w:rPr>
        <w:t>ation techniques, and intended uses will be observed.</w:t>
      </w:r>
    </w:p>
    <w:p w:rsidRPr="00EB738F" w:rsidR="00647801" w:rsidRDefault="00F92CD7" w14:paraId="5017A1EB" w14:textId="77777777">
      <w:pPr>
        <w:pStyle w:val="ListParagraph"/>
        <w:numPr>
          <w:ilvl w:val="2"/>
          <w:numId w:val="2"/>
        </w:numPr>
        <w:tabs>
          <w:tab w:val="left" w:pos="700"/>
          <w:tab w:val="left" w:pos="702"/>
        </w:tabs>
        <w:spacing w:before="141" w:line="252" w:lineRule="auto"/>
        <w:ind w:right="1316"/>
        <w:jc w:val="both"/>
        <w:rPr>
          <w:rFonts w:asciiTheme="majorBidi" w:hAnsiTheme="majorBidi" w:cstheme="majorBidi"/>
          <w:sz w:val="24"/>
          <w:szCs w:val="24"/>
        </w:rPr>
      </w:pPr>
      <w:r w:rsidRPr="00EA3CF1">
        <w:rPr>
          <w:rFonts w:asciiTheme="majorBidi" w:hAnsiTheme="majorBidi" w:cstheme="majorBidi"/>
          <w:w w:val="105"/>
          <w:sz w:val="24"/>
          <w:szCs w:val="24"/>
          <w:rPrChange w:author="Kenneth Ssekimpi" w:date="2024-05-14T19:52:00Z" w:id="1999">
            <w:rPr>
              <w:w w:val="105"/>
              <w:sz w:val="24"/>
              <w:szCs w:val="24"/>
            </w:rPr>
          </w:rPrChange>
        </w:rPr>
        <w:t>This study advocates for responsible data usage in football that benefits the football ecosystem (i.e., players and coaches).</w:t>
      </w:r>
    </w:p>
    <w:p w:rsidRPr="00EB738F" w:rsidR="00EB738F" w:rsidP="00EB738F" w:rsidRDefault="00EB738F" w14:paraId="3C6B4D1E" w14:textId="77777777">
      <w:pPr>
        <w:tabs>
          <w:tab w:val="left" w:pos="700"/>
          <w:tab w:val="left" w:pos="702"/>
        </w:tabs>
        <w:spacing w:before="141" w:line="252" w:lineRule="auto"/>
        <w:ind w:right="1316"/>
        <w:jc w:val="both"/>
        <w:rPr>
          <w:rFonts w:asciiTheme="majorBidi" w:hAnsiTheme="majorBidi" w:cstheme="majorBidi"/>
          <w:sz w:val="24"/>
          <w:szCs w:val="24"/>
          <w:rPrChange w:author="Kenneth Ssekimpi" w:date="2024-05-14T19:52:00Z" w:id="2000">
            <w:rPr>
              <w:sz w:val="24"/>
            </w:rPr>
          </w:rPrChange>
        </w:rPr>
      </w:pPr>
    </w:p>
    <w:p w:rsidRPr="003F77D9" w:rsidR="00647801" w:rsidRDefault="00F92CD7" w14:paraId="12B7B111" w14:textId="77777777">
      <w:pPr>
        <w:pStyle w:val="Heading1"/>
        <w:numPr>
          <w:ilvl w:val="0"/>
          <w:numId w:val="2"/>
        </w:numPr>
        <w:tabs>
          <w:tab w:val="left" w:pos="698"/>
        </w:tabs>
        <w:spacing w:before="31"/>
        <w:ind w:left="697" w:hanging="580"/>
        <w:rPr>
          <w:rFonts w:asciiTheme="majorBidi" w:hAnsiTheme="majorBidi" w:cstheme="majorBidi"/>
          <w:spacing w:val="-2"/>
          <w:w w:val="120"/>
          <w:sz w:val="36"/>
          <w:szCs w:val="36"/>
          <w:rPrChange w:author="Kenneth Ssekimpi" w:date="2024-05-14T19:55:00Z" w:id="2001">
            <w:rPr/>
          </w:rPrChange>
        </w:rPr>
        <w:pPrChange w:author="Kenneth Ssekimpi" w:date="2024-05-14T19:55:00Z" w:id="2002">
          <w:pPr>
            <w:pStyle w:val="Heading1"/>
            <w:numPr>
              <w:numId w:val="2"/>
            </w:numPr>
            <w:tabs>
              <w:tab w:val="left" w:pos="698"/>
            </w:tabs>
            <w:spacing w:before="50"/>
            <w:ind w:left="698" w:hanging="581"/>
          </w:pPr>
        </w:pPrChange>
      </w:pPr>
      <w:bookmarkStart w:name="_TOC_250000" w:id="2003"/>
      <w:r w:rsidRPr="003F77D9">
        <w:rPr>
          <w:rFonts w:asciiTheme="majorBidi" w:hAnsiTheme="majorBidi" w:cstheme="majorBidi"/>
          <w:spacing w:val="-2"/>
          <w:w w:val="120"/>
          <w:sz w:val="36"/>
          <w:szCs w:val="36"/>
          <w:rPrChange w:author="Kenneth Ssekimpi" w:date="2024-05-14T19:55:00Z" w:id="2004">
            <w:rPr>
              <w:w w:val="115"/>
            </w:rPr>
          </w:rPrChange>
        </w:rPr>
        <w:t>Timelines</w:t>
      </w:r>
      <w:r w:rsidRPr="003F77D9">
        <w:rPr>
          <w:rFonts w:asciiTheme="majorBidi" w:hAnsiTheme="majorBidi" w:cstheme="majorBidi"/>
          <w:spacing w:val="-2"/>
          <w:w w:val="120"/>
          <w:sz w:val="36"/>
          <w:szCs w:val="36"/>
          <w:rPrChange w:author="Kenneth Ssekimpi" w:date="2024-05-14T19:55:00Z" w:id="2005">
            <w:rPr>
              <w:spacing w:val="19"/>
              <w:w w:val="115"/>
            </w:rPr>
          </w:rPrChange>
        </w:rPr>
        <w:t xml:space="preserve"> </w:t>
      </w:r>
      <w:r w:rsidRPr="003F77D9">
        <w:rPr>
          <w:rFonts w:asciiTheme="majorBidi" w:hAnsiTheme="majorBidi" w:cstheme="majorBidi"/>
          <w:spacing w:val="-2"/>
          <w:w w:val="120"/>
          <w:sz w:val="36"/>
          <w:szCs w:val="36"/>
          <w:rPrChange w:author="Kenneth Ssekimpi" w:date="2024-05-14T19:55:00Z" w:id="2006">
            <w:rPr>
              <w:w w:val="115"/>
            </w:rPr>
          </w:rPrChange>
        </w:rPr>
        <w:t>(work</w:t>
      </w:r>
      <w:r w:rsidRPr="003F77D9">
        <w:rPr>
          <w:rFonts w:asciiTheme="majorBidi" w:hAnsiTheme="majorBidi" w:cstheme="majorBidi"/>
          <w:spacing w:val="-2"/>
          <w:w w:val="120"/>
          <w:sz w:val="36"/>
          <w:szCs w:val="36"/>
          <w:rPrChange w:author="Kenneth Ssekimpi" w:date="2024-05-14T19:55:00Z" w:id="2007">
            <w:rPr>
              <w:spacing w:val="19"/>
              <w:w w:val="115"/>
            </w:rPr>
          </w:rPrChange>
        </w:rPr>
        <w:t xml:space="preserve"> </w:t>
      </w:r>
      <w:r w:rsidRPr="003F77D9">
        <w:rPr>
          <w:rFonts w:asciiTheme="majorBidi" w:hAnsiTheme="majorBidi" w:cstheme="majorBidi"/>
          <w:spacing w:val="-2"/>
          <w:w w:val="120"/>
          <w:sz w:val="36"/>
          <w:szCs w:val="36"/>
          <w:rPrChange w:author="Kenneth Ssekimpi" w:date="2024-05-14T19:55:00Z" w:id="2008">
            <w:rPr>
              <w:w w:val="115"/>
            </w:rPr>
          </w:rPrChange>
        </w:rPr>
        <w:t>plan)</w:t>
      </w:r>
      <w:r w:rsidRPr="003F77D9">
        <w:rPr>
          <w:rFonts w:asciiTheme="majorBidi" w:hAnsiTheme="majorBidi" w:cstheme="majorBidi"/>
          <w:spacing w:val="-2"/>
          <w:w w:val="120"/>
          <w:sz w:val="36"/>
          <w:szCs w:val="36"/>
          <w:rPrChange w:author="Kenneth Ssekimpi" w:date="2024-05-14T19:55:00Z" w:id="2009">
            <w:rPr>
              <w:spacing w:val="19"/>
              <w:w w:val="115"/>
            </w:rPr>
          </w:rPrChange>
        </w:rPr>
        <w:t xml:space="preserve"> </w:t>
      </w:r>
      <w:r w:rsidRPr="003F77D9">
        <w:rPr>
          <w:rFonts w:asciiTheme="majorBidi" w:hAnsiTheme="majorBidi" w:cstheme="majorBidi"/>
          <w:spacing w:val="-2"/>
          <w:w w:val="120"/>
          <w:sz w:val="36"/>
          <w:szCs w:val="36"/>
          <w:rPrChange w:author="Kenneth Ssekimpi" w:date="2024-05-14T19:55:00Z" w:id="2010">
            <w:rPr>
              <w:w w:val="115"/>
            </w:rPr>
          </w:rPrChange>
        </w:rPr>
        <w:t>and</w:t>
      </w:r>
      <w:r w:rsidRPr="003F77D9">
        <w:rPr>
          <w:rFonts w:asciiTheme="majorBidi" w:hAnsiTheme="majorBidi" w:cstheme="majorBidi"/>
          <w:spacing w:val="-2"/>
          <w:w w:val="120"/>
          <w:sz w:val="36"/>
          <w:szCs w:val="36"/>
          <w:rPrChange w:author="Kenneth Ssekimpi" w:date="2024-05-14T19:55:00Z" w:id="2011">
            <w:rPr>
              <w:spacing w:val="19"/>
              <w:w w:val="115"/>
            </w:rPr>
          </w:rPrChange>
        </w:rPr>
        <w:t xml:space="preserve"> </w:t>
      </w:r>
      <w:bookmarkEnd w:id="2003"/>
      <w:r w:rsidRPr="003F77D9">
        <w:rPr>
          <w:rFonts w:asciiTheme="majorBidi" w:hAnsiTheme="majorBidi" w:cstheme="majorBidi"/>
          <w:spacing w:val="-2"/>
          <w:w w:val="120"/>
          <w:sz w:val="36"/>
          <w:szCs w:val="36"/>
          <w:rPrChange w:author="Kenneth Ssekimpi" w:date="2024-05-14T19:55:00Z" w:id="2012">
            <w:rPr>
              <w:spacing w:val="-2"/>
              <w:w w:val="115"/>
            </w:rPr>
          </w:rPrChange>
        </w:rPr>
        <w:t>Budget</w:t>
      </w:r>
    </w:p>
    <w:p w:rsidRPr="00EA3CF1" w:rsidR="00647801" w:rsidRDefault="00647801" w14:paraId="2C10933F" w14:textId="77777777">
      <w:pPr>
        <w:pStyle w:val="BodyText"/>
        <w:spacing w:before="146"/>
        <w:jc w:val="both"/>
        <w:rPr>
          <w:rFonts w:asciiTheme="majorBidi" w:hAnsiTheme="majorBidi" w:cstheme="majorBidi"/>
          <w:b/>
          <w:rPrChange w:author="Kenneth Ssekimpi" w:date="2024-05-14T19:52:00Z" w:id="2013">
            <w:rPr>
              <w:b/>
              <w:sz w:val="20"/>
            </w:rPr>
          </w:rPrChange>
        </w:rPr>
        <w:pPrChange w:author="Kenneth Ssekimpi" w:date="2024-05-14T19:52:00Z" w:id="2014">
          <w:pPr>
            <w:pStyle w:val="BodyText"/>
            <w:spacing w:before="146"/>
          </w:pPr>
        </w:pPrChange>
      </w:pPr>
    </w:p>
    <w:tbl>
      <w:tblPr>
        <w:tblW w:w="0" w:type="auto"/>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Change w:author="Kenneth Ssekimpi" w:date="2024-05-14T19:31:00Z" w:id="2015">
          <w:tblPr>
            <w:tblW w:w="0" w:type="auto"/>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PrChange>
      </w:tblPr>
      <w:tblGrid>
        <w:gridCol w:w="1921"/>
        <w:gridCol w:w="645"/>
        <w:gridCol w:w="1031"/>
        <w:gridCol w:w="981"/>
        <w:gridCol w:w="490"/>
        <w:gridCol w:w="392"/>
        <w:gridCol w:w="1657"/>
        <w:gridCol w:w="2679"/>
        <w:tblGridChange w:id="2016">
          <w:tblGrid>
            <w:gridCol w:w="1921"/>
            <w:gridCol w:w="606"/>
            <w:gridCol w:w="39"/>
            <w:gridCol w:w="1016"/>
            <w:gridCol w:w="981"/>
            <w:gridCol w:w="490"/>
            <w:gridCol w:w="15"/>
            <w:gridCol w:w="377"/>
            <w:gridCol w:w="1672"/>
            <w:gridCol w:w="158"/>
            <w:gridCol w:w="2506"/>
            <w:gridCol w:w="15"/>
          </w:tblGrid>
        </w:tblGridChange>
      </w:tblGrid>
      <w:tr w:rsidRPr="00EA3CF1" w:rsidR="00647801" w:rsidTr="00F31D61" w14:paraId="33A1CF61" w14:textId="77777777">
        <w:trPr>
          <w:trHeight w:val="286"/>
          <w:trPrChange w:author="Kenneth Ssekimpi" w:date="2024-05-14T19:31:00Z" w:id="2017">
            <w:trPr>
              <w:gridAfter w:val="0"/>
              <w:trHeight w:val="286"/>
            </w:trPr>
          </w:trPrChange>
        </w:trPr>
        <w:tc>
          <w:tcPr>
            <w:tcW w:w="2566" w:type="dxa"/>
            <w:gridSpan w:val="2"/>
            <w:tcBorders>
              <w:right w:val="double" w:color="000000" w:sz="4" w:space="0"/>
            </w:tcBorders>
            <w:tcPrChange w:author="Kenneth Ssekimpi" w:date="2024-05-14T19:31:00Z" w:id="2018">
              <w:tcPr>
                <w:tcW w:w="2527" w:type="dxa"/>
                <w:gridSpan w:val="2"/>
                <w:tcBorders>
                  <w:right w:val="double" w:color="000000" w:sz="4" w:space="0"/>
                </w:tcBorders>
              </w:tcPr>
            </w:tcPrChange>
          </w:tcPr>
          <w:p w:rsidRPr="00EA3CF1" w:rsidR="00647801" w:rsidRDefault="00F92CD7" w14:paraId="12EDA8F6" w14:textId="77777777">
            <w:pPr>
              <w:pStyle w:val="TableParagraph"/>
              <w:ind w:left="118"/>
              <w:jc w:val="both"/>
              <w:rPr>
                <w:rFonts w:asciiTheme="majorBidi" w:hAnsiTheme="majorBidi" w:cstheme="majorBidi"/>
                <w:b/>
                <w:sz w:val="24"/>
                <w:szCs w:val="24"/>
                <w:rPrChange w:author="Kenneth Ssekimpi" w:date="2024-05-14T19:52:00Z" w:id="2019">
                  <w:rPr>
                    <w:b/>
                    <w:sz w:val="24"/>
                  </w:rPr>
                </w:rPrChange>
              </w:rPr>
              <w:pPrChange w:author="Kenneth Ssekimpi" w:date="2024-05-14T19:52:00Z" w:id="2020">
                <w:pPr>
                  <w:pStyle w:val="TableParagraph"/>
                  <w:ind w:left="118"/>
                </w:pPr>
              </w:pPrChange>
            </w:pPr>
            <w:r w:rsidRPr="00EA3CF1">
              <w:rPr>
                <w:rFonts w:asciiTheme="majorBidi" w:hAnsiTheme="majorBidi" w:cstheme="majorBidi"/>
                <w:b/>
                <w:spacing w:val="-2"/>
                <w:w w:val="115"/>
                <w:sz w:val="24"/>
                <w:szCs w:val="24"/>
                <w:rPrChange w:author="Kenneth Ssekimpi" w:date="2024-05-14T19:52:00Z" w:id="2021">
                  <w:rPr>
                    <w:b/>
                    <w:spacing w:val="-2"/>
                    <w:w w:val="115"/>
                    <w:sz w:val="24"/>
                  </w:rPr>
                </w:rPrChange>
              </w:rPr>
              <w:t>Phase</w:t>
            </w:r>
          </w:p>
        </w:tc>
        <w:tc>
          <w:tcPr>
            <w:tcW w:w="2502" w:type="dxa"/>
            <w:gridSpan w:val="3"/>
            <w:tcBorders>
              <w:left w:val="double" w:color="000000" w:sz="4" w:space="0"/>
            </w:tcBorders>
            <w:tcPrChange w:author="Kenneth Ssekimpi" w:date="2024-05-14T19:31:00Z" w:id="2022">
              <w:tcPr>
                <w:tcW w:w="2526" w:type="dxa"/>
                <w:gridSpan w:val="4"/>
                <w:tcBorders>
                  <w:left w:val="double" w:color="000000" w:sz="4" w:space="0"/>
                </w:tcBorders>
              </w:tcPr>
            </w:tcPrChange>
          </w:tcPr>
          <w:p w:rsidRPr="00EA3CF1" w:rsidR="00647801" w:rsidRDefault="00F92CD7" w14:paraId="4277AD60" w14:textId="77777777">
            <w:pPr>
              <w:pStyle w:val="TableParagraph"/>
              <w:ind w:left="128"/>
              <w:jc w:val="both"/>
              <w:rPr>
                <w:rFonts w:asciiTheme="majorBidi" w:hAnsiTheme="majorBidi" w:cstheme="majorBidi"/>
                <w:b/>
                <w:sz w:val="24"/>
                <w:szCs w:val="24"/>
                <w:rPrChange w:author="Kenneth Ssekimpi" w:date="2024-05-14T19:52:00Z" w:id="2023">
                  <w:rPr>
                    <w:b/>
                    <w:sz w:val="24"/>
                  </w:rPr>
                </w:rPrChange>
              </w:rPr>
              <w:pPrChange w:author="Kenneth Ssekimpi" w:date="2024-05-14T19:52:00Z" w:id="2024">
                <w:pPr>
                  <w:pStyle w:val="TableParagraph"/>
                  <w:ind w:left="128"/>
                </w:pPr>
              </w:pPrChange>
            </w:pPr>
            <w:r w:rsidRPr="00EA3CF1">
              <w:rPr>
                <w:rFonts w:asciiTheme="majorBidi" w:hAnsiTheme="majorBidi" w:cstheme="majorBidi"/>
                <w:b/>
                <w:spacing w:val="-2"/>
                <w:w w:val="115"/>
                <w:sz w:val="24"/>
                <w:szCs w:val="24"/>
                <w:rPrChange w:author="Kenneth Ssekimpi" w:date="2024-05-14T19:52:00Z" w:id="2025">
                  <w:rPr>
                    <w:b/>
                    <w:spacing w:val="-2"/>
                    <w:w w:val="115"/>
                    <w:sz w:val="24"/>
                  </w:rPr>
                </w:rPrChange>
              </w:rPr>
              <w:t>Description</w:t>
            </w:r>
          </w:p>
        </w:tc>
        <w:tc>
          <w:tcPr>
            <w:tcW w:w="2049" w:type="dxa"/>
            <w:gridSpan w:val="2"/>
            <w:tcPrChange w:author="Kenneth Ssekimpi" w:date="2024-05-14T19:31:00Z" w:id="2026">
              <w:tcPr>
                <w:tcW w:w="2222" w:type="dxa"/>
                <w:gridSpan w:val="4"/>
              </w:tcPr>
            </w:tcPrChange>
          </w:tcPr>
          <w:p w:rsidRPr="00EA3CF1" w:rsidR="00647801" w:rsidRDefault="00F92CD7" w14:paraId="044304B6" w14:textId="77777777">
            <w:pPr>
              <w:pStyle w:val="TableParagraph"/>
              <w:ind w:left="119"/>
              <w:jc w:val="both"/>
              <w:rPr>
                <w:rFonts w:asciiTheme="majorBidi" w:hAnsiTheme="majorBidi" w:cstheme="majorBidi"/>
                <w:b/>
                <w:sz w:val="24"/>
                <w:szCs w:val="24"/>
                <w:rPrChange w:author="Kenneth Ssekimpi" w:date="2024-05-14T19:52:00Z" w:id="2027">
                  <w:rPr>
                    <w:b/>
                    <w:sz w:val="24"/>
                  </w:rPr>
                </w:rPrChange>
              </w:rPr>
              <w:pPrChange w:author="Kenneth Ssekimpi" w:date="2024-05-14T19:52:00Z" w:id="2028">
                <w:pPr>
                  <w:pStyle w:val="TableParagraph"/>
                  <w:ind w:left="119"/>
                </w:pPr>
              </w:pPrChange>
            </w:pPr>
            <w:commentRangeStart w:id="2029"/>
            <w:r w:rsidRPr="00EA3CF1">
              <w:rPr>
                <w:rFonts w:asciiTheme="majorBidi" w:hAnsiTheme="majorBidi" w:cstheme="majorBidi"/>
                <w:b/>
                <w:w w:val="115"/>
                <w:sz w:val="24"/>
                <w:szCs w:val="24"/>
                <w:rPrChange w:author="Kenneth Ssekimpi" w:date="2024-05-14T19:52:00Z" w:id="2030">
                  <w:rPr>
                    <w:b/>
                    <w:w w:val="115"/>
                    <w:sz w:val="24"/>
                  </w:rPr>
                </w:rPrChange>
              </w:rPr>
              <w:t>Due</w:t>
            </w:r>
            <w:r w:rsidRPr="00EA3CF1">
              <w:rPr>
                <w:rFonts w:asciiTheme="majorBidi" w:hAnsiTheme="majorBidi" w:cstheme="majorBidi"/>
                <w:b/>
                <w:spacing w:val="20"/>
                <w:w w:val="115"/>
                <w:sz w:val="24"/>
                <w:szCs w:val="24"/>
                <w:rPrChange w:author="Kenneth Ssekimpi" w:date="2024-05-14T19:52:00Z" w:id="2031">
                  <w:rPr>
                    <w:b/>
                    <w:spacing w:val="20"/>
                    <w:w w:val="115"/>
                    <w:sz w:val="24"/>
                  </w:rPr>
                </w:rPrChange>
              </w:rPr>
              <w:t xml:space="preserve"> </w:t>
            </w:r>
            <w:r w:rsidRPr="00EA3CF1">
              <w:rPr>
                <w:rFonts w:asciiTheme="majorBidi" w:hAnsiTheme="majorBidi" w:cstheme="majorBidi"/>
                <w:b/>
                <w:spacing w:val="-4"/>
                <w:w w:val="115"/>
                <w:sz w:val="24"/>
                <w:szCs w:val="24"/>
                <w:rPrChange w:author="Kenneth Ssekimpi" w:date="2024-05-14T19:52:00Z" w:id="2032">
                  <w:rPr>
                    <w:b/>
                    <w:spacing w:val="-4"/>
                    <w:w w:val="115"/>
                    <w:sz w:val="24"/>
                  </w:rPr>
                </w:rPrChange>
              </w:rPr>
              <w:t>Date</w:t>
            </w:r>
            <w:commentRangeEnd w:id="2029"/>
            <w:r w:rsidRPr="00EA3CF1" w:rsidR="00C01C88">
              <w:rPr>
                <w:rStyle w:val="CommentReference"/>
                <w:rFonts w:asciiTheme="majorBidi" w:hAnsiTheme="majorBidi" w:cstheme="majorBidi"/>
                <w:sz w:val="24"/>
                <w:szCs w:val="24"/>
                <w:rPrChange w:author="Kenneth Ssekimpi" w:date="2024-05-14T19:52:00Z" w:id="2033">
                  <w:rPr>
                    <w:rStyle w:val="CommentReference"/>
                  </w:rPr>
                </w:rPrChange>
              </w:rPr>
              <w:commentReference w:id="2029"/>
            </w:r>
          </w:p>
        </w:tc>
        <w:tc>
          <w:tcPr>
            <w:tcW w:w="2679" w:type="dxa"/>
            <w:tcPrChange w:author="Kenneth Ssekimpi" w:date="2024-05-14T19:31:00Z" w:id="2034">
              <w:tcPr>
                <w:tcW w:w="2506" w:type="dxa"/>
              </w:tcPr>
            </w:tcPrChange>
          </w:tcPr>
          <w:p w:rsidRPr="00EA3CF1" w:rsidR="00647801" w:rsidRDefault="00F92CD7" w14:paraId="1A185C83" w14:textId="77777777">
            <w:pPr>
              <w:pStyle w:val="TableParagraph"/>
              <w:jc w:val="both"/>
              <w:rPr>
                <w:rFonts w:asciiTheme="majorBidi" w:hAnsiTheme="majorBidi" w:cstheme="majorBidi"/>
                <w:b/>
                <w:sz w:val="24"/>
                <w:szCs w:val="24"/>
                <w:rPrChange w:author="Kenneth Ssekimpi" w:date="2024-05-14T19:52:00Z" w:id="2035">
                  <w:rPr>
                    <w:b/>
                    <w:sz w:val="24"/>
                  </w:rPr>
                </w:rPrChange>
              </w:rPr>
              <w:pPrChange w:author="Kenneth Ssekimpi" w:date="2024-05-14T19:52:00Z" w:id="2036">
                <w:pPr>
                  <w:pStyle w:val="TableParagraph"/>
                </w:pPr>
              </w:pPrChange>
            </w:pPr>
            <w:r w:rsidRPr="00EA3CF1">
              <w:rPr>
                <w:rFonts w:asciiTheme="majorBidi" w:hAnsiTheme="majorBidi" w:cstheme="majorBidi"/>
                <w:b/>
                <w:w w:val="115"/>
                <w:sz w:val="24"/>
                <w:szCs w:val="24"/>
                <w:rPrChange w:author="Kenneth Ssekimpi" w:date="2024-05-14T19:52:00Z" w:id="2037">
                  <w:rPr>
                    <w:b/>
                    <w:w w:val="115"/>
                    <w:sz w:val="24"/>
                  </w:rPr>
                </w:rPrChange>
              </w:rPr>
              <w:t>Key</w:t>
            </w:r>
            <w:r w:rsidRPr="00EA3CF1">
              <w:rPr>
                <w:rFonts w:asciiTheme="majorBidi" w:hAnsiTheme="majorBidi" w:cstheme="majorBidi"/>
                <w:b/>
                <w:spacing w:val="15"/>
                <w:w w:val="115"/>
                <w:sz w:val="24"/>
                <w:szCs w:val="24"/>
                <w:rPrChange w:author="Kenneth Ssekimpi" w:date="2024-05-14T19:52:00Z" w:id="2038">
                  <w:rPr>
                    <w:b/>
                    <w:spacing w:val="15"/>
                    <w:w w:val="115"/>
                    <w:sz w:val="24"/>
                  </w:rPr>
                </w:rPrChange>
              </w:rPr>
              <w:t xml:space="preserve"> </w:t>
            </w:r>
            <w:r w:rsidRPr="00EA3CF1">
              <w:rPr>
                <w:rFonts w:asciiTheme="majorBidi" w:hAnsiTheme="majorBidi" w:cstheme="majorBidi"/>
                <w:b/>
                <w:spacing w:val="-2"/>
                <w:w w:val="115"/>
                <w:sz w:val="24"/>
                <w:szCs w:val="24"/>
                <w:rPrChange w:author="Kenneth Ssekimpi" w:date="2024-05-14T19:52:00Z" w:id="2039">
                  <w:rPr>
                    <w:b/>
                    <w:spacing w:val="-2"/>
                    <w:w w:val="115"/>
                    <w:sz w:val="24"/>
                  </w:rPr>
                </w:rPrChange>
              </w:rPr>
              <w:t>Milestones</w:t>
            </w:r>
          </w:p>
        </w:tc>
      </w:tr>
      <w:tr w:rsidRPr="00EA3CF1" w:rsidR="00647801" w:rsidTr="00F31D61" w14:paraId="46479751" w14:textId="77777777">
        <w:trPr>
          <w:trHeight w:val="864"/>
          <w:trPrChange w:author="Kenneth Ssekimpi" w:date="2024-05-14T19:31:00Z" w:id="2040">
            <w:trPr>
              <w:gridAfter w:val="0"/>
              <w:trHeight w:val="864"/>
            </w:trPr>
          </w:trPrChange>
        </w:trPr>
        <w:tc>
          <w:tcPr>
            <w:tcW w:w="2566" w:type="dxa"/>
            <w:gridSpan w:val="2"/>
            <w:tcBorders>
              <w:right w:val="double" w:color="000000" w:sz="4" w:space="0"/>
            </w:tcBorders>
            <w:tcPrChange w:author="Kenneth Ssekimpi" w:date="2024-05-14T19:31:00Z" w:id="2041">
              <w:tcPr>
                <w:tcW w:w="2527" w:type="dxa"/>
                <w:gridSpan w:val="2"/>
                <w:tcBorders>
                  <w:right w:val="double" w:color="000000" w:sz="4" w:space="0"/>
                </w:tcBorders>
              </w:tcPr>
            </w:tcPrChange>
          </w:tcPr>
          <w:p w:rsidRPr="00EA3CF1" w:rsidR="00647801" w:rsidP="00AB3625" w:rsidRDefault="00F92CD7" w14:paraId="619D8225" w14:textId="77777777">
            <w:pPr>
              <w:pStyle w:val="TableParagraph"/>
              <w:ind w:left="118"/>
              <w:rPr>
                <w:rFonts w:asciiTheme="majorBidi" w:hAnsiTheme="majorBidi" w:cstheme="majorBidi"/>
                <w:sz w:val="24"/>
                <w:szCs w:val="24"/>
                <w:rPrChange w:author="Kenneth Ssekimpi" w:date="2024-05-14T19:52:00Z" w:id="2042">
                  <w:rPr>
                    <w:sz w:val="24"/>
                  </w:rPr>
                </w:rPrChange>
              </w:rPr>
            </w:pPr>
            <w:r w:rsidRPr="00EA3CF1">
              <w:rPr>
                <w:rFonts w:asciiTheme="majorBidi" w:hAnsiTheme="majorBidi" w:cstheme="majorBidi"/>
                <w:w w:val="105"/>
                <w:sz w:val="24"/>
                <w:szCs w:val="24"/>
                <w:rPrChange w:author="Kenneth Ssekimpi" w:date="2024-05-14T19:52:00Z" w:id="2043">
                  <w:rPr>
                    <w:w w:val="105"/>
                    <w:sz w:val="24"/>
                  </w:rPr>
                </w:rPrChange>
              </w:rPr>
              <w:t>Ethics</w:t>
            </w:r>
            <w:r w:rsidRPr="00EA3CF1">
              <w:rPr>
                <w:rFonts w:asciiTheme="majorBidi" w:hAnsiTheme="majorBidi" w:cstheme="majorBidi"/>
                <w:spacing w:val="19"/>
                <w:w w:val="105"/>
                <w:sz w:val="24"/>
                <w:szCs w:val="24"/>
                <w:rPrChange w:author="Kenneth Ssekimpi" w:date="2024-05-14T19:52:00Z" w:id="2044">
                  <w:rPr>
                    <w:spacing w:val="19"/>
                    <w:w w:val="105"/>
                    <w:sz w:val="24"/>
                  </w:rPr>
                </w:rPrChange>
              </w:rPr>
              <w:t xml:space="preserve"> </w:t>
            </w:r>
            <w:r w:rsidRPr="00EA3CF1">
              <w:rPr>
                <w:rFonts w:asciiTheme="majorBidi" w:hAnsiTheme="majorBidi" w:cstheme="majorBidi"/>
                <w:spacing w:val="-2"/>
                <w:w w:val="105"/>
                <w:sz w:val="24"/>
                <w:szCs w:val="24"/>
                <w:rPrChange w:author="Kenneth Ssekimpi" w:date="2024-05-14T19:52:00Z" w:id="2045">
                  <w:rPr>
                    <w:spacing w:val="-2"/>
                    <w:w w:val="105"/>
                    <w:sz w:val="24"/>
                  </w:rPr>
                </w:rPrChange>
              </w:rPr>
              <w:t>Approval</w:t>
            </w:r>
          </w:p>
        </w:tc>
        <w:tc>
          <w:tcPr>
            <w:tcW w:w="2502" w:type="dxa"/>
            <w:gridSpan w:val="3"/>
            <w:tcBorders>
              <w:left w:val="double" w:color="000000" w:sz="4" w:space="0"/>
            </w:tcBorders>
            <w:tcPrChange w:author="Kenneth Ssekimpi" w:date="2024-05-14T19:31:00Z" w:id="2046">
              <w:tcPr>
                <w:tcW w:w="2526" w:type="dxa"/>
                <w:gridSpan w:val="4"/>
                <w:tcBorders>
                  <w:left w:val="double" w:color="000000" w:sz="4" w:space="0"/>
                </w:tcBorders>
              </w:tcPr>
            </w:tcPrChange>
          </w:tcPr>
          <w:p w:rsidRPr="00EA3CF1" w:rsidR="00647801" w:rsidP="00AB3625" w:rsidRDefault="00F92CD7" w14:paraId="7296B156" w14:textId="77777777">
            <w:pPr>
              <w:pStyle w:val="TableParagraph"/>
              <w:ind w:left="128"/>
              <w:rPr>
                <w:rFonts w:asciiTheme="majorBidi" w:hAnsiTheme="majorBidi" w:cstheme="majorBidi"/>
                <w:sz w:val="24"/>
                <w:szCs w:val="24"/>
                <w:rPrChange w:author="Kenneth Ssekimpi" w:date="2024-05-14T19:52:00Z" w:id="2047">
                  <w:rPr>
                    <w:sz w:val="24"/>
                  </w:rPr>
                </w:rPrChange>
              </w:rPr>
            </w:pPr>
            <w:r w:rsidRPr="00EA3CF1">
              <w:rPr>
                <w:rFonts w:asciiTheme="majorBidi" w:hAnsiTheme="majorBidi" w:cstheme="majorBidi"/>
                <w:w w:val="105"/>
                <w:sz w:val="24"/>
                <w:szCs w:val="24"/>
                <w:rPrChange w:author="Kenneth Ssekimpi" w:date="2024-05-14T19:52:00Z" w:id="2048">
                  <w:rPr>
                    <w:w w:val="105"/>
                    <w:sz w:val="24"/>
                  </w:rPr>
                </w:rPrChange>
              </w:rPr>
              <w:t>Gain</w:t>
            </w:r>
            <w:r w:rsidRPr="00EA3CF1">
              <w:rPr>
                <w:rFonts w:asciiTheme="majorBidi" w:hAnsiTheme="majorBidi" w:cstheme="majorBidi"/>
                <w:spacing w:val="14"/>
                <w:w w:val="105"/>
                <w:sz w:val="24"/>
                <w:szCs w:val="24"/>
                <w:rPrChange w:author="Kenneth Ssekimpi" w:date="2024-05-14T19:52:00Z" w:id="2049">
                  <w:rPr>
                    <w:spacing w:val="14"/>
                    <w:w w:val="105"/>
                    <w:sz w:val="24"/>
                  </w:rPr>
                </w:rPrChange>
              </w:rPr>
              <w:t xml:space="preserve"> </w:t>
            </w:r>
            <w:r w:rsidRPr="00EA3CF1">
              <w:rPr>
                <w:rFonts w:asciiTheme="majorBidi" w:hAnsiTheme="majorBidi" w:cstheme="majorBidi"/>
                <w:w w:val="105"/>
                <w:sz w:val="24"/>
                <w:szCs w:val="24"/>
                <w:rPrChange w:author="Kenneth Ssekimpi" w:date="2024-05-14T19:52:00Z" w:id="2050">
                  <w:rPr>
                    <w:w w:val="105"/>
                    <w:sz w:val="24"/>
                  </w:rPr>
                </w:rPrChange>
              </w:rPr>
              <w:t>ethics</w:t>
            </w:r>
            <w:r w:rsidRPr="00EA3CF1">
              <w:rPr>
                <w:rFonts w:asciiTheme="majorBidi" w:hAnsiTheme="majorBidi" w:cstheme="majorBidi"/>
                <w:spacing w:val="15"/>
                <w:w w:val="105"/>
                <w:sz w:val="24"/>
                <w:szCs w:val="24"/>
                <w:rPrChange w:author="Kenneth Ssekimpi" w:date="2024-05-14T19:52:00Z" w:id="2051">
                  <w:rPr>
                    <w:spacing w:val="15"/>
                    <w:w w:val="105"/>
                    <w:sz w:val="24"/>
                  </w:rPr>
                </w:rPrChange>
              </w:rPr>
              <w:t xml:space="preserve"> </w:t>
            </w:r>
            <w:r w:rsidRPr="00EA3CF1">
              <w:rPr>
                <w:rFonts w:asciiTheme="majorBidi" w:hAnsiTheme="majorBidi" w:cstheme="majorBidi"/>
                <w:spacing w:val="-2"/>
                <w:w w:val="105"/>
                <w:sz w:val="24"/>
                <w:szCs w:val="24"/>
                <w:rPrChange w:author="Kenneth Ssekimpi" w:date="2024-05-14T19:52:00Z" w:id="2052">
                  <w:rPr>
                    <w:spacing w:val="-2"/>
                    <w:w w:val="105"/>
                    <w:sz w:val="24"/>
                  </w:rPr>
                </w:rPrChange>
              </w:rPr>
              <w:t>approval</w:t>
            </w:r>
          </w:p>
        </w:tc>
        <w:tc>
          <w:tcPr>
            <w:tcW w:w="392" w:type="dxa"/>
            <w:tcBorders>
              <w:right w:val="nil"/>
            </w:tcBorders>
            <w:tcPrChange w:author="Kenneth Ssekimpi" w:date="2024-05-14T19:31:00Z" w:id="2053">
              <w:tcPr>
                <w:tcW w:w="392" w:type="dxa"/>
                <w:gridSpan w:val="2"/>
                <w:tcBorders>
                  <w:right w:val="nil"/>
                </w:tcBorders>
              </w:tcPr>
            </w:tcPrChange>
          </w:tcPr>
          <w:p w:rsidRPr="00EA3CF1" w:rsidR="00647801" w:rsidRDefault="00870654" w14:paraId="1A1E1FAA" w14:textId="41566C72">
            <w:pPr>
              <w:pStyle w:val="TableParagraph"/>
              <w:ind w:left="85"/>
              <w:jc w:val="both"/>
              <w:rPr>
                <w:rFonts w:asciiTheme="majorBidi" w:hAnsiTheme="majorBidi" w:cstheme="majorBidi"/>
                <w:sz w:val="24"/>
                <w:szCs w:val="24"/>
                <w:rPrChange w:author="Kenneth Ssekimpi" w:date="2024-05-14T19:52:00Z" w:id="2054">
                  <w:rPr>
                    <w:sz w:val="24"/>
                  </w:rPr>
                </w:rPrChange>
              </w:rPr>
              <w:pPrChange w:author="Kenneth Ssekimpi" w:date="2024-05-14T19:52:00Z" w:id="2055">
                <w:pPr>
                  <w:pStyle w:val="TableParagraph"/>
                  <w:ind w:left="85"/>
                  <w:jc w:val="center"/>
                </w:pPr>
              </w:pPrChange>
            </w:pPr>
            <w:ins w:author="Kenneth Ssekimpi" w:date="2024-05-14T20:11:00Z" w:id="2056">
              <w:r>
                <w:rPr>
                  <w:rFonts w:asciiTheme="majorBidi" w:hAnsiTheme="majorBidi" w:cstheme="majorBidi"/>
                  <w:spacing w:val="-5"/>
                  <w:sz w:val="24"/>
                  <w:szCs w:val="24"/>
                </w:rPr>
                <w:t>14</w:t>
              </w:r>
            </w:ins>
            <w:del w:author="Kenneth Ssekimpi" w:date="2024-05-13T11:17:00Z" w:id="2057">
              <w:r w:rsidRPr="00EA3CF1" w:rsidDel="00DA5D61" w:rsidR="00F92CD7">
                <w:rPr>
                  <w:rFonts w:asciiTheme="majorBidi" w:hAnsiTheme="majorBidi" w:cstheme="majorBidi"/>
                  <w:spacing w:val="-5"/>
                  <w:sz w:val="24"/>
                  <w:szCs w:val="24"/>
                  <w:rPrChange w:author="Kenneth Ssekimpi" w:date="2024-05-14T19:52:00Z" w:id="2058">
                    <w:rPr>
                      <w:spacing w:val="-5"/>
                      <w:sz w:val="24"/>
                    </w:rPr>
                  </w:rPrChange>
                </w:rPr>
                <w:delText>22</w:delText>
              </w:r>
            </w:del>
          </w:p>
        </w:tc>
        <w:tc>
          <w:tcPr>
            <w:tcW w:w="1657" w:type="dxa"/>
            <w:tcBorders>
              <w:left w:val="nil"/>
            </w:tcBorders>
            <w:tcPrChange w:author="Kenneth Ssekimpi" w:date="2024-05-14T19:31:00Z" w:id="2059">
              <w:tcPr>
                <w:tcW w:w="1830" w:type="dxa"/>
                <w:gridSpan w:val="2"/>
                <w:tcBorders>
                  <w:left w:val="nil"/>
                </w:tcBorders>
              </w:tcPr>
            </w:tcPrChange>
          </w:tcPr>
          <w:p w:rsidRPr="00EA3CF1" w:rsidR="00647801" w:rsidRDefault="00F92CD7" w14:paraId="10B17422" w14:textId="1FB69ADA">
            <w:pPr>
              <w:pStyle w:val="TableParagraph"/>
              <w:ind w:left="44"/>
              <w:jc w:val="both"/>
              <w:rPr>
                <w:rFonts w:asciiTheme="majorBidi" w:hAnsiTheme="majorBidi" w:cstheme="majorBidi"/>
                <w:sz w:val="24"/>
                <w:szCs w:val="24"/>
                <w:rPrChange w:author="Kenneth Ssekimpi" w:date="2024-05-14T19:52:00Z" w:id="2060">
                  <w:rPr>
                    <w:sz w:val="24"/>
                  </w:rPr>
                </w:rPrChange>
              </w:rPr>
              <w:pPrChange w:author="Kenneth Ssekimpi" w:date="2024-05-14T19:52:00Z" w:id="2061">
                <w:pPr>
                  <w:pStyle w:val="TableParagraph"/>
                  <w:ind w:left="44"/>
                </w:pPr>
              </w:pPrChange>
            </w:pPr>
            <w:del w:author="Kenneth Ssekimpi" w:date="2024-05-14T20:11:00Z" w:id="2062">
              <w:r w:rsidRPr="00EA3CF1" w:rsidDel="00870654">
                <w:rPr>
                  <w:rFonts w:asciiTheme="majorBidi" w:hAnsiTheme="majorBidi" w:cstheme="majorBidi"/>
                  <w:sz w:val="24"/>
                  <w:szCs w:val="24"/>
                  <w:rPrChange w:author="Kenneth Ssekimpi" w:date="2024-05-14T19:52:00Z" w:id="2063">
                    <w:rPr>
                      <w:sz w:val="24"/>
                    </w:rPr>
                  </w:rPrChange>
                </w:rPr>
                <w:delText>Ma</w:delText>
              </w:r>
            </w:del>
            <w:del w:author="Kenneth Ssekimpi" w:date="2024-05-13T11:17:00Z" w:id="2064">
              <w:r w:rsidRPr="00EA3CF1" w:rsidDel="00DA5D61">
                <w:rPr>
                  <w:rFonts w:asciiTheme="majorBidi" w:hAnsiTheme="majorBidi" w:cstheme="majorBidi"/>
                  <w:sz w:val="24"/>
                  <w:szCs w:val="24"/>
                  <w:rPrChange w:author="Kenneth Ssekimpi" w:date="2024-05-14T19:52:00Z" w:id="2065">
                    <w:rPr>
                      <w:sz w:val="24"/>
                    </w:rPr>
                  </w:rPrChange>
                </w:rPr>
                <w:delText>rch</w:delText>
              </w:r>
            </w:del>
            <w:ins w:author="Kenneth Ssekimpi" w:date="2024-05-14T20:11:00Z" w:id="2066">
              <w:r w:rsidR="00870654">
                <w:rPr>
                  <w:rFonts w:asciiTheme="majorBidi" w:hAnsiTheme="majorBidi" w:cstheme="majorBidi"/>
                  <w:sz w:val="24"/>
                  <w:szCs w:val="24"/>
                </w:rPr>
                <w:t>June</w:t>
              </w:r>
            </w:ins>
            <w:r w:rsidRPr="00EA3CF1">
              <w:rPr>
                <w:rFonts w:asciiTheme="majorBidi" w:hAnsiTheme="majorBidi" w:cstheme="majorBidi"/>
                <w:spacing w:val="35"/>
                <w:sz w:val="24"/>
                <w:szCs w:val="24"/>
                <w:rPrChange w:author="Kenneth Ssekimpi" w:date="2024-05-14T19:52:00Z" w:id="2067">
                  <w:rPr>
                    <w:spacing w:val="35"/>
                    <w:sz w:val="24"/>
                  </w:rPr>
                </w:rPrChange>
              </w:rPr>
              <w:t xml:space="preserve"> </w:t>
            </w:r>
            <w:r w:rsidRPr="00EA3CF1">
              <w:rPr>
                <w:rFonts w:asciiTheme="majorBidi" w:hAnsiTheme="majorBidi" w:cstheme="majorBidi"/>
                <w:spacing w:val="-4"/>
                <w:sz w:val="24"/>
                <w:szCs w:val="24"/>
                <w:rPrChange w:author="Kenneth Ssekimpi" w:date="2024-05-14T19:52:00Z" w:id="2068">
                  <w:rPr>
                    <w:spacing w:val="-4"/>
                    <w:sz w:val="24"/>
                  </w:rPr>
                </w:rPrChange>
              </w:rPr>
              <w:t>2024</w:t>
            </w:r>
          </w:p>
        </w:tc>
        <w:tc>
          <w:tcPr>
            <w:tcW w:w="2679" w:type="dxa"/>
            <w:tcPrChange w:author="Kenneth Ssekimpi" w:date="2024-05-14T19:31:00Z" w:id="2069">
              <w:tcPr>
                <w:tcW w:w="2506" w:type="dxa"/>
              </w:tcPr>
            </w:tcPrChange>
          </w:tcPr>
          <w:p w:rsidRPr="00EA3CF1" w:rsidR="00647801" w:rsidP="00AB3625" w:rsidRDefault="00F92CD7" w14:paraId="02C0F8BF" w14:textId="77777777">
            <w:pPr>
              <w:pStyle w:val="TableParagraph"/>
              <w:rPr>
                <w:rFonts w:asciiTheme="majorBidi" w:hAnsiTheme="majorBidi" w:cstheme="majorBidi"/>
                <w:sz w:val="24"/>
                <w:szCs w:val="24"/>
                <w:rPrChange w:author="Kenneth Ssekimpi" w:date="2024-05-14T19:52:00Z" w:id="2070">
                  <w:rPr>
                    <w:sz w:val="24"/>
                  </w:rPr>
                </w:rPrChange>
              </w:rPr>
            </w:pPr>
            <w:r w:rsidRPr="00EA3CF1">
              <w:rPr>
                <w:rFonts w:asciiTheme="majorBidi" w:hAnsiTheme="majorBidi" w:cstheme="majorBidi"/>
                <w:w w:val="110"/>
                <w:sz w:val="24"/>
                <w:szCs w:val="24"/>
                <w:rPrChange w:author="Kenneth Ssekimpi" w:date="2024-05-14T19:52:00Z" w:id="2071">
                  <w:rPr>
                    <w:w w:val="110"/>
                    <w:sz w:val="24"/>
                  </w:rPr>
                </w:rPrChange>
              </w:rPr>
              <w:t>Prepare/submit</w:t>
            </w:r>
            <w:r w:rsidRPr="00EA3CF1">
              <w:rPr>
                <w:rFonts w:asciiTheme="majorBidi" w:hAnsiTheme="majorBidi" w:cstheme="majorBidi"/>
                <w:spacing w:val="12"/>
                <w:w w:val="110"/>
                <w:sz w:val="24"/>
                <w:szCs w:val="24"/>
                <w:rPrChange w:author="Kenneth Ssekimpi" w:date="2024-05-14T19:52:00Z" w:id="2072">
                  <w:rPr>
                    <w:spacing w:val="12"/>
                    <w:w w:val="110"/>
                    <w:sz w:val="24"/>
                  </w:rPr>
                </w:rPrChange>
              </w:rPr>
              <w:t xml:space="preserve"> </w:t>
            </w:r>
            <w:r w:rsidRPr="00EA3CF1">
              <w:rPr>
                <w:rFonts w:asciiTheme="majorBidi" w:hAnsiTheme="majorBidi" w:cstheme="majorBidi"/>
                <w:spacing w:val="-2"/>
                <w:w w:val="110"/>
                <w:sz w:val="24"/>
                <w:szCs w:val="24"/>
                <w:rPrChange w:author="Kenneth Ssekimpi" w:date="2024-05-14T19:52:00Z" w:id="2073">
                  <w:rPr>
                    <w:spacing w:val="-2"/>
                    <w:w w:val="110"/>
                    <w:sz w:val="24"/>
                  </w:rPr>
                </w:rPrChange>
              </w:rPr>
              <w:t>ethics</w:t>
            </w:r>
          </w:p>
          <w:p w:rsidRPr="00EA3CF1" w:rsidR="00647801" w:rsidP="00AB3625" w:rsidRDefault="00F92CD7" w14:paraId="40137A4C" w14:textId="4D4EDC8F">
            <w:pPr>
              <w:pStyle w:val="TableParagraph"/>
              <w:tabs>
                <w:tab w:val="left" w:pos="1631"/>
              </w:tabs>
              <w:spacing w:line="290" w:lineRule="atLeast"/>
              <w:ind w:right="106"/>
              <w:rPr>
                <w:rFonts w:asciiTheme="majorBidi" w:hAnsiTheme="majorBidi" w:cstheme="majorBidi"/>
                <w:sz w:val="24"/>
                <w:szCs w:val="24"/>
                <w:rPrChange w:author="Kenneth Ssekimpi" w:date="2024-05-14T19:52:00Z" w:id="2074">
                  <w:rPr>
                    <w:sz w:val="24"/>
                  </w:rPr>
                </w:rPrChange>
              </w:rPr>
            </w:pPr>
            <w:r w:rsidRPr="00EA3CF1">
              <w:rPr>
                <w:rFonts w:asciiTheme="majorBidi" w:hAnsiTheme="majorBidi" w:cstheme="majorBidi"/>
                <w:spacing w:val="-2"/>
                <w:w w:val="105"/>
                <w:sz w:val="24"/>
                <w:szCs w:val="24"/>
                <w:rPrChange w:author="Kenneth Ssekimpi" w:date="2024-05-14T19:52:00Z" w:id="2075">
                  <w:rPr>
                    <w:spacing w:val="-2"/>
                    <w:w w:val="105"/>
                    <w:sz w:val="24"/>
                  </w:rPr>
                </w:rPrChange>
              </w:rPr>
              <w:t>application,</w:t>
            </w:r>
            <w:ins w:author="Kenneth Ssekimpi" w:date="2024-05-14T20:46:00Z" w:id="2076">
              <w:r w:rsidR="00302174">
                <w:rPr>
                  <w:rFonts w:asciiTheme="majorBidi" w:hAnsiTheme="majorBidi" w:cstheme="majorBidi"/>
                  <w:sz w:val="24"/>
                  <w:szCs w:val="24"/>
                </w:rPr>
                <w:t xml:space="preserve"> </w:t>
              </w:r>
            </w:ins>
            <w:del w:author="Kenneth Ssekimpi" w:date="2024-05-14T20:46:00Z" w:id="2077">
              <w:r w:rsidRPr="00EA3CF1" w:rsidDel="00302174">
                <w:rPr>
                  <w:rFonts w:asciiTheme="majorBidi" w:hAnsiTheme="majorBidi" w:cstheme="majorBidi"/>
                  <w:sz w:val="24"/>
                  <w:szCs w:val="24"/>
                  <w:rPrChange w:author="Kenneth Ssekimpi" w:date="2024-05-14T19:52:00Z" w:id="2078">
                    <w:rPr>
                      <w:sz w:val="24"/>
                    </w:rPr>
                  </w:rPrChange>
                </w:rPr>
                <w:tab/>
              </w:r>
            </w:del>
            <w:r w:rsidRPr="00EA3CF1">
              <w:rPr>
                <w:rFonts w:asciiTheme="majorBidi" w:hAnsiTheme="majorBidi" w:cstheme="majorBidi"/>
                <w:spacing w:val="-2"/>
                <w:w w:val="105"/>
                <w:sz w:val="24"/>
                <w:szCs w:val="24"/>
                <w:rPrChange w:author="Kenneth Ssekimpi" w:date="2024-05-14T19:52:00Z" w:id="2079">
                  <w:rPr>
                    <w:spacing w:val="-2"/>
                    <w:w w:val="105"/>
                    <w:sz w:val="24"/>
                  </w:rPr>
                </w:rPrChange>
              </w:rPr>
              <w:t>address feedback</w:t>
            </w:r>
          </w:p>
        </w:tc>
      </w:tr>
      <w:tr w:rsidRPr="00EA3CF1" w:rsidR="00647801" w:rsidTr="00F31D61" w14:paraId="43FB19AE" w14:textId="77777777">
        <w:trPr>
          <w:trHeight w:val="1442"/>
          <w:trPrChange w:author="Kenneth Ssekimpi" w:date="2024-05-14T19:31:00Z" w:id="2080">
            <w:trPr>
              <w:gridAfter w:val="0"/>
              <w:trHeight w:val="1442"/>
            </w:trPr>
          </w:trPrChange>
        </w:trPr>
        <w:tc>
          <w:tcPr>
            <w:tcW w:w="2566" w:type="dxa"/>
            <w:gridSpan w:val="2"/>
            <w:tcBorders>
              <w:right w:val="double" w:color="000000" w:sz="4" w:space="0"/>
            </w:tcBorders>
            <w:tcPrChange w:author="Kenneth Ssekimpi" w:date="2024-05-14T19:31:00Z" w:id="2081">
              <w:tcPr>
                <w:tcW w:w="2527" w:type="dxa"/>
                <w:gridSpan w:val="2"/>
                <w:tcBorders>
                  <w:right w:val="double" w:color="000000" w:sz="4" w:space="0"/>
                </w:tcBorders>
              </w:tcPr>
            </w:tcPrChange>
          </w:tcPr>
          <w:p w:rsidRPr="00EA3CF1" w:rsidR="00647801" w:rsidP="00AB3625" w:rsidRDefault="00F92CD7" w14:paraId="4384E9E0" w14:textId="77777777">
            <w:pPr>
              <w:pStyle w:val="TableParagraph"/>
              <w:ind w:left="118"/>
              <w:rPr>
                <w:rFonts w:asciiTheme="majorBidi" w:hAnsiTheme="majorBidi" w:cstheme="majorBidi"/>
                <w:sz w:val="24"/>
                <w:szCs w:val="24"/>
                <w:rPrChange w:author="Kenneth Ssekimpi" w:date="2024-05-14T19:52:00Z" w:id="2082">
                  <w:rPr>
                    <w:sz w:val="24"/>
                  </w:rPr>
                </w:rPrChange>
              </w:rPr>
            </w:pPr>
            <w:r w:rsidRPr="00EA3CF1">
              <w:rPr>
                <w:rFonts w:asciiTheme="majorBidi" w:hAnsiTheme="majorBidi" w:cstheme="majorBidi"/>
                <w:w w:val="105"/>
                <w:sz w:val="24"/>
                <w:szCs w:val="24"/>
                <w:rPrChange w:author="Kenneth Ssekimpi" w:date="2024-05-14T19:52:00Z" w:id="2083">
                  <w:rPr>
                    <w:w w:val="105"/>
                    <w:sz w:val="24"/>
                  </w:rPr>
                </w:rPrChange>
              </w:rPr>
              <w:t>Literature</w:t>
            </w:r>
            <w:r w:rsidRPr="00EA3CF1">
              <w:rPr>
                <w:rFonts w:asciiTheme="majorBidi" w:hAnsiTheme="majorBidi" w:cstheme="majorBidi"/>
                <w:spacing w:val="43"/>
                <w:w w:val="105"/>
                <w:sz w:val="24"/>
                <w:szCs w:val="24"/>
                <w:rPrChange w:author="Kenneth Ssekimpi" w:date="2024-05-14T19:52:00Z" w:id="2084">
                  <w:rPr>
                    <w:spacing w:val="43"/>
                    <w:w w:val="105"/>
                    <w:sz w:val="24"/>
                  </w:rPr>
                </w:rPrChange>
              </w:rPr>
              <w:t xml:space="preserve"> </w:t>
            </w:r>
            <w:r w:rsidRPr="00EA3CF1">
              <w:rPr>
                <w:rFonts w:asciiTheme="majorBidi" w:hAnsiTheme="majorBidi" w:cstheme="majorBidi"/>
                <w:spacing w:val="-2"/>
                <w:w w:val="105"/>
                <w:sz w:val="24"/>
                <w:szCs w:val="24"/>
                <w:rPrChange w:author="Kenneth Ssekimpi" w:date="2024-05-14T19:52:00Z" w:id="2085">
                  <w:rPr>
                    <w:spacing w:val="-2"/>
                    <w:w w:val="105"/>
                    <w:sz w:val="24"/>
                  </w:rPr>
                </w:rPrChange>
              </w:rPr>
              <w:t>Review</w:t>
            </w:r>
          </w:p>
        </w:tc>
        <w:tc>
          <w:tcPr>
            <w:tcW w:w="1031" w:type="dxa"/>
            <w:tcBorders>
              <w:left w:val="double" w:color="000000" w:sz="4" w:space="0"/>
              <w:right w:val="nil"/>
            </w:tcBorders>
            <w:tcPrChange w:author="Kenneth Ssekimpi" w:date="2024-05-14T19:31:00Z" w:id="2086">
              <w:tcPr>
                <w:tcW w:w="1055" w:type="dxa"/>
                <w:gridSpan w:val="2"/>
                <w:tcBorders>
                  <w:left w:val="double" w:color="000000" w:sz="4" w:space="0"/>
                  <w:right w:val="nil"/>
                </w:tcBorders>
              </w:tcPr>
            </w:tcPrChange>
          </w:tcPr>
          <w:p w:rsidRPr="00EA3CF1" w:rsidR="00647801" w:rsidP="00AB3625" w:rsidRDefault="00F92CD7" w14:paraId="5D0CFBFB" w14:textId="77777777">
            <w:pPr>
              <w:pStyle w:val="TableParagraph"/>
              <w:ind w:left="128"/>
              <w:rPr>
                <w:rFonts w:asciiTheme="majorBidi" w:hAnsiTheme="majorBidi" w:cstheme="majorBidi"/>
                <w:sz w:val="24"/>
                <w:szCs w:val="24"/>
                <w:rPrChange w:author="Kenneth Ssekimpi" w:date="2024-05-14T19:52:00Z" w:id="2087">
                  <w:rPr>
                    <w:sz w:val="24"/>
                  </w:rPr>
                </w:rPrChange>
              </w:rPr>
            </w:pPr>
            <w:r w:rsidRPr="00EA3CF1">
              <w:rPr>
                <w:rFonts w:asciiTheme="majorBidi" w:hAnsiTheme="majorBidi" w:cstheme="majorBidi"/>
                <w:spacing w:val="-2"/>
                <w:sz w:val="24"/>
                <w:szCs w:val="24"/>
                <w:rPrChange w:author="Kenneth Ssekimpi" w:date="2024-05-14T19:52:00Z" w:id="2088">
                  <w:rPr>
                    <w:spacing w:val="-2"/>
                    <w:sz w:val="24"/>
                  </w:rPr>
                </w:rPrChange>
              </w:rPr>
              <w:t>Analyze</w:t>
            </w:r>
          </w:p>
          <w:p w:rsidRPr="00EA3CF1" w:rsidR="00647801" w:rsidP="00AB3625" w:rsidRDefault="00F92CD7" w14:paraId="562BC292" w14:textId="77777777">
            <w:pPr>
              <w:pStyle w:val="TableParagraph"/>
              <w:spacing w:before="13" w:line="240" w:lineRule="auto"/>
              <w:ind w:left="128"/>
              <w:rPr>
                <w:rFonts w:asciiTheme="majorBidi" w:hAnsiTheme="majorBidi" w:cstheme="majorBidi"/>
                <w:sz w:val="24"/>
                <w:szCs w:val="24"/>
                <w:rPrChange w:author="Kenneth Ssekimpi" w:date="2024-05-14T19:52:00Z" w:id="2089">
                  <w:rPr>
                    <w:sz w:val="24"/>
                  </w:rPr>
                </w:rPrChange>
              </w:rPr>
            </w:pPr>
            <w:r w:rsidRPr="00EA3CF1">
              <w:rPr>
                <w:rFonts w:asciiTheme="majorBidi" w:hAnsiTheme="majorBidi" w:cstheme="majorBidi"/>
                <w:spacing w:val="-2"/>
                <w:w w:val="105"/>
                <w:sz w:val="24"/>
                <w:szCs w:val="24"/>
                <w:rPrChange w:author="Kenneth Ssekimpi" w:date="2024-05-14T19:52:00Z" w:id="2090">
                  <w:rPr>
                    <w:spacing w:val="-2"/>
                    <w:w w:val="105"/>
                    <w:sz w:val="24"/>
                  </w:rPr>
                </w:rPrChange>
              </w:rPr>
              <w:t>search</w:t>
            </w:r>
          </w:p>
        </w:tc>
        <w:tc>
          <w:tcPr>
            <w:tcW w:w="981" w:type="dxa"/>
            <w:tcBorders>
              <w:left w:val="nil"/>
              <w:right w:val="nil"/>
            </w:tcBorders>
            <w:tcPrChange w:author="Kenneth Ssekimpi" w:date="2024-05-14T19:31:00Z" w:id="2091">
              <w:tcPr>
                <w:tcW w:w="981" w:type="dxa"/>
                <w:tcBorders>
                  <w:left w:val="nil"/>
                  <w:right w:val="nil"/>
                </w:tcBorders>
              </w:tcPr>
            </w:tcPrChange>
          </w:tcPr>
          <w:p w:rsidRPr="00EA3CF1" w:rsidR="00647801" w:rsidP="00AB3625" w:rsidRDefault="00F92CD7" w14:paraId="67D43494" w14:textId="77777777">
            <w:pPr>
              <w:pStyle w:val="TableParagraph"/>
              <w:ind w:left="100"/>
              <w:rPr>
                <w:rFonts w:asciiTheme="majorBidi" w:hAnsiTheme="majorBidi" w:cstheme="majorBidi"/>
                <w:sz w:val="24"/>
                <w:szCs w:val="24"/>
                <w:rPrChange w:author="Kenneth Ssekimpi" w:date="2024-05-14T19:52:00Z" w:id="2092">
                  <w:rPr>
                    <w:sz w:val="24"/>
                  </w:rPr>
                </w:rPrChange>
              </w:rPr>
            </w:pPr>
            <w:r w:rsidRPr="00EA3CF1">
              <w:rPr>
                <w:rFonts w:asciiTheme="majorBidi" w:hAnsiTheme="majorBidi" w:cstheme="majorBidi"/>
                <w:spacing w:val="-2"/>
                <w:w w:val="105"/>
                <w:sz w:val="24"/>
                <w:szCs w:val="24"/>
                <w:rPrChange w:author="Kenneth Ssekimpi" w:date="2024-05-14T19:52:00Z" w:id="2093">
                  <w:rPr>
                    <w:spacing w:val="-2"/>
                    <w:w w:val="105"/>
                    <w:sz w:val="24"/>
                  </w:rPr>
                </w:rPrChange>
              </w:rPr>
              <w:t>existing</w:t>
            </w:r>
          </w:p>
        </w:tc>
        <w:tc>
          <w:tcPr>
            <w:tcW w:w="490" w:type="dxa"/>
            <w:tcBorders>
              <w:left w:val="nil"/>
            </w:tcBorders>
            <w:tcPrChange w:author="Kenneth Ssekimpi" w:date="2024-05-14T19:31:00Z" w:id="2094">
              <w:tcPr>
                <w:tcW w:w="490" w:type="dxa"/>
                <w:tcBorders>
                  <w:left w:val="nil"/>
                </w:tcBorders>
              </w:tcPr>
            </w:tcPrChange>
          </w:tcPr>
          <w:p w:rsidRPr="00EA3CF1" w:rsidR="00647801" w:rsidP="00AB3625" w:rsidRDefault="00F92CD7" w14:paraId="52F1EDED" w14:textId="77777777">
            <w:pPr>
              <w:pStyle w:val="TableParagraph"/>
              <w:ind w:left="100"/>
              <w:rPr>
                <w:rFonts w:asciiTheme="majorBidi" w:hAnsiTheme="majorBidi" w:cstheme="majorBidi"/>
                <w:sz w:val="24"/>
                <w:szCs w:val="24"/>
                <w:rPrChange w:author="Kenneth Ssekimpi" w:date="2024-05-14T19:52:00Z" w:id="2095">
                  <w:rPr>
                    <w:sz w:val="24"/>
                  </w:rPr>
                </w:rPrChange>
              </w:rPr>
            </w:pPr>
            <w:r w:rsidRPr="00EA3CF1">
              <w:rPr>
                <w:rFonts w:asciiTheme="majorBidi" w:hAnsiTheme="majorBidi" w:cstheme="majorBidi"/>
                <w:spacing w:val="-5"/>
                <w:sz w:val="24"/>
                <w:szCs w:val="24"/>
                <w:rPrChange w:author="Kenneth Ssekimpi" w:date="2024-05-14T19:52:00Z" w:id="2096">
                  <w:rPr>
                    <w:spacing w:val="-5"/>
                    <w:sz w:val="24"/>
                  </w:rPr>
                </w:rPrChange>
              </w:rPr>
              <w:t>re-</w:t>
            </w:r>
          </w:p>
        </w:tc>
        <w:tc>
          <w:tcPr>
            <w:tcW w:w="2049" w:type="dxa"/>
            <w:gridSpan w:val="2"/>
            <w:tcPrChange w:author="Kenneth Ssekimpi" w:date="2024-05-14T19:31:00Z" w:id="2097">
              <w:tcPr>
                <w:tcW w:w="2222" w:type="dxa"/>
                <w:gridSpan w:val="4"/>
              </w:tcPr>
            </w:tcPrChange>
          </w:tcPr>
          <w:p w:rsidRPr="00EA3CF1" w:rsidR="00647801" w:rsidRDefault="00F92CD7" w14:paraId="264186F9" w14:textId="0D1144CC">
            <w:pPr>
              <w:pStyle w:val="TableParagraph"/>
              <w:ind w:left="119"/>
              <w:jc w:val="both"/>
              <w:rPr>
                <w:rFonts w:asciiTheme="majorBidi" w:hAnsiTheme="majorBidi" w:cstheme="majorBidi"/>
                <w:sz w:val="24"/>
                <w:szCs w:val="24"/>
                <w:rPrChange w:author="Kenneth Ssekimpi" w:date="2024-05-14T19:52:00Z" w:id="2098">
                  <w:rPr>
                    <w:sz w:val="24"/>
                  </w:rPr>
                </w:rPrChange>
              </w:rPr>
              <w:pPrChange w:author="Kenneth Ssekimpi" w:date="2024-05-14T19:52:00Z" w:id="2099">
                <w:pPr>
                  <w:pStyle w:val="TableParagraph"/>
                  <w:ind w:left="119"/>
                </w:pPr>
              </w:pPrChange>
            </w:pPr>
            <w:del w:author="Kenneth Ssekimpi" w:date="2024-05-13T11:17:00Z" w:id="2100">
              <w:r w:rsidRPr="00EA3CF1" w:rsidDel="00DA5D61">
                <w:rPr>
                  <w:rFonts w:asciiTheme="majorBidi" w:hAnsiTheme="majorBidi" w:cstheme="majorBidi"/>
                  <w:sz w:val="24"/>
                  <w:szCs w:val="24"/>
                  <w:rPrChange w:author="Kenneth Ssekimpi" w:date="2024-05-14T19:52:00Z" w:id="2101">
                    <w:rPr>
                      <w:sz w:val="24"/>
                    </w:rPr>
                  </w:rPrChange>
                </w:rPr>
                <w:delText>7</w:delText>
              </w:r>
              <w:r w:rsidRPr="00EA3CF1" w:rsidDel="00DA5D61">
                <w:rPr>
                  <w:rFonts w:asciiTheme="majorBidi" w:hAnsiTheme="majorBidi" w:cstheme="majorBidi"/>
                  <w:spacing w:val="23"/>
                  <w:sz w:val="24"/>
                  <w:szCs w:val="24"/>
                  <w:rPrChange w:author="Kenneth Ssekimpi" w:date="2024-05-14T19:52:00Z" w:id="2102">
                    <w:rPr>
                      <w:spacing w:val="23"/>
                      <w:sz w:val="24"/>
                    </w:rPr>
                  </w:rPrChange>
                </w:rPr>
                <w:delText xml:space="preserve"> </w:delText>
              </w:r>
            </w:del>
            <w:ins w:author="Kenneth Ssekimpi" w:date="2024-05-14T20:12:00Z" w:id="2103">
              <w:r w:rsidR="005B270F">
                <w:rPr>
                  <w:rFonts w:asciiTheme="majorBidi" w:hAnsiTheme="majorBidi" w:cstheme="majorBidi"/>
                  <w:sz w:val="24"/>
                  <w:szCs w:val="24"/>
                </w:rPr>
                <w:t>30</w:t>
              </w:r>
            </w:ins>
            <w:ins w:author="Kenneth Ssekimpi" w:date="2024-05-13T11:17:00Z" w:id="2104">
              <w:r w:rsidRPr="00EA3CF1" w:rsidR="00DA5D61">
                <w:rPr>
                  <w:rFonts w:asciiTheme="majorBidi" w:hAnsiTheme="majorBidi" w:cstheme="majorBidi"/>
                  <w:spacing w:val="23"/>
                  <w:sz w:val="24"/>
                  <w:szCs w:val="24"/>
                  <w:rPrChange w:author="Kenneth Ssekimpi" w:date="2024-05-14T19:52:00Z" w:id="2105">
                    <w:rPr>
                      <w:spacing w:val="23"/>
                      <w:sz w:val="24"/>
                    </w:rPr>
                  </w:rPrChange>
                </w:rPr>
                <w:t xml:space="preserve"> </w:t>
              </w:r>
            </w:ins>
            <w:del w:author="Kenneth Ssekimpi" w:date="2024-05-13T11:18:00Z" w:id="2106">
              <w:r w:rsidRPr="00EA3CF1" w:rsidDel="007F02B7">
                <w:rPr>
                  <w:rFonts w:asciiTheme="majorBidi" w:hAnsiTheme="majorBidi" w:cstheme="majorBidi"/>
                  <w:sz w:val="24"/>
                  <w:szCs w:val="24"/>
                  <w:rPrChange w:author="Kenneth Ssekimpi" w:date="2024-05-14T19:52:00Z" w:id="2107">
                    <w:rPr>
                      <w:sz w:val="24"/>
                    </w:rPr>
                  </w:rPrChange>
                </w:rPr>
                <w:delText>April</w:delText>
              </w:r>
              <w:r w:rsidRPr="00EA3CF1" w:rsidDel="007F02B7">
                <w:rPr>
                  <w:rFonts w:asciiTheme="majorBidi" w:hAnsiTheme="majorBidi" w:cstheme="majorBidi"/>
                  <w:spacing w:val="24"/>
                  <w:sz w:val="24"/>
                  <w:szCs w:val="24"/>
                  <w:rPrChange w:author="Kenneth Ssekimpi" w:date="2024-05-14T19:52:00Z" w:id="2108">
                    <w:rPr>
                      <w:spacing w:val="24"/>
                      <w:sz w:val="24"/>
                    </w:rPr>
                  </w:rPrChange>
                </w:rPr>
                <w:delText xml:space="preserve"> </w:delText>
              </w:r>
            </w:del>
            <w:ins w:author="Kenneth Ssekimpi" w:date="2024-05-14T20:12:00Z" w:id="2109">
              <w:r w:rsidR="005B270F">
                <w:rPr>
                  <w:rFonts w:asciiTheme="majorBidi" w:hAnsiTheme="majorBidi" w:cstheme="majorBidi"/>
                  <w:sz w:val="24"/>
                  <w:szCs w:val="24"/>
                </w:rPr>
                <w:t>June</w:t>
              </w:r>
            </w:ins>
            <w:ins w:author="Kenneth Ssekimpi" w:date="2024-05-13T11:18:00Z" w:id="2110">
              <w:r w:rsidRPr="00EA3CF1" w:rsidR="007F02B7">
                <w:rPr>
                  <w:rFonts w:asciiTheme="majorBidi" w:hAnsiTheme="majorBidi" w:cstheme="majorBidi"/>
                  <w:spacing w:val="24"/>
                  <w:sz w:val="24"/>
                  <w:szCs w:val="24"/>
                  <w:rPrChange w:author="Kenneth Ssekimpi" w:date="2024-05-14T19:52:00Z" w:id="2111">
                    <w:rPr>
                      <w:spacing w:val="24"/>
                      <w:sz w:val="24"/>
                    </w:rPr>
                  </w:rPrChange>
                </w:rPr>
                <w:t xml:space="preserve"> </w:t>
              </w:r>
            </w:ins>
            <w:r w:rsidRPr="00EA3CF1">
              <w:rPr>
                <w:rFonts w:asciiTheme="majorBidi" w:hAnsiTheme="majorBidi" w:cstheme="majorBidi"/>
                <w:spacing w:val="-4"/>
                <w:sz w:val="24"/>
                <w:szCs w:val="24"/>
                <w:rPrChange w:author="Kenneth Ssekimpi" w:date="2024-05-14T19:52:00Z" w:id="2112">
                  <w:rPr>
                    <w:spacing w:val="-4"/>
                    <w:sz w:val="24"/>
                  </w:rPr>
                </w:rPrChange>
              </w:rPr>
              <w:t>2024</w:t>
            </w:r>
          </w:p>
        </w:tc>
        <w:tc>
          <w:tcPr>
            <w:tcW w:w="2679" w:type="dxa"/>
            <w:tcPrChange w:author="Kenneth Ssekimpi" w:date="2024-05-14T19:31:00Z" w:id="2113">
              <w:tcPr>
                <w:tcW w:w="2506" w:type="dxa"/>
              </w:tcPr>
            </w:tcPrChange>
          </w:tcPr>
          <w:p w:rsidRPr="00EA3CF1" w:rsidR="00647801" w:rsidDel="00F31D61" w:rsidRDefault="00F92CD7" w14:paraId="3AE3CB2F" w14:textId="2148A7A7">
            <w:pPr>
              <w:pStyle w:val="TableParagraph"/>
              <w:tabs>
                <w:tab w:val="left" w:pos="1853"/>
              </w:tabs>
              <w:rPr>
                <w:del w:author="Kenneth Ssekimpi" w:date="2024-05-14T19:30:00Z" w:id="2114"/>
                <w:rFonts w:asciiTheme="majorBidi" w:hAnsiTheme="majorBidi" w:cstheme="majorBidi"/>
                <w:sz w:val="24"/>
                <w:szCs w:val="24"/>
                <w:rPrChange w:author="Kenneth Ssekimpi" w:date="2024-05-14T19:52:00Z" w:id="2115">
                  <w:rPr>
                    <w:del w:author="Kenneth Ssekimpi" w:date="2024-05-14T19:30:00Z" w:id="2116"/>
                    <w:sz w:val="24"/>
                  </w:rPr>
                </w:rPrChange>
              </w:rPr>
              <w:pPrChange w:author="Kenneth Ssekimpi" w:date="2024-05-14T20:46:00Z" w:id="2117">
                <w:pPr>
                  <w:pStyle w:val="TableParagraph"/>
                  <w:tabs>
                    <w:tab w:val="left" w:pos="1853"/>
                  </w:tabs>
                  <w:jc w:val="both"/>
                </w:pPr>
              </w:pPrChange>
            </w:pPr>
            <w:r w:rsidRPr="00EA3CF1">
              <w:rPr>
                <w:rFonts w:asciiTheme="majorBidi" w:hAnsiTheme="majorBidi" w:cstheme="majorBidi"/>
                <w:spacing w:val="-2"/>
                <w:w w:val="105"/>
                <w:sz w:val="24"/>
                <w:szCs w:val="24"/>
                <w:rPrChange w:author="Kenneth Ssekimpi" w:date="2024-05-14T19:52:00Z" w:id="2118">
                  <w:rPr>
                    <w:spacing w:val="-2"/>
                    <w:w w:val="105"/>
                    <w:sz w:val="24"/>
                  </w:rPr>
                </w:rPrChange>
              </w:rPr>
              <w:t>Complete</w:t>
            </w:r>
            <w:ins w:author="Kenneth Ssekimpi" w:date="2024-05-14T20:46:00Z" w:id="2119">
              <w:r w:rsidR="00AB3625">
                <w:rPr>
                  <w:rFonts w:asciiTheme="majorBidi" w:hAnsiTheme="majorBidi" w:cstheme="majorBidi"/>
                  <w:spacing w:val="-2"/>
                  <w:w w:val="105"/>
                  <w:sz w:val="24"/>
                  <w:szCs w:val="24"/>
                </w:rPr>
                <w:t xml:space="preserve"> </w:t>
              </w:r>
            </w:ins>
            <w:del w:author="Kenneth Ssekimpi" w:date="2024-05-14T20:46:00Z" w:id="2120">
              <w:r w:rsidRPr="00EA3CF1" w:rsidDel="00AB3625">
                <w:rPr>
                  <w:rFonts w:asciiTheme="majorBidi" w:hAnsiTheme="majorBidi" w:cstheme="majorBidi"/>
                  <w:sz w:val="24"/>
                  <w:szCs w:val="24"/>
                  <w:rPrChange w:author="Kenneth Ssekimpi" w:date="2024-05-14T19:52:00Z" w:id="2121">
                    <w:rPr>
                      <w:sz w:val="24"/>
                    </w:rPr>
                  </w:rPrChange>
                </w:rPr>
                <w:tab/>
              </w:r>
            </w:del>
            <w:r w:rsidRPr="00EA3CF1">
              <w:rPr>
                <w:rFonts w:asciiTheme="majorBidi" w:hAnsiTheme="majorBidi" w:cstheme="majorBidi"/>
                <w:spacing w:val="-2"/>
                <w:w w:val="105"/>
                <w:sz w:val="24"/>
                <w:szCs w:val="24"/>
                <w:rPrChange w:author="Kenneth Ssekimpi" w:date="2024-05-14T19:52:00Z" w:id="2122">
                  <w:rPr>
                    <w:spacing w:val="-2"/>
                    <w:w w:val="105"/>
                    <w:sz w:val="24"/>
                  </w:rPr>
                </w:rPrChange>
              </w:rPr>
              <w:t>bibli</w:t>
            </w:r>
            <w:del w:author="Kenneth Ssekimpi" w:date="2024-05-14T19:30:00Z" w:id="2123">
              <w:r w:rsidRPr="00EA3CF1" w:rsidDel="00F31D61">
                <w:rPr>
                  <w:rFonts w:asciiTheme="majorBidi" w:hAnsiTheme="majorBidi" w:cstheme="majorBidi"/>
                  <w:spacing w:val="-2"/>
                  <w:w w:val="105"/>
                  <w:sz w:val="24"/>
                  <w:szCs w:val="24"/>
                  <w:rPrChange w:author="Kenneth Ssekimpi" w:date="2024-05-14T19:52:00Z" w:id="2124">
                    <w:rPr>
                      <w:spacing w:val="-2"/>
                      <w:w w:val="105"/>
                      <w:sz w:val="24"/>
                    </w:rPr>
                  </w:rPrChange>
                </w:rPr>
                <w:delText>-</w:delText>
              </w:r>
            </w:del>
          </w:p>
          <w:p w:rsidRPr="00EA3CF1" w:rsidR="00647801" w:rsidRDefault="00F92CD7" w14:paraId="4FF6A3EA" w14:textId="2FAB63D2">
            <w:pPr>
              <w:pStyle w:val="TableParagraph"/>
              <w:tabs>
                <w:tab w:val="left" w:pos="1853"/>
              </w:tabs>
              <w:rPr>
                <w:rFonts w:asciiTheme="majorBidi" w:hAnsiTheme="majorBidi" w:cstheme="majorBidi"/>
                <w:sz w:val="24"/>
                <w:szCs w:val="24"/>
                <w:rPrChange w:author="Kenneth Ssekimpi" w:date="2024-05-14T19:52:00Z" w:id="2125">
                  <w:rPr>
                    <w:sz w:val="24"/>
                  </w:rPr>
                </w:rPrChange>
              </w:rPr>
              <w:pPrChange w:author="Kenneth Ssekimpi" w:date="2024-05-14T20:46:00Z" w:id="2126">
                <w:pPr>
                  <w:pStyle w:val="TableParagraph"/>
                  <w:tabs>
                    <w:tab w:val="left" w:pos="1689"/>
                  </w:tabs>
                  <w:spacing w:line="290" w:lineRule="atLeast"/>
                  <w:ind w:right="105"/>
                  <w:jc w:val="both"/>
                </w:pPr>
              </w:pPrChange>
            </w:pPr>
            <w:r w:rsidRPr="00EA3CF1">
              <w:rPr>
                <w:rFonts w:asciiTheme="majorBidi" w:hAnsiTheme="majorBidi" w:cstheme="majorBidi"/>
                <w:spacing w:val="-2"/>
                <w:w w:val="105"/>
                <w:sz w:val="24"/>
                <w:szCs w:val="24"/>
                <w:rPrChange w:author="Kenneth Ssekimpi" w:date="2024-05-14T19:52:00Z" w:id="2127">
                  <w:rPr>
                    <w:spacing w:val="-2"/>
                    <w:w w:val="105"/>
                    <w:sz w:val="24"/>
                  </w:rPr>
                </w:rPrChange>
              </w:rPr>
              <w:t>ographic</w:t>
            </w:r>
            <w:ins w:author="Kenneth Ssekimpi" w:date="2024-05-14T20:46:00Z" w:id="2128">
              <w:r w:rsidR="00302174">
                <w:rPr>
                  <w:rFonts w:asciiTheme="majorBidi" w:hAnsiTheme="majorBidi" w:cstheme="majorBidi"/>
                  <w:sz w:val="24"/>
                  <w:szCs w:val="24"/>
                </w:rPr>
                <w:t xml:space="preserve"> </w:t>
              </w:r>
            </w:ins>
            <w:del w:author="Kenneth Ssekimpi" w:date="2024-05-14T20:46:00Z" w:id="2129">
              <w:r w:rsidRPr="00EA3CF1" w:rsidDel="00302174">
                <w:rPr>
                  <w:rFonts w:asciiTheme="majorBidi" w:hAnsiTheme="majorBidi" w:cstheme="majorBidi"/>
                  <w:sz w:val="24"/>
                  <w:szCs w:val="24"/>
                  <w:rPrChange w:author="Kenneth Ssekimpi" w:date="2024-05-14T19:52:00Z" w:id="2130">
                    <w:rPr>
                      <w:sz w:val="24"/>
                    </w:rPr>
                  </w:rPrChange>
                </w:rPr>
                <w:tab/>
              </w:r>
            </w:del>
            <w:r w:rsidRPr="00EA3CF1">
              <w:rPr>
                <w:rFonts w:asciiTheme="majorBidi" w:hAnsiTheme="majorBidi" w:cstheme="majorBidi"/>
                <w:spacing w:val="-4"/>
                <w:w w:val="105"/>
                <w:sz w:val="24"/>
                <w:szCs w:val="24"/>
                <w:rPrChange w:author="Kenneth Ssekimpi" w:date="2024-05-14T19:52:00Z" w:id="2131">
                  <w:rPr>
                    <w:spacing w:val="-4"/>
                    <w:w w:val="105"/>
                    <w:sz w:val="24"/>
                  </w:rPr>
                </w:rPrChange>
              </w:rPr>
              <w:t xml:space="preserve">search, </w:t>
            </w:r>
            <w:r w:rsidRPr="00EA3CF1">
              <w:rPr>
                <w:rFonts w:asciiTheme="majorBidi" w:hAnsiTheme="majorBidi" w:cstheme="majorBidi"/>
                <w:w w:val="105"/>
                <w:sz w:val="24"/>
                <w:szCs w:val="24"/>
                <w:rPrChange w:author="Kenneth Ssekimpi" w:date="2024-05-14T19:52:00Z" w:id="2132">
                  <w:rPr>
                    <w:w w:val="105"/>
                    <w:sz w:val="24"/>
                  </w:rPr>
                </w:rPrChange>
              </w:rPr>
              <w:t>identify relevant arti</w:t>
            </w:r>
            <w:del w:author="Kenneth Ssekimpi" w:date="2024-05-14T19:30:00Z" w:id="2133">
              <w:r w:rsidRPr="00EA3CF1" w:rsidDel="00F31D61">
                <w:rPr>
                  <w:rFonts w:asciiTheme="majorBidi" w:hAnsiTheme="majorBidi" w:cstheme="majorBidi"/>
                  <w:w w:val="105"/>
                  <w:sz w:val="24"/>
                  <w:szCs w:val="24"/>
                  <w:rPrChange w:author="Kenneth Ssekimpi" w:date="2024-05-14T19:52:00Z" w:id="2134">
                    <w:rPr>
                      <w:w w:val="105"/>
                      <w:sz w:val="24"/>
                    </w:rPr>
                  </w:rPrChange>
                </w:rPr>
                <w:delText xml:space="preserve">- </w:delText>
              </w:r>
            </w:del>
            <w:r w:rsidRPr="00EA3CF1">
              <w:rPr>
                <w:rFonts w:asciiTheme="majorBidi" w:hAnsiTheme="majorBidi" w:cstheme="majorBidi"/>
                <w:w w:val="105"/>
                <w:sz w:val="24"/>
                <w:szCs w:val="24"/>
                <w:rPrChange w:author="Kenneth Ssekimpi" w:date="2024-05-14T19:52:00Z" w:id="2135">
                  <w:rPr>
                    <w:w w:val="105"/>
                    <w:sz w:val="24"/>
                  </w:rPr>
                </w:rPrChange>
              </w:rPr>
              <w:t xml:space="preserve">cles, summarize key </w:t>
            </w:r>
            <w:r w:rsidRPr="00EA3CF1">
              <w:rPr>
                <w:rFonts w:asciiTheme="majorBidi" w:hAnsiTheme="majorBidi" w:cstheme="majorBidi"/>
                <w:spacing w:val="-2"/>
                <w:w w:val="105"/>
                <w:sz w:val="24"/>
                <w:szCs w:val="24"/>
                <w:rPrChange w:author="Kenneth Ssekimpi" w:date="2024-05-14T19:52:00Z" w:id="2136">
                  <w:rPr>
                    <w:spacing w:val="-2"/>
                    <w:w w:val="105"/>
                    <w:sz w:val="24"/>
                  </w:rPr>
                </w:rPrChange>
              </w:rPr>
              <w:t>findings</w:t>
            </w:r>
          </w:p>
        </w:tc>
      </w:tr>
      <w:tr w:rsidRPr="00EA3CF1" w:rsidR="00647801" w:rsidTr="00F31D61" w14:paraId="0ED58B72" w14:textId="77777777">
        <w:trPr>
          <w:trHeight w:val="1153"/>
          <w:trPrChange w:author="Kenneth Ssekimpi" w:date="2024-05-14T19:31:00Z" w:id="2137">
            <w:trPr>
              <w:gridAfter w:val="0"/>
              <w:trHeight w:val="1153"/>
            </w:trPr>
          </w:trPrChange>
        </w:trPr>
        <w:tc>
          <w:tcPr>
            <w:tcW w:w="1921" w:type="dxa"/>
            <w:tcBorders>
              <w:right w:val="nil"/>
            </w:tcBorders>
            <w:tcPrChange w:author="Kenneth Ssekimpi" w:date="2024-05-14T19:31:00Z" w:id="2138">
              <w:tcPr>
                <w:tcW w:w="1921" w:type="dxa"/>
                <w:tcBorders>
                  <w:right w:val="nil"/>
                </w:tcBorders>
              </w:tcPr>
            </w:tcPrChange>
          </w:tcPr>
          <w:p w:rsidRPr="00EA3CF1" w:rsidR="00647801" w:rsidDel="00F31D61" w:rsidRDefault="00F92CD7" w14:paraId="1315019A" w14:textId="030440D1">
            <w:pPr>
              <w:pStyle w:val="TableParagraph"/>
              <w:ind w:left="118"/>
              <w:rPr>
                <w:del w:author="Kenneth Ssekimpi" w:date="2024-05-14T19:30:00Z" w:id="2139"/>
                <w:rFonts w:asciiTheme="majorBidi" w:hAnsiTheme="majorBidi" w:cstheme="majorBidi"/>
                <w:sz w:val="24"/>
                <w:szCs w:val="24"/>
                <w:rPrChange w:author="Kenneth Ssekimpi" w:date="2024-05-14T19:52:00Z" w:id="2140">
                  <w:rPr>
                    <w:del w:author="Kenneth Ssekimpi" w:date="2024-05-14T19:30:00Z" w:id="2141"/>
                    <w:sz w:val="24"/>
                  </w:rPr>
                </w:rPrChange>
              </w:rPr>
            </w:pPr>
            <w:r w:rsidRPr="00EA3CF1">
              <w:rPr>
                <w:rFonts w:asciiTheme="majorBidi" w:hAnsiTheme="majorBidi" w:cstheme="majorBidi"/>
                <w:w w:val="105"/>
                <w:sz w:val="24"/>
                <w:szCs w:val="24"/>
                <w:rPrChange w:author="Kenneth Ssekimpi" w:date="2024-05-14T19:52:00Z" w:id="2142">
                  <w:rPr>
                    <w:w w:val="105"/>
                    <w:sz w:val="24"/>
                  </w:rPr>
                </w:rPrChange>
              </w:rPr>
              <w:t>Data</w:t>
            </w:r>
            <w:ins w:author="Kenneth Ssekimpi" w:date="2024-05-14T19:30:00Z" w:id="2143">
              <w:r w:rsidRPr="00EA3CF1" w:rsidR="00F31D61">
                <w:rPr>
                  <w:rFonts w:asciiTheme="majorBidi" w:hAnsiTheme="majorBidi" w:cstheme="majorBidi"/>
                  <w:spacing w:val="40"/>
                  <w:w w:val="105"/>
                  <w:sz w:val="24"/>
                  <w:szCs w:val="24"/>
                  <w:rPrChange w:author="Kenneth Ssekimpi" w:date="2024-05-14T19:52:00Z" w:id="2144">
                    <w:rPr>
                      <w:spacing w:val="40"/>
                      <w:w w:val="105"/>
                      <w:sz w:val="24"/>
                    </w:rPr>
                  </w:rPrChange>
                </w:rPr>
                <w:t xml:space="preserve"> </w:t>
              </w:r>
            </w:ins>
            <w:del w:author="Kenneth Ssekimpi" w:date="2024-05-14T19:30:00Z" w:id="2145">
              <w:r w:rsidRPr="00EA3CF1" w:rsidDel="00F31D61">
                <w:rPr>
                  <w:rFonts w:asciiTheme="majorBidi" w:hAnsiTheme="majorBidi" w:cstheme="majorBidi"/>
                  <w:spacing w:val="40"/>
                  <w:w w:val="105"/>
                  <w:sz w:val="24"/>
                  <w:szCs w:val="24"/>
                  <w:rPrChange w:author="Kenneth Ssekimpi" w:date="2024-05-14T19:52:00Z" w:id="2146">
                    <w:rPr>
                      <w:spacing w:val="40"/>
                      <w:w w:val="105"/>
                      <w:sz w:val="24"/>
                    </w:rPr>
                  </w:rPrChange>
                </w:rPr>
                <w:delText xml:space="preserve">  </w:delText>
              </w:r>
            </w:del>
            <w:r w:rsidRPr="00EA3CF1">
              <w:rPr>
                <w:rFonts w:asciiTheme="majorBidi" w:hAnsiTheme="majorBidi" w:cstheme="majorBidi"/>
                <w:spacing w:val="-2"/>
                <w:w w:val="105"/>
                <w:sz w:val="24"/>
                <w:szCs w:val="24"/>
                <w:rPrChange w:author="Kenneth Ssekimpi" w:date="2024-05-14T19:52:00Z" w:id="2147">
                  <w:rPr>
                    <w:spacing w:val="-2"/>
                    <w:w w:val="105"/>
                    <w:sz w:val="24"/>
                  </w:rPr>
                </w:rPrChange>
              </w:rPr>
              <w:t>Collection</w:t>
            </w:r>
            <w:ins w:author="Kenneth Ssekimpi" w:date="2024-05-14T19:30:00Z" w:id="2148">
              <w:r w:rsidRPr="00EA3CF1" w:rsidR="00F31D61">
                <w:rPr>
                  <w:rFonts w:asciiTheme="majorBidi" w:hAnsiTheme="majorBidi" w:cstheme="majorBidi"/>
                  <w:spacing w:val="-2"/>
                  <w:w w:val="105"/>
                  <w:sz w:val="24"/>
                  <w:szCs w:val="24"/>
                  <w:rPrChange w:author="Kenneth Ssekimpi" w:date="2024-05-14T19:52:00Z" w:id="2149">
                    <w:rPr>
                      <w:spacing w:val="-2"/>
                      <w:w w:val="105"/>
                      <w:sz w:val="24"/>
                    </w:rPr>
                  </w:rPrChange>
                </w:rPr>
                <w:t xml:space="preserve"> </w:t>
              </w:r>
            </w:ins>
          </w:p>
          <w:p w:rsidRPr="00EA3CF1" w:rsidR="00647801" w:rsidRDefault="00F92CD7" w14:paraId="27EB3F2C" w14:textId="77777777">
            <w:pPr>
              <w:pStyle w:val="TableParagraph"/>
              <w:ind w:left="118"/>
              <w:rPr>
                <w:rFonts w:asciiTheme="majorBidi" w:hAnsiTheme="majorBidi" w:cstheme="majorBidi"/>
                <w:sz w:val="24"/>
                <w:szCs w:val="24"/>
                <w:rPrChange w:author="Kenneth Ssekimpi" w:date="2024-05-14T19:52:00Z" w:id="2150">
                  <w:rPr>
                    <w:sz w:val="24"/>
                  </w:rPr>
                </w:rPrChange>
              </w:rPr>
              <w:pPrChange w:author="Kenneth Ssekimpi" w:date="2024-05-14T20:45:00Z" w:id="2151">
                <w:pPr>
                  <w:pStyle w:val="TableParagraph"/>
                  <w:spacing w:before="13" w:line="240" w:lineRule="auto"/>
                  <w:ind w:left="118"/>
                </w:pPr>
              </w:pPrChange>
            </w:pPr>
            <w:r w:rsidRPr="00EA3CF1">
              <w:rPr>
                <w:rFonts w:asciiTheme="majorBidi" w:hAnsiTheme="majorBidi" w:cstheme="majorBidi"/>
                <w:spacing w:val="-2"/>
                <w:w w:val="105"/>
                <w:sz w:val="24"/>
                <w:szCs w:val="24"/>
                <w:rPrChange w:author="Kenneth Ssekimpi" w:date="2024-05-14T19:52:00Z" w:id="2152">
                  <w:rPr>
                    <w:spacing w:val="-2"/>
                    <w:w w:val="105"/>
                    <w:sz w:val="24"/>
                  </w:rPr>
                </w:rPrChange>
              </w:rPr>
              <w:t>Cleaning</w:t>
            </w:r>
          </w:p>
        </w:tc>
        <w:tc>
          <w:tcPr>
            <w:tcW w:w="645" w:type="dxa"/>
            <w:tcBorders>
              <w:left w:val="nil"/>
              <w:right w:val="double" w:color="000000" w:sz="4" w:space="0"/>
            </w:tcBorders>
            <w:tcPrChange w:author="Kenneth Ssekimpi" w:date="2024-05-14T19:31:00Z" w:id="2153">
              <w:tcPr>
                <w:tcW w:w="606" w:type="dxa"/>
                <w:tcBorders>
                  <w:left w:val="nil"/>
                  <w:right w:val="double" w:color="000000" w:sz="4" w:space="0"/>
                </w:tcBorders>
              </w:tcPr>
            </w:tcPrChange>
          </w:tcPr>
          <w:p w:rsidRPr="00EA3CF1" w:rsidR="00647801" w:rsidP="00AB3625" w:rsidRDefault="00F92CD7" w14:paraId="06E346BE" w14:textId="77777777">
            <w:pPr>
              <w:pStyle w:val="TableParagraph"/>
              <w:ind w:left="93"/>
              <w:rPr>
                <w:rFonts w:asciiTheme="majorBidi" w:hAnsiTheme="majorBidi" w:cstheme="majorBidi"/>
                <w:sz w:val="24"/>
                <w:szCs w:val="24"/>
                <w:rPrChange w:author="Kenneth Ssekimpi" w:date="2024-05-14T19:52:00Z" w:id="2154">
                  <w:rPr>
                    <w:sz w:val="24"/>
                  </w:rPr>
                </w:rPrChange>
              </w:rPr>
            </w:pPr>
            <w:r w:rsidRPr="00EA3CF1">
              <w:rPr>
                <w:rFonts w:asciiTheme="majorBidi" w:hAnsiTheme="majorBidi" w:cstheme="majorBidi"/>
                <w:spacing w:val="-5"/>
                <w:w w:val="110"/>
                <w:sz w:val="24"/>
                <w:szCs w:val="24"/>
                <w:rPrChange w:author="Kenneth Ssekimpi" w:date="2024-05-14T19:52:00Z" w:id="2155">
                  <w:rPr>
                    <w:spacing w:val="-5"/>
                    <w:w w:val="110"/>
                    <w:sz w:val="24"/>
                  </w:rPr>
                </w:rPrChange>
              </w:rPr>
              <w:t>and</w:t>
            </w:r>
          </w:p>
        </w:tc>
        <w:tc>
          <w:tcPr>
            <w:tcW w:w="2502" w:type="dxa"/>
            <w:gridSpan w:val="3"/>
            <w:tcBorders>
              <w:left w:val="double" w:color="000000" w:sz="4" w:space="0"/>
            </w:tcBorders>
            <w:tcPrChange w:author="Kenneth Ssekimpi" w:date="2024-05-14T19:31:00Z" w:id="2156">
              <w:tcPr>
                <w:tcW w:w="2526" w:type="dxa"/>
                <w:gridSpan w:val="4"/>
                <w:tcBorders>
                  <w:left w:val="double" w:color="000000" w:sz="4" w:space="0"/>
                </w:tcBorders>
              </w:tcPr>
            </w:tcPrChange>
          </w:tcPr>
          <w:p w:rsidRPr="00EA3CF1" w:rsidR="00647801" w:rsidDel="00F31D61" w:rsidRDefault="00F92CD7" w14:paraId="581D8CA3" w14:textId="4064C471">
            <w:pPr>
              <w:pStyle w:val="TableParagraph"/>
              <w:ind w:left="128"/>
              <w:rPr>
                <w:del w:author="Kenneth Ssekimpi" w:date="2024-05-14T19:30:00Z" w:id="2157"/>
                <w:rFonts w:asciiTheme="majorBidi" w:hAnsiTheme="majorBidi" w:cstheme="majorBidi"/>
                <w:sz w:val="24"/>
                <w:szCs w:val="24"/>
                <w:rPrChange w:author="Kenneth Ssekimpi" w:date="2024-05-14T19:52:00Z" w:id="2158">
                  <w:rPr>
                    <w:del w:author="Kenneth Ssekimpi" w:date="2024-05-14T19:30:00Z" w:id="2159"/>
                    <w:sz w:val="24"/>
                  </w:rPr>
                </w:rPrChange>
              </w:rPr>
            </w:pPr>
            <w:r w:rsidRPr="00EA3CF1">
              <w:rPr>
                <w:rFonts w:asciiTheme="majorBidi" w:hAnsiTheme="majorBidi" w:cstheme="majorBidi"/>
                <w:w w:val="105"/>
                <w:sz w:val="24"/>
                <w:szCs w:val="24"/>
                <w:rPrChange w:author="Kenneth Ssekimpi" w:date="2024-05-14T19:52:00Z" w:id="2160">
                  <w:rPr>
                    <w:w w:val="105"/>
                    <w:sz w:val="24"/>
                  </w:rPr>
                </w:rPrChange>
              </w:rPr>
              <w:t>Collect,</w:t>
            </w:r>
            <w:r w:rsidRPr="00EA3CF1">
              <w:rPr>
                <w:rFonts w:asciiTheme="majorBidi" w:hAnsiTheme="majorBidi" w:cstheme="majorBidi"/>
                <w:spacing w:val="-6"/>
                <w:w w:val="105"/>
                <w:sz w:val="24"/>
                <w:szCs w:val="24"/>
                <w:rPrChange w:author="Kenneth Ssekimpi" w:date="2024-05-14T19:52:00Z" w:id="2161">
                  <w:rPr>
                    <w:spacing w:val="-6"/>
                    <w:w w:val="105"/>
                    <w:sz w:val="24"/>
                  </w:rPr>
                </w:rPrChange>
              </w:rPr>
              <w:t xml:space="preserve"> </w:t>
            </w:r>
            <w:r w:rsidRPr="00EA3CF1">
              <w:rPr>
                <w:rFonts w:asciiTheme="majorBidi" w:hAnsiTheme="majorBidi" w:cstheme="majorBidi"/>
                <w:w w:val="105"/>
                <w:sz w:val="24"/>
                <w:szCs w:val="24"/>
                <w:rPrChange w:author="Kenneth Ssekimpi" w:date="2024-05-14T19:52:00Z" w:id="2162">
                  <w:rPr>
                    <w:w w:val="105"/>
                    <w:sz w:val="24"/>
                  </w:rPr>
                </w:rPrChange>
              </w:rPr>
              <w:t>clean</w:t>
            </w:r>
            <w:r w:rsidRPr="00EA3CF1">
              <w:rPr>
                <w:rFonts w:asciiTheme="majorBidi" w:hAnsiTheme="majorBidi" w:cstheme="majorBidi"/>
                <w:spacing w:val="-8"/>
                <w:w w:val="105"/>
                <w:sz w:val="24"/>
                <w:szCs w:val="24"/>
                <w:rPrChange w:author="Kenneth Ssekimpi" w:date="2024-05-14T19:52:00Z" w:id="2163">
                  <w:rPr>
                    <w:spacing w:val="-8"/>
                    <w:w w:val="105"/>
                    <w:sz w:val="24"/>
                  </w:rPr>
                </w:rPrChange>
              </w:rPr>
              <w:t xml:space="preserve"> </w:t>
            </w:r>
            <w:r w:rsidRPr="00EA3CF1">
              <w:rPr>
                <w:rFonts w:asciiTheme="majorBidi" w:hAnsiTheme="majorBidi" w:cstheme="majorBidi"/>
                <w:w w:val="105"/>
                <w:sz w:val="24"/>
                <w:szCs w:val="24"/>
                <w:rPrChange w:author="Kenneth Ssekimpi" w:date="2024-05-14T19:52:00Z" w:id="2164">
                  <w:rPr>
                    <w:w w:val="105"/>
                    <w:sz w:val="24"/>
                  </w:rPr>
                </w:rPrChange>
              </w:rPr>
              <w:t>and</w:t>
            </w:r>
            <w:r w:rsidRPr="00EA3CF1">
              <w:rPr>
                <w:rFonts w:asciiTheme="majorBidi" w:hAnsiTheme="majorBidi" w:cstheme="majorBidi"/>
                <w:spacing w:val="-8"/>
                <w:w w:val="105"/>
                <w:sz w:val="24"/>
                <w:szCs w:val="24"/>
                <w:rPrChange w:author="Kenneth Ssekimpi" w:date="2024-05-14T19:52:00Z" w:id="2165">
                  <w:rPr>
                    <w:spacing w:val="-8"/>
                    <w:w w:val="105"/>
                    <w:sz w:val="24"/>
                  </w:rPr>
                </w:rPrChange>
              </w:rPr>
              <w:t xml:space="preserve"> </w:t>
            </w:r>
            <w:r w:rsidRPr="00EA3CF1">
              <w:rPr>
                <w:rFonts w:asciiTheme="majorBidi" w:hAnsiTheme="majorBidi" w:cstheme="majorBidi"/>
                <w:spacing w:val="-4"/>
                <w:w w:val="105"/>
                <w:sz w:val="24"/>
                <w:szCs w:val="24"/>
                <w:rPrChange w:author="Kenneth Ssekimpi" w:date="2024-05-14T19:52:00Z" w:id="2166">
                  <w:rPr>
                    <w:spacing w:val="-4"/>
                    <w:w w:val="105"/>
                    <w:sz w:val="24"/>
                  </w:rPr>
                </w:rPrChange>
              </w:rPr>
              <w:t>pre-</w:t>
            </w:r>
          </w:p>
          <w:p w:rsidRPr="00EA3CF1" w:rsidR="00647801" w:rsidRDefault="00F92CD7" w14:paraId="00A92A1A" w14:textId="77777777">
            <w:pPr>
              <w:pStyle w:val="TableParagraph"/>
              <w:ind w:left="128"/>
              <w:rPr>
                <w:rFonts w:asciiTheme="majorBidi" w:hAnsiTheme="majorBidi" w:cstheme="majorBidi"/>
                <w:sz w:val="24"/>
                <w:szCs w:val="24"/>
                <w:rPrChange w:author="Kenneth Ssekimpi" w:date="2024-05-14T19:52:00Z" w:id="2167">
                  <w:rPr>
                    <w:sz w:val="24"/>
                  </w:rPr>
                </w:rPrChange>
              </w:rPr>
              <w:pPrChange w:author="Kenneth Ssekimpi" w:date="2024-05-14T20:45:00Z" w:id="2168">
                <w:pPr>
                  <w:pStyle w:val="TableParagraph"/>
                  <w:spacing w:before="13" w:line="240" w:lineRule="auto"/>
                  <w:ind w:left="128"/>
                </w:pPr>
              </w:pPrChange>
            </w:pPr>
            <w:r w:rsidRPr="00EA3CF1">
              <w:rPr>
                <w:rFonts w:asciiTheme="majorBidi" w:hAnsiTheme="majorBidi" w:cstheme="majorBidi"/>
                <w:sz w:val="24"/>
                <w:szCs w:val="24"/>
                <w:rPrChange w:author="Kenneth Ssekimpi" w:date="2024-05-14T19:52:00Z" w:id="2169">
                  <w:rPr>
                    <w:sz w:val="24"/>
                  </w:rPr>
                </w:rPrChange>
              </w:rPr>
              <w:t>process</w:t>
            </w:r>
            <w:del w:author="Neil Watson" w:date="2024-03-25T09:08:00Z" w:id="2170">
              <w:r w:rsidRPr="00EA3CF1" w:rsidDel="00494F92">
                <w:rPr>
                  <w:rFonts w:asciiTheme="majorBidi" w:hAnsiTheme="majorBidi" w:cstheme="majorBidi"/>
                  <w:sz w:val="24"/>
                  <w:szCs w:val="24"/>
                  <w:rPrChange w:author="Kenneth Ssekimpi" w:date="2024-05-14T19:52:00Z" w:id="2171">
                    <w:rPr>
                      <w:sz w:val="24"/>
                    </w:rPr>
                  </w:rPrChange>
                </w:rPr>
                <w:delText>e</w:delText>
              </w:r>
            </w:del>
            <w:r w:rsidRPr="00EA3CF1">
              <w:rPr>
                <w:rFonts w:asciiTheme="majorBidi" w:hAnsiTheme="majorBidi" w:cstheme="majorBidi"/>
                <w:spacing w:val="29"/>
                <w:sz w:val="24"/>
                <w:szCs w:val="24"/>
                <w:rPrChange w:author="Kenneth Ssekimpi" w:date="2024-05-14T19:52:00Z" w:id="2172">
                  <w:rPr>
                    <w:spacing w:val="29"/>
                    <w:sz w:val="24"/>
                  </w:rPr>
                </w:rPrChange>
              </w:rPr>
              <w:t xml:space="preserve"> </w:t>
            </w:r>
            <w:r w:rsidRPr="00EA3CF1">
              <w:rPr>
                <w:rFonts w:asciiTheme="majorBidi" w:hAnsiTheme="majorBidi" w:cstheme="majorBidi"/>
                <w:spacing w:val="-4"/>
                <w:sz w:val="24"/>
                <w:szCs w:val="24"/>
                <w:rPrChange w:author="Kenneth Ssekimpi" w:date="2024-05-14T19:52:00Z" w:id="2173">
                  <w:rPr>
                    <w:spacing w:val="-4"/>
                    <w:sz w:val="24"/>
                  </w:rPr>
                </w:rPrChange>
              </w:rPr>
              <w:t>data</w:t>
            </w:r>
          </w:p>
        </w:tc>
        <w:tc>
          <w:tcPr>
            <w:tcW w:w="392" w:type="dxa"/>
            <w:tcBorders>
              <w:right w:val="nil"/>
            </w:tcBorders>
            <w:tcPrChange w:author="Kenneth Ssekimpi" w:date="2024-05-14T19:31:00Z" w:id="2174">
              <w:tcPr>
                <w:tcW w:w="392" w:type="dxa"/>
                <w:gridSpan w:val="2"/>
                <w:tcBorders>
                  <w:right w:val="nil"/>
                </w:tcBorders>
              </w:tcPr>
            </w:tcPrChange>
          </w:tcPr>
          <w:p w:rsidRPr="00EA3CF1" w:rsidR="00647801" w:rsidRDefault="00F92CD7" w14:paraId="74C0D599" w14:textId="0F35D928">
            <w:pPr>
              <w:pStyle w:val="TableParagraph"/>
              <w:ind w:left="85"/>
              <w:jc w:val="both"/>
              <w:rPr>
                <w:rFonts w:asciiTheme="majorBidi" w:hAnsiTheme="majorBidi" w:cstheme="majorBidi"/>
                <w:sz w:val="24"/>
                <w:szCs w:val="24"/>
                <w:rPrChange w:author="Kenneth Ssekimpi" w:date="2024-05-14T19:52:00Z" w:id="2175">
                  <w:rPr>
                    <w:sz w:val="24"/>
                  </w:rPr>
                </w:rPrChange>
              </w:rPr>
              <w:pPrChange w:author="Kenneth Ssekimpi" w:date="2024-05-14T19:52:00Z" w:id="2176">
                <w:pPr>
                  <w:pStyle w:val="TableParagraph"/>
                  <w:ind w:left="85"/>
                  <w:jc w:val="center"/>
                </w:pPr>
              </w:pPrChange>
            </w:pPr>
            <w:del w:author="Kenneth Ssekimpi" w:date="2024-05-13T11:18:00Z" w:id="2177">
              <w:r w:rsidRPr="00EA3CF1" w:rsidDel="007F02B7">
                <w:rPr>
                  <w:rFonts w:asciiTheme="majorBidi" w:hAnsiTheme="majorBidi" w:cstheme="majorBidi"/>
                  <w:spacing w:val="-5"/>
                  <w:sz w:val="24"/>
                  <w:szCs w:val="24"/>
                  <w:rPrChange w:author="Kenneth Ssekimpi" w:date="2024-05-14T19:52:00Z" w:id="2178">
                    <w:rPr>
                      <w:spacing w:val="-5"/>
                      <w:sz w:val="24"/>
                    </w:rPr>
                  </w:rPrChange>
                </w:rPr>
                <w:delText>31</w:delText>
              </w:r>
            </w:del>
            <w:ins w:author="Kenneth Ssekimpi" w:date="2024-05-13T11:18:00Z" w:id="2179">
              <w:r w:rsidRPr="00EA3CF1" w:rsidR="007F02B7">
                <w:rPr>
                  <w:rFonts w:asciiTheme="majorBidi" w:hAnsiTheme="majorBidi" w:cstheme="majorBidi"/>
                  <w:spacing w:val="-5"/>
                  <w:sz w:val="24"/>
                  <w:szCs w:val="24"/>
                  <w:rPrChange w:author="Kenneth Ssekimpi" w:date="2024-05-14T19:52:00Z" w:id="2180">
                    <w:rPr>
                      <w:spacing w:val="-5"/>
                      <w:sz w:val="24"/>
                    </w:rPr>
                  </w:rPrChange>
                </w:rPr>
                <w:t>3</w:t>
              </w:r>
            </w:ins>
            <w:ins w:author="Kenneth Ssekimpi" w:date="2024-05-14T20:12:00Z" w:id="2181">
              <w:r w:rsidR="005B270F">
                <w:rPr>
                  <w:rFonts w:asciiTheme="majorBidi" w:hAnsiTheme="majorBidi" w:cstheme="majorBidi"/>
                  <w:spacing w:val="-5"/>
                  <w:sz w:val="24"/>
                  <w:szCs w:val="24"/>
                </w:rPr>
                <w:t>1</w:t>
              </w:r>
            </w:ins>
          </w:p>
        </w:tc>
        <w:tc>
          <w:tcPr>
            <w:tcW w:w="1657" w:type="dxa"/>
            <w:tcBorders>
              <w:left w:val="nil"/>
            </w:tcBorders>
            <w:tcPrChange w:author="Kenneth Ssekimpi" w:date="2024-05-14T19:31:00Z" w:id="2182">
              <w:tcPr>
                <w:tcW w:w="1830" w:type="dxa"/>
                <w:gridSpan w:val="2"/>
                <w:tcBorders>
                  <w:left w:val="nil"/>
                </w:tcBorders>
              </w:tcPr>
            </w:tcPrChange>
          </w:tcPr>
          <w:p w:rsidRPr="00EA3CF1" w:rsidR="00647801" w:rsidRDefault="00F92CD7" w14:paraId="24CF4A97" w14:textId="23C121EB">
            <w:pPr>
              <w:pStyle w:val="TableParagraph"/>
              <w:ind w:left="44"/>
              <w:jc w:val="both"/>
              <w:rPr>
                <w:rFonts w:asciiTheme="majorBidi" w:hAnsiTheme="majorBidi" w:cstheme="majorBidi"/>
                <w:sz w:val="24"/>
                <w:szCs w:val="24"/>
                <w:rPrChange w:author="Kenneth Ssekimpi" w:date="2024-05-14T19:52:00Z" w:id="2183">
                  <w:rPr>
                    <w:sz w:val="24"/>
                  </w:rPr>
                </w:rPrChange>
              </w:rPr>
              <w:pPrChange w:author="Kenneth Ssekimpi" w:date="2024-05-14T19:52:00Z" w:id="2184">
                <w:pPr>
                  <w:pStyle w:val="TableParagraph"/>
                  <w:ind w:left="44"/>
                </w:pPr>
              </w:pPrChange>
            </w:pPr>
            <w:del w:author="Kenneth Ssekimpi" w:date="2024-05-13T11:18:00Z" w:id="2185">
              <w:r w:rsidRPr="00EA3CF1" w:rsidDel="007F02B7">
                <w:rPr>
                  <w:rFonts w:asciiTheme="majorBidi" w:hAnsiTheme="majorBidi" w:cstheme="majorBidi"/>
                  <w:sz w:val="24"/>
                  <w:szCs w:val="24"/>
                  <w:rPrChange w:author="Kenneth Ssekimpi" w:date="2024-05-14T19:52:00Z" w:id="2186">
                    <w:rPr>
                      <w:sz w:val="24"/>
                    </w:rPr>
                  </w:rPrChange>
                </w:rPr>
                <w:delText>May</w:delText>
              </w:r>
              <w:r w:rsidRPr="00EA3CF1" w:rsidDel="007F02B7">
                <w:rPr>
                  <w:rFonts w:asciiTheme="majorBidi" w:hAnsiTheme="majorBidi" w:cstheme="majorBidi"/>
                  <w:spacing w:val="21"/>
                  <w:sz w:val="24"/>
                  <w:szCs w:val="24"/>
                  <w:rPrChange w:author="Kenneth Ssekimpi" w:date="2024-05-14T19:52:00Z" w:id="2187">
                    <w:rPr>
                      <w:spacing w:val="21"/>
                      <w:sz w:val="24"/>
                    </w:rPr>
                  </w:rPrChange>
                </w:rPr>
                <w:delText xml:space="preserve"> </w:delText>
              </w:r>
            </w:del>
            <w:ins w:author="Kenneth Ssekimpi" w:date="2024-05-13T11:18:00Z" w:id="2188">
              <w:r w:rsidRPr="00EA3CF1" w:rsidR="007F02B7">
                <w:rPr>
                  <w:rFonts w:asciiTheme="majorBidi" w:hAnsiTheme="majorBidi" w:cstheme="majorBidi"/>
                  <w:sz w:val="24"/>
                  <w:szCs w:val="24"/>
                  <w:rPrChange w:author="Kenneth Ssekimpi" w:date="2024-05-14T19:52:00Z" w:id="2189">
                    <w:rPr>
                      <w:sz w:val="24"/>
                    </w:rPr>
                  </w:rPrChange>
                </w:rPr>
                <w:t>Ju</w:t>
              </w:r>
            </w:ins>
            <w:ins w:author="Kenneth Ssekimpi" w:date="2024-05-14T20:12:00Z" w:id="2190">
              <w:r w:rsidR="005B270F">
                <w:rPr>
                  <w:rFonts w:asciiTheme="majorBidi" w:hAnsiTheme="majorBidi" w:cstheme="majorBidi"/>
                  <w:sz w:val="24"/>
                  <w:szCs w:val="24"/>
                </w:rPr>
                <w:t>ly</w:t>
              </w:r>
            </w:ins>
            <w:ins w:author="Kenneth Ssekimpi" w:date="2024-05-13T11:18:00Z" w:id="2191">
              <w:r w:rsidRPr="00EA3CF1" w:rsidR="007F02B7">
                <w:rPr>
                  <w:rFonts w:asciiTheme="majorBidi" w:hAnsiTheme="majorBidi" w:cstheme="majorBidi"/>
                  <w:spacing w:val="21"/>
                  <w:sz w:val="24"/>
                  <w:szCs w:val="24"/>
                  <w:rPrChange w:author="Kenneth Ssekimpi" w:date="2024-05-14T19:52:00Z" w:id="2192">
                    <w:rPr>
                      <w:spacing w:val="21"/>
                      <w:sz w:val="24"/>
                    </w:rPr>
                  </w:rPrChange>
                </w:rPr>
                <w:t xml:space="preserve"> </w:t>
              </w:r>
            </w:ins>
            <w:r w:rsidRPr="00EA3CF1">
              <w:rPr>
                <w:rFonts w:asciiTheme="majorBidi" w:hAnsiTheme="majorBidi" w:cstheme="majorBidi"/>
                <w:spacing w:val="-4"/>
                <w:sz w:val="24"/>
                <w:szCs w:val="24"/>
                <w:rPrChange w:author="Kenneth Ssekimpi" w:date="2024-05-14T19:52:00Z" w:id="2193">
                  <w:rPr>
                    <w:spacing w:val="-4"/>
                    <w:sz w:val="24"/>
                  </w:rPr>
                </w:rPrChange>
              </w:rPr>
              <w:t>2024</w:t>
            </w:r>
          </w:p>
        </w:tc>
        <w:tc>
          <w:tcPr>
            <w:tcW w:w="2679" w:type="dxa"/>
            <w:tcPrChange w:author="Kenneth Ssekimpi" w:date="2024-05-14T19:31:00Z" w:id="2194">
              <w:tcPr>
                <w:tcW w:w="2506" w:type="dxa"/>
              </w:tcPr>
            </w:tcPrChange>
          </w:tcPr>
          <w:p w:rsidRPr="00EA3CF1" w:rsidR="00647801" w:rsidRDefault="00F92CD7" w14:paraId="3F6D5966" w14:textId="77777777">
            <w:pPr>
              <w:pStyle w:val="TableParagraph"/>
              <w:rPr>
                <w:rFonts w:asciiTheme="majorBidi" w:hAnsiTheme="majorBidi" w:cstheme="majorBidi"/>
                <w:sz w:val="24"/>
                <w:szCs w:val="24"/>
                <w:rPrChange w:author="Kenneth Ssekimpi" w:date="2024-05-14T19:52:00Z" w:id="2195">
                  <w:rPr>
                    <w:sz w:val="24"/>
                  </w:rPr>
                </w:rPrChange>
              </w:rPr>
              <w:pPrChange w:author="Kenneth Ssekimpi" w:date="2024-05-14T20:46:00Z" w:id="2196">
                <w:pPr>
                  <w:pStyle w:val="TableParagraph"/>
                  <w:jc w:val="both"/>
                </w:pPr>
              </w:pPrChange>
            </w:pPr>
            <w:r w:rsidRPr="00EA3CF1">
              <w:rPr>
                <w:rFonts w:asciiTheme="majorBidi" w:hAnsiTheme="majorBidi" w:cstheme="majorBidi"/>
                <w:sz w:val="24"/>
                <w:szCs w:val="24"/>
                <w:rPrChange w:author="Kenneth Ssekimpi" w:date="2024-05-14T19:52:00Z" w:id="2197">
                  <w:rPr>
                    <w:sz w:val="24"/>
                  </w:rPr>
                </w:rPrChange>
              </w:rPr>
              <w:t>Download</w:t>
            </w:r>
            <w:r w:rsidRPr="00EA3CF1">
              <w:rPr>
                <w:rFonts w:asciiTheme="majorBidi" w:hAnsiTheme="majorBidi" w:cstheme="majorBidi"/>
                <w:spacing w:val="12"/>
                <w:sz w:val="24"/>
                <w:szCs w:val="24"/>
                <w:rPrChange w:author="Kenneth Ssekimpi" w:date="2024-05-14T19:52:00Z" w:id="2198">
                  <w:rPr>
                    <w:spacing w:val="12"/>
                    <w:sz w:val="24"/>
                  </w:rPr>
                </w:rPrChange>
              </w:rPr>
              <w:t xml:space="preserve"> </w:t>
            </w:r>
            <w:r w:rsidRPr="00EA3CF1">
              <w:rPr>
                <w:rFonts w:asciiTheme="majorBidi" w:hAnsiTheme="majorBidi" w:cstheme="majorBidi"/>
                <w:sz w:val="24"/>
                <w:szCs w:val="24"/>
                <w:rPrChange w:author="Kenneth Ssekimpi" w:date="2024-05-14T19:52:00Z" w:id="2199">
                  <w:rPr>
                    <w:sz w:val="24"/>
                  </w:rPr>
                </w:rPrChange>
              </w:rPr>
              <w:t>R</w:t>
            </w:r>
            <w:r w:rsidRPr="00EA3CF1">
              <w:rPr>
                <w:rFonts w:asciiTheme="majorBidi" w:hAnsiTheme="majorBidi" w:cstheme="majorBidi"/>
                <w:spacing w:val="12"/>
                <w:sz w:val="24"/>
                <w:szCs w:val="24"/>
                <w:rPrChange w:author="Kenneth Ssekimpi" w:date="2024-05-14T19:52:00Z" w:id="2200">
                  <w:rPr>
                    <w:spacing w:val="12"/>
                    <w:sz w:val="24"/>
                  </w:rPr>
                </w:rPrChange>
              </w:rPr>
              <w:t xml:space="preserve"> </w:t>
            </w:r>
            <w:r w:rsidRPr="00EA3CF1">
              <w:rPr>
                <w:rFonts w:asciiTheme="majorBidi" w:hAnsiTheme="majorBidi" w:cstheme="majorBidi"/>
                <w:spacing w:val="-2"/>
                <w:sz w:val="24"/>
                <w:szCs w:val="24"/>
                <w:rPrChange w:author="Kenneth Ssekimpi" w:date="2024-05-14T19:52:00Z" w:id="2201">
                  <w:rPr>
                    <w:spacing w:val="-2"/>
                    <w:sz w:val="24"/>
                  </w:rPr>
                </w:rPrChange>
              </w:rPr>
              <w:t>packages,</w:t>
            </w:r>
          </w:p>
          <w:p w:rsidRPr="00EA3CF1" w:rsidR="00647801" w:rsidRDefault="00F92CD7" w14:paraId="610B7006" w14:textId="77777777">
            <w:pPr>
              <w:pStyle w:val="TableParagraph"/>
              <w:spacing w:line="290" w:lineRule="atLeast"/>
              <w:ind w:right="106"/>
              <w:rPr>
                <w:rFonts w:asciiTheme="majorBidi" w:hAnsiTheme="majorBidi" w:cstheme="majorBidi"/>
                <w:sz w:val="24"/>
                <w:szCs w:val="24"/>
                <w:rPrChange w:author="Kenneth Ssekimpi" w:date="2024-05-14T19:52:00Z" w:id="2202">
                  <w:rPr>
                    <w:sz w:val="24"/>
                  </w:rPr>
                </w:rPrChange>
              </w:rPr>
              <w:pPrChange w:author="Kenneth Ssekimpi" w:date="2024-05-14T20:46:00Z" w:id="2203">
                <w:pPr>
                  <w:pStyle w:val="TableParagraph"/>
                  <w:spacing w:line="290" w:lineRule="atLeast"/>
                  <w:ind w:right="106"/>
                  <w:jc w:val="both"/>
                </w:pPr>
              </w:pPrChange>
            </w:pPr>
            <w:r w:rsidRPr="00EA3CF1">
              <w:rPr>
                <w:rFonts w:asciiTheme="majorBidi" w:hAnsiTheme="majorBidi" w:cstheme="majorBidi"/>
                <w:w w:val="105"/>
                <w:sz w:val="24"/>
                <w:szCs w:val="24"/>
                <w:rPrChange w:author="Kenneth Ssekimpi" w:date="2024-05-14T19:52:00Z" w:id="2204">
                  <w:rPr>
                    <w:w w:val="105"/>
                    <w:sz w:val="24"/>
                  </w:rPr>
                </w:rPrChange>
              </w:rPr>
              <w:t>write scripts to clean and organize data. Document steps</w:t>
            </w:r>
          </w:p>
        </w:tc>
      </w:tr>
      <w:tr w:rsidRPr="00EA3CF1" w:rsidR="00647801" w:rsidTr="00F31D61" w14:paraId="3A57F993" w14:textId="77777777">
        <w:trPr>
          <w:trHeight w:val="1731"/>
          <w:trPrChange w:author="Kenneth Ssekimpi" w:date="2024-05-14T19:31:00Z" w:id="2205">
            <w:trPr>
              <w:gridAfter w:val="0"/>
              <w:trHeight w:val="1731"/>
            </w:trPr>
          </w:trPrChange>
        </w:trPr>
        <w:tc>
          <w:tcPr>
            <w:tcW w:w="2566" w:type="dxa"/>
            <w:gridSpan w:val="2"/>
            <w:tcBorders>
              <w:right w:val="double" w:color="000000" w:sz="4" w:space="0"/>
            </w:tcBorders>
            <w:tcPrChange w:author="Kenneth Ssekimpi" w:date="2024-05-14T19:31:00Z" w:id="2206">
              <w:tcPr>
                <w:tcW w:w="2527" w:type="dxa"/>
                <w:gridSpan w:val="2"/>
                <w:tcBorders>
                  <w:right w:val="double" w:color="000000" w:sz="4" w:space="0"/>
                </w:tcBorders>
              </w:tcPr>
            </w:tcPrChange>
          </w:tcPr>
          <w:p w:rsidRPr="00EA3CF1" w:rsidR="00647801" w:rsidP="00AB3625" w:rsidRDefault="00F92CD7" w14:paraId="31535228" w14:textId="77777777">
            <w:pPr>
              <w:pStyle w:val="TableParagraph"/>
              <w:ind w:left="118"/>
              <w:rPr>
                <w:rFonts w:asciiTheme="majorBidi" w:hAnsiTheme="majorBidi" w:cstheme="majorBidi"/>
                <w:sz w:val="24"/>
                <w:szCs w:val="24"/>
                <w:rPrChange w:author="Kenneth Ssekimpi" w:date="2024-05-14T19:52:00Z" w:id="2207">
                  <w:rPr>
                    <w:sz w:val="24"/>
                  </w:rPr>
                </w:rPrChange>
              </w:rPr>
            </w:pPr>
            <w:r w:rsidRPr="00EA3CF1">
              <w:rPr>
                <w:rFonts w:asciiTheme="majorBidi" w:hAnsiTheme="majorBidi" w:cstheme="majorBidi"/>
                <w:w w:val="105"/>
                <w:sz w:val="24"/>
                <w:szCs w:val="24"/>
                <w:rPrChange w:author="Kenneth Ssekimpi" w:date="2024-05-14T19:52:00Z" w:id="2208">
                  <w:rPr>
                    <w:w w:val="105"/>
                    <w:sz w:val="24"/>
                  </w:rPr>
                </w:rPrChange>
              </w:rPr>
              <w:t>Data</w:t>
            </w:r>
            <w:r w:rsidRPr="00EA3CF1">
              <w:rPr>
                <w:rFonts w:asciiTheme="majorBidi" w:hAnsiTheme="majorBidi" w:cstheme="majorBidi"/>
                <w:spacing w:val="42"/>
                <w:w w:val="105"/>
                <w:sz w:val="24"/>
                <w:szCs w:val="24"/>
                <w:rPrChange w:author="Kenneth Ssekimpi" w:date="2024-05-14T19:52:00Z" w:id="2209">
                  <w:rPr>
                    <w:spacing w:val="42"/>
                    <w:w w:val="105"/>
                    <w:sz w:val="24"/>
                  </w:rPr>
                </w:rPrChange>
              </w:rPr>
              <w:t xml:space="preserve"> </w:t>
            </w:r>
            <w:r w:rsidRPr="00EA3CF1">
              <w:rPr>
                <w:rFonts w:asciiTheme="majorBidi" w:hAnsiTheme="majorBidi" w:cstheme="majorBidi"/>
                <w:spacing w:val="-2"/>
                <w:w w:val="105"/>
                <w:sz w:val="24"/>
                <w:szCs w:val="24"/>
                <w:rPrChange w:author="Kenneth Ssekimpi" w:date="2024-05-14T19:52:00Z" w:id="2210">
                  <w:rPr>
                    <w:spacing w:val="-2"/>
                    <w:w w:val="105"/>
                    <w:sz w:val="24"/>
                  </w:rPr>
                </w:rPrChange>
              </w:rPr>
              <w:t>Analysis</w:t>
            </w:r>
          </w:p>
        </w:tc>
        <w:tc>
          <w:tcPr>
            <w:tcW w:w="2502" w:type="dxa"/>
            <w:gridSpan w:val="3"/>
            <w:tcBorders>
              <w:left w:val="double" w:color="000000" w:sz="4" w:space="0"/>
            </w:tcBorders>
            <w:tcPrChange w:author="Kenneth Ssekimpi" w:date="2024-05-14T19:31:00Z" w:id="2211">
              <w:tcPr>
                <w:tcW w:w="2526" w:type="dxa"/>
                <w:gridSpan w:val="4"/>
                <w:tcBorders>
                  <w:left w:val="double" w:color="000000" w:sz="4" w:space="0"/>
                </w:tcBorders>
              </w:tcPr>
            </w:tcPrChange>
          </w:tcPr>
          <w:p w:rsidRPr="00EA3CF1" w:rsidR="00647801" w:rsidDel="00D44739" w:rsidRDefault="00F92CD7" w14:paraId="648395C8" w14:textId="259A701C">
            <w:pPr>
              <w:pStyle w:val="TableParagraph"/>
              <w:ind w:left="128"/>
              <w:rPr>
                <w:del w:author="Kenneth Ssekimpi" w:date="2024-05-14T13:49:00Z" w:id="2212"/>
                <w:rFonts w:asciiTheme="majorBidi" w:hAnsiTheme="majorBidi" w:cstheme="majorBidi"/>
                <w:sz w:val="24"/>
                <w:szCs w:val="24"/>
                <w:rPrChange w:author="Kenneth Ssekimpi" w:date="2024-05-14T19:52:00Z" w:id="2213">
                  <w:rPr>
                    <w:del w:author="Kenneth Ssekimpi" w:date="2024-05-14T13:49:00Z" w:id="2214"/>
                    <w:sz w:val="24"/>
                  </w:rPr>
                </w:rPrChange>
              </w:rPr>
            </w:pPr>
            <w:r w:rsidRPr="00EA3CF1">
              <w:rPr>
                <w:rFonts w:asciiTheme="majorBidi" w:hAnsiTheme="majorBidi" w:cstheme="majorBidi"/>
                <w:w w:val="110"/>
                <w:sz w:val="24"/>
                <w:szCs w:val="24"/>
                <w:rPrChange w:author="Kenneth Ssekimpi" w:date="2024-05-14T19:52:00Z" w:id="2215">
                  <w:rPr>
                    <w:w w:val="110"/>
                    <w:sz w:val="24"/>
                  </w:rPr>
                </w:rPrChange>
              </w:rPr>
              <w:t>Analyze</w:t>
            </w:r>
            <w:r w:rsidRPr="00EA3CF1">
              <w:rPr>
                <w:rFonts w:asciiTheme="majorBidi" w:hAnsiTheme="majorBidi" w:cstheme="majorBidi"/>
                <w:spacing w:val="-6"/>
                <w:w w:val="110"/>
                <w:sz w:val="24"/>
                <w:szCs w:val="24"/>
                <w:rPrChange w:author="Kenneth Ssekimpi" w:date="2024-05-14T19:52:00Z" w:id="2216">
                  <w:rPr>
                    <w:spacing w:val="-6"/>
                    <w:w w:val="110"/>
                    <w:sz w:val="24"/>
                  </w:rPr>
                </w:rPrChange>
              </w:rPr>
              <w:t xml:space="preserve"> </w:t>
            </w:r>
            <w:r w:rsidRPr="00EA3CF1">
              <w:rPr>
                <w:rFonts w:asciiTheme="majorBidi" w:hAnsiTheme="majorBidi" w:cstheme="majorBidi"/>
                <w:w w:val="110"/>
                <w:sz w:val="24"/>
                <w:szCs w:val="24"/>
                <w:rPrChange w:author="Kenneth Ssekimpi" w:date="2024-05-14T19:52:00Z" w:id="2217">
                  <w:rPr>
                    <w:w w:val="110"/>
                    <w:sz w:val="24"/>
                  </w:rPr>
                </w:rPrChange>
              </w:rPr>
              <w:t>data</w:t>
            </w:r>
            <w:r w:rsidRPr="00EA3CF1">
              <w:rPr>
                <w:rFonts w:asciiTheme="majorBidi" w:hAnsiTheme="majorBidi" w:cstheme="majorBidi"/>
                <w:spacing w:val="-6"/>
                <w:w w:val="110"/>
                <w:sz w:val="24"/>
                <w:szCs w:val="24"/>
                <w:rPrChange w:author="Kenneth Ssekimpi" w:date="2024-05-14T19:52:00Z" w:id="2218">
                  <w:rPr>
                    <w:spacing w:val="-6"/>
                    <w:w w:val="110"/>
                    <w:sz w:val="24"/>
                  </w:rPr>
                </w:rPrChange>
              </w:rPr>
              <w:t xml:space="preserve"> </w:t>
            </w:r>
            <w:r w:rsidRPr="00EA3CF1">
              <w:rPr>
                <w:rFonts w:asciiTheme="majorBidi" w:hAnsiTheme="majorBidi" w:cstheme="majorBidi"/>
                <w:spacing w:val="-2"/>
                <w:w w:val="110"/>
                <w:sz w:val="24"/>
                <w:szCs w:val="24"/>
                <w:rPrChange w:author="Kenneth Ssekimpi" w:date="2024-05-14T19:52:00Z" w:id="2219">
                  <w:rPr>
                    <w:spacing w:val="-2"/>
                    <w:w w:val="110"/>
                    <w:sz w:val="24"/>
                  </w:rPr>
                </w:rPrChange>
              </w:rPr>
              <w:t>(quanti</w:t>
            </w:r>
            <w:ins w:author="Kenneth Ssekimpi" w:date="2024-05-14T13:49:00Z" w:id="2220">
              <w:r w:rsidRPr="00EA3CF1" w:rsidR="00E54978">
                <w:rPr>
                  <w:rFonts w:asciiTheme="majorBidi" w:hAnsiTheme="majorBidi" w:cstheme="majorBidi"/>
                  <w:spacing w:val="-2"/>
                  <w:w w:val="110"/>
                  <w:sz w:val="24"/>
                  <w:szCs w:val="24"/>
                  <w:rPrChange w:author="Kenneth Ssekimpi" w:date="2024-05-14T19:52:00Z" w:id="2221">
                    <w:rPr>
                      <w:spacing w:val="-2"/>
                      <w:w w:val="110"/>
                      <w:sz w:val="24"/>
                    </w:rPr>
                  </w:rPrChange>
                </w:rPr>
                <w:t>tative</w:t>
              </w:r>
            </w:ins>
            <w:del w:author="Kenneth Ssekimpi" w:date="2024-05-14T13:49:00Z" w:id="2222">
              <w:r w:rsidRPr="00EA3CF1" w:rsidDel="00E54978">
                <w:rPr>
                  <w:rFonts w:asciiTheme="majorBidi" w:hAnsiTheme="majorBidi" w:cstheme="majorBidi"/>
                  <w:spacing w:val="-2"/>
                  <w:w w:val="110"/>
                  <w:sz w:val="24"/>
                  <w:szCs w:val="24"/>
                  <w:rPrChange w:author="Kenneth Ssekimpi" w:date="2024-05-14T19:52:00Z" w:id="2223">
                    <w:rPr>
                      <w:spacing w:val="-2"/>
                      <w:w w:val="110"/>
                      <w:sz w:val="24"/>
                    </w:rPr>
                  </w:rPrChange>
                </w:rPr>
                <w:delText>-</w:delText>
              </w:r>
            </w:del>
          </w:p>
          <w:p w:rsidRPr="00EA3CF1" w:rsidR="00647801" w:rsidRDefault="00F92CD7" w14:paraId="2715FDEA" w14:textId="77612117">
            <w:pPr>
              <w:pStyle w:val="TableParagraph"/>
              <w:ind w:left="128"/>
              <w:rPr>
                <w:rFonts w:asciiTheme="majorBidi" w:hAnsiTheme="majorBidi" w:cstheme="majorBidi"/>
                <w:sz w:val="24"/>
                <w:szCs w:val="24"/>
                <w:rPrChange w:author="Kenneth Ssekimpi" w:date="2024-05-14T19:52:00Z" w:id="2224">
                  <w:rPr>
                    <w:sz w:val="24"/>
                  </w:rPr>
                </w:rPrChange>
              </w:rPr>
              <w:pPrChange w:author="Kenneth Ssekimpi" w:date="2024-05-14T20:45:00Z" w:id="2225">
                <w:pPr>
                  <w:pStyle w:val="TableParagraph"/>
                  <w:spacing w:before="13" w:line="240" w:lineRule="auto"/>
                  <w:ind w:left="128"/>
                </w:pPr>
              </w:pPrChange>
            </w:pPr>
            <w:del w:author="Kenneth Ssekimpi" w:date="2024-05-14T13:49:00Z" w:id="2226">
              <w:r w:rsidRPr="00EA3CF1" w:rsidDel="00D44739">
                <w:rPr>
                  <w:rFonts w:asciiTheme="majorBidi" w:hAnsiTheme="majorBidi" w:cstheme="majorBidi"/>
                  <w:w w:val="110"/>
                  <w:sz w:val="24"/>
                  <w:szCs w:val="24"/>
                  <w:rPrChange w:author="Kenneth Ssekimpi" w:date="2024-05-14T19:52:00Z" w:id="2227">
                    <w:rPr>
                      <w:w w:val="110"/>
                      <w:sz w:val="24"/>
                    </w:rPr>
                  </w:rPrChange>
                </w:rPr>
                <w:delText>tati</w:delText>
              </w:r>
            </w:del>
            <w:del w:author="Kenneth Ssekimpi" w:date="2024-05-14T13:50:00Z" w:id="2228">
              <w:r w:rsidRPr="00EA3CF1" w:rsidDel="00D44739">
                <w:rPr>
                  <w:rFonts w:asciiTheme="majorBidi" w:hAnsiTheme="majorBidi" w:cstheme="majorBidi"/>
                  <w:w w:val="110"/>
                  <w:sz w:val="24"/>
                  <w:szCs w:val="24"/>
                  <w:rPrChange w:author="Kenneth Ssekimpi" w:date="2024-05-14T19:52:00Z" w:id="2229">
                    <w:rPr>
                      <w:w w:val="110"/>
                      <w:sz w:val="24"/>
                    </w:rPr>
                  </w:rPrChange>
                </w:rPr>
                <w:delText>ve</w:delText>
              </w:r>
            </w:del>
            <w:r w:rsidRPr="00EA3CF1">
              <w:rPr>
                <w:rFonts w:asciiTheme="majorBidi" w:hAnsiTheme="majorBidi" w:cstheme="majorBidi"/>
                <w:spacing w:val="8"/>
                <w:w w:val="110"/>
                <w:sz w:val="24"/>
                <w:szCs w:val="24"/>
                <w:rPrChange w:author="Kenneth Ssekimpi" w:date="2024-05-14T19:52:00Z" w:id="2230">
                  <w:rPr>
                    <w:spacing w:val="8"/>
                    <w:w w:val="110"/>
                    <w:sz w:val="24"/>
                  </w:rPr>
                </w:rPrChange>
              </w:rPr>
              <w:t xml:space="preserve"> </w:t>
            </w:r>
            <w:r w:rsidRPr="00EA3CF1">
              <w:rPr>
                <w:rFonts w:asciiTheme="majorBidi" w:hAnsiTheme="majorBidi" w:cstheme="majorBidi"/>
                <w:spacing w:val="-2"/>
                <w:w w:val="110"/>
                <w:sz w:val="24"/>
                <w:szCs w:val="24"/>
                <w:rPrChange w:author="Kenneth Ssekimpi" w:date="2024-05-14T19:52:00Z" w:id="2231">
                  <w:rPr>
                    <w:spacing w:val="-2"/>
                    <w:w w:val="110"/>
                    <w:sz w:val="24"/>
                  </w:rPr>
                </w:rPrChange>
              </w:rPr>
              <w:t>methods)</w:t>
            </w:r>
          </w:p>
        </w:tc>
        <w:tc>
          <w:tcPr>
            <w:tcW w:w="392" w:type="dxa"/>
            <w:tcBorders>
              <w:right w:val="nil"/>
            </w:tcBorders>
            <w:tcPrChange w:author="Kenneth Ssekimpi" w:date="2024-05-14T19:31:00Z" w:id="2232">
              <w:tcPr>
                <w:tcW w:w="392" w:type="dxa"/>
                <w:gridSpan w:val="2"/>
                <w:tcBorders>
                  <w:right w:val="nil"/>
                </w:tcBorders>
              </w:tcPr>
            </w:tcPrChange>
          </w:tcPr>
          <w:p w:rsidRPr="00A867D4" w:rsidR="00647801" w:rsidRDefault="00F92CD7" w14:paraId="11BAAED6" w14:textId="41BEA756">
            <w:pPr>
              <w:pStyle w:val="TableParagraph"/>
              <w:ind w:left="85"/>
              <w:jc w:val="both"/>
              <w:rPr>
                <w:rFonts w:asciiTheme="majorBidi" w:hAnsiTheme="majorBidi" w:cstheme="majorBidi"/>
                <w:rPrChange w:author="Kenneth Ssekimpi" w:date="2024-05-14T20:12:00Z" w:id="2233">
                  <w:rPr>
                    <w:sz w:val="24"/>
                  </w:rPr>
                </w:rPrChange>
              </w:rPr>
              <w:pPrChange w:author="Kenneth Ssekimpi" w:date="2024-05-14T19:52:00Z" w:id="2234">
                <w:pPr>
                  <w:pStyle w:val="TableParagraph"/>
                  <w:ind w:left="85"/>
                  <w:jc w:val="center"/>
                </w:pPr>
              </w:pPrChange>
            </w:pPr>
            <w:r w:rsidRPr="00A867D4">
              <w:rPr>
                <w:rFonts w:asciiTheme="majorBidi" w:hAnsiTheme="majorBidi" w:cstheme="majorBidi"/>
                <w:spacing w:val="-5"/>
                <w:rPrChange w:author="Kenneth Ssekimpi" w:date="2024-05-14T20:12:00Z" w:id="2235">
                  <w:rPr>
                    <w:spacing w:val="-5"/>
                    <w:sz w:val="24"/>
                  </w:rPr>
                </w:rPrChange>
              </w:rPr>
              <w:t>3</w:t>
            </w:r>
            <w:ins w:author="Kenneth Ssekimpi" w:date="2024-05-14T20:12:00Z" w:id="2236">
              <w:r w:rsidRPr="00A867D4" w:rsidR="00A867D4">
                <w:rPr>
                  <w:rFonts w:asciiTheme="majorBidi" w:hAnsiTheme="majorBidi" w:cstheme="majorBidi"/>
                  <w:spacing w:val="-5"/>
                  <w:rPrChange w:author="Kenneth Ssekimpi" w:date="2024-05-14T20:12:00Z" w:id="2237">
                    <w:rPr>
                      <w:rFonts w:asciiTheme="majorBidi" w:hAnsiTheme="majorBidi" w:cstheme="majorBidi"/>
                      <w:spacing w:val="-5"/>
                      <w:sz w:val="24"/>
                      <w:szCs w:val="24"/>
                    </w:rPr>
                  </w:rPrChange>
                </w:rPr>
                <w:t>0</w:t>
              </w:r>
            </w:ins>
            <w:del w:author="Kenneth Ssekimpi" w:date="2024-05-14T20:12:00Z" w:id="2238">
              <w:r w:rsidRPr="00A867D4" w:rsidDel="00A867D4">
                <w:rPr>
                  <w:rFonts w:asciiTheme="majorBidi" w:hAnsiTheme="majorBidi" w:cstheme="majorBidi"/>
                  <w:spacing w:val="-5"/>
                  <w:rPrChange w:author="Kenneth Ssekimpi" w:date="2024-05-14T20:12:00Z" w:id="2239">
                    <w:rPr>
                      <w:spacing w:val="-5"/>
                      <w:sz w:val="24"/>
                    </w:rPr>
                  </w:rPrChange>
                </w:rPr>
                <w:delText>1</w:delText>
              </w:r>
            </w:del>
          </w:p>
        </w:tc>
        <w:tc>
          <w:tcPr>
            <w:tcW w:w="1657" w:type="dxa"/>
            <w:tcBorders>
              <w:left w:val="nil"/>
            </w:tcBorders>
            <w:tcPrChange w:author="Kenneth Ssekimpi" w:date="2024-05-14T19:31:00Z" w:id="2240">
              <w:tcPr>
                <w:tcW w:w="1830" w:type="dxa"/>
                <w:gridSpan w:val="2"/>
                <w:tcBorders>
                  <w:left w:val="nil"/>
                </w:tcBorders>
              </w:tcPr>
            </w:tcPrChange>
          </w:tcPr>
          <w:p w:rsidRPr="00A867D4" w:rsidR="00647801" w:rsidRDefault="00F92CD7" w14:paraId="41D1FD64" w14:textId="4458867F">
            <w:pPr>
              <w:pStyle w:val="TableParagraph"/>
              <w:ind w:left="44"/>
              <w:jc w:val="both"/>
              <w:rPr>
                <w:rFonts w:asciiTheme="majorBidi" w:hAnsiTheme="majorBidi" w:cstheme="majorBidi"/>
                <w:rPrChange w:author="Kenneth Ssekimpi" w:date="2024-05-14T20:12:00Z" w:id="2241">
                  <w:rPr>
                    <w:sz w:val="24"/>
                  </w:rPr>
                </w:rPrChange>
              </w:rPr>
              <w:pPrChange w:author="Kenneth Ssekimpi" w:date="2024-05-14T19:52:00Z" w:id="2242">
                <w:pPr>
                  <w:pStyle w:val="TableParagraph"/>
                  <w:ind w:left="44"/>
                </w:pPr>
              </w:pPrChange>
            </w:pPr>
            <w:del w:author="Kenneth Ssekimpi" w:date="2024-05-14T20:12:00Z" w:id="2243">
              <w:r w:rsidRPr="00A867D4" w:rsidDel="00A867D4">
                <w:rPr>
                  <w:rFonts w:asciiTheme="majorBidi" w:hAnsiTheme="majorBidi" w:cstheme="majorBidi"/>
                  <w:w w:val="105"/>
                  <w:rPrChange w:author="Kenneth Ssekimpi" w:date="2024-05-14T20:12:00Z" w:id="2244">
                    <w:rPr>
                      <w:w w:val="105"/>
                      <w:sz w:val="24"/>
                    </w:rPr>
                  </w:rPrChange>
                </w:rPr>
                <w:delText>August</w:delText>
              </w:r>
              <w:r w:rsidRPr="00A867D4" w:rsidDel="00A867D4">
                <w:rPr>
                  <w:rFonts w:asciiTheme="majorBidi" w:hAnsiTheme="majorBidi" w:cstheme="majorBidi"/>
                  <w:spacing w:val="21"/>
                  <w:w w:val="105"/>
                  <w:rPrChange w:author="Kenneth Ssekimpi" w:date="2024-05-14T20:12:00Z" w:id="2245">
                    <w:rPr>
                      <w:spacing w:val="21"/>
                      <w:w w:val="105"/>
                      <w:sz w:val="24"/>
                    </w:rPr>
                  </w:rPrChange>
                </w:rPr>
                <w:delText xml:space="preserve"> </w:delText>
              </w:r>
            </w:del>
            <w:ins w:author="Kenneth Ssekimpi" w:date="2024-05-14T20:12:00Z" w:id="2246">
              <w:r w:rsidRPr="00A867D4" w:rsidR="00A867D4">
                <w:rPr>
                  <w:rFonts w:asciiTheme="majorBidi" w:hAnsiTheme="majorBidi" w:cstheme="majorBidi"/>
                  <w:w w:val="105"/>
                  <w:rPrChange w:author="Kenneth Ssekimpi" w:date="2024-05-14T20:12:00Z" w:id="2247">
                    <w:rPr>
                      <w:rFonts w:asciiTheme="majorBidi" w:hAnsiTheme="majorBidi" w:cstheme="majorBidi"/>
                      <w:w w:val="105"/>
                      <w:sz w:val="24"/>
                      <w:szCs w:val="24"/>
                    </w:rPr>
                  </w:rPrChange>
                </w:rPr>
                <w:t>September</w:t>
              </w:r>
              <w:r w:rsidRPr="00A867D4" w:rsidR="00A867D4">
                <w:rPr>
                  <w:rFonts w:asciiTheme="majorBidi" w:hAnsiTheme="majorBidi" w:cstheme="majorBidi"/>
                  <w:spacing w:val="21"/>
                  <w:w w:val="105"/>
                  <w:rPrChange w:author="Kenneth Ssekimpi" w:date="2024-05-14T20:12:00Z" w:id="2248">
                    <w:rPr>
                      <w:spacing w:val="21"/>
                      <w:w w:val="105"/>
                      <w:sz w:val="24"/>
                    </w:rPr>
                  </w:rPrChange>
                </w:rPr>
                <w:t xml:space="preserve"> </w:t>
              </w:r>
            </w:ins>
            <w:r w:rsidRPr="00A867D4">
              <w:rPr>
                <w:rFonts w:asciiTheme="majorBidi" w:hAnsiTheme="majorBidi" w:cstheme="majorBidi"/>
                <w:spacing w:val="-4"/>
                <w:w w:val="105"/>
                <w:rPrChange w:author="Kenneth Ssekimpi" w:date="2024-05-14T20:12:00Z" w:id="2249">
                  <w:rPr>
                    <w:spacing w:val="-4"/>
                    <w:w w:val="105"/>
                    <w:sz w:val="24"/>
                  </w:rPr>
                </w:rPrChange>
              </w:rPr>
              <w:t>2024</w:t>
            </w:r>
          </w:p>
        </w:tc>
        <w:tc>
          <w:tcPr>
            <w:tcW w:w="2679" w:type="dxa"/>
            <w:tcPrChange w:author="Kenneth Ssekimpi" w:date="2024-05-14T19:31:00Z" w:id="2250">
              <w:tcPr>
                <w:tcW w:w="2506" w:type="dxa"/>
              </w:tcPr>
            </w:tcPrChange>
          </w:tcPr>
          <w:p w:rsidRPr="00EA3CF1" w:rsidR="00647801" w:rsidRDefault="00F92CD7" w14:paraId="2FF2C144" w14:textId="77777777">
            <w:pPr>
              <w:pStyle w:val="TableParagraph"/>
              <w:rPr>
                <w:rFonts w:asciiTheme="majorBidi" w:hAnsiTheme="majorBidi" w:cstheme="majorBidi"/>
                <w:sz w:val="24"/>
                <w:szCs w:val="24"/>
                <w:rPrChange w:author="Kenneth Ssekimpi" w:date="2024-05-14T19:52:00Z" w:id="2251">
                  <w:rPr>
                    <w:sz w:val="24"/>
                  </w:rPr>
                </w:rPrChange>
              </w:rPr>
              <w:pPrChange w:author="Kenneth Ssekimpi" w:date="2024-05-14T20:46:00Z" w:id="2252">
                <w:pPr>
                  <w:pStyle w:val="TableParagraph"/>
                  <w:jc w:val="both"/>
                </w:pPr>
              </w:pPrChange>
            </w:pPr>
            <w:r w:rsidRPr="00EA3CF1">
              <w:rPr>
                <w:rFonts w:asciiTheme="majorBidi" w:hAnsiTheme="majorBidi" w:cstheme="majorBidi"/>
                <w:w w:val="105"/>
                <w:sz w:val="24"/>
                <w:szCs w:val="24"/>
                <w:rPrChange w:author="Kenneth Ssekimpi" w:date="2024-05-14T19:52:00Z" w:id="2253">
                  <w:rPr>
                    <w:w w:val="105"/>
                    <w:sz w:val="24"/>
                  </w:rPr>
                </w:rPrChange>
              </w:rPr>
              <w:t>Explore</w:t>
            </w:r>
            <w:r w:rsidRPr="00EA3CF1">
              <w:rPr>
                <w:rFonts w:asciiTheme="majorBidi" w:hAnsiTheme="majorBidi" w:cstheme="majorBidi"/>
                <w:spacing w:val="38"/>
                <w:w w:val="105"/>
                <w:sz w:val="24"/>
                <w:szCs w:val="24"/>
                <w:rPrChange w:author="Kenneth Ssekimpi" w:date="2024-05-14T19:52:00Z" w:id="2254">
                  <w:rPr>
                    <w:spacing w:val="38"/>
                    <w:w w:val="105"/>
                    <w:sz w:val="24"/>
                  </w:rPr>
                </w:rPrChange>
              </w:rPr>
              <w:t xml:space="preserve"> </w:t>
            </w:r>
            <w:r w:rsidRPr="00EA3CF1">
              <w:rPr>
                <w:rFonts w:asciiTheme="majorBidi" w:hAnsiTheme="majorBidi" w:cstheme="majorBidi"/>
                <w:w w:val="105"/>
                <w:sz w:val="24"/>
                <w:szCs w:val="24"/>
                <w:rPrChange w:author="Kenneth Ssekimpi" w:date="2024-05-14T19:52:00Z" w:id="2255">
                  <w:rPr>
                    <w:w w:val="105"/>
                    <w:sz w:val="24"/>
                  </w:rPr>
                </w:rPrChange>
              </w:rPr>
              <w:t>data,</w:t>
            </w:r>
            <w:r w:rsidRPr="00EA3CF1">
              <w:rPr>
                <w:rFonts w:asciiTheme="majorBidi" w:hAnsiTheme="majorBidi" w:cstheme="majorBidi"/>
                <w:spacing w:val="42"/>
                <w:w w:val="105"/>
                <w:sz w:val="24"/>
                <w:szCs w:val="24"/>
                <w:rPrChange w:author="Kenneth Ssekimpi" w:date="2024-05-14T19:52:00Z" w:id="2256">
                  <w:rPr>
                    <w:spacing w:val="42"/>
                    <w:w w:val="105"/>
                    <w:sz w:val="24"/>
                  </w:rPr>
                </w:rPrChange>
              </w:rPr>
              <w:t xml:space="preserve"> </w:t>
            </w:r>
            <w:r w:rsidRPr="00EA3CF1">
              <w:rPr>
                <w:rFonts w:asciiTheme="majorBidi" w:hAnsiTheme="majorBidi" w:cstheme="majorBidi"/>
                <w:spacing w:val="-2"/>
                <w:w w:val="105"/>
                <w:sz w:val="24"/>
                <w:szCs w:val="24"/>
                <w:rPrChange w:author="Kenneth Ssekimpi" w:date="2024-05-14T19:52:00Z" w:id="2257">
                  <w:rPr>
                    <w:spacing w:val="-2"/>
                    <w:w w:val="105"/>
                    <w:sz w:val="24"/>
                  </w:rPr>
                </w:rPrChange>
              </w:rPr>
              <w:t>develop</w:t>
            </w:r>
          </w:p>
          <w:p w:rsidRPr="00EA3CF1" w:rsidR="00647801" w:rsidRDefault="00F92CD7" w14:paraId="0EED22AD" w14:textId="5BD0D559">
            <w:pPr>
              <w:pStyle w:val="TableParagraph"/>
              <w:spacing w:line="290" w:lineRule="atLeast"/>
              <w:ind w:right="104"/>
              <w:rPr>
                <w:rFonts w:asciiTheme="majorBidi" w:hAnsiTheme="majorBidi" w:cstheme="majorBidi"/>
                <w:sz w:val="24"/>
                <w:szCs w:val="24"/>
                <w:rPrChange w:author="Kenneth Ssekimpi" w:date="2024-05-14T19:52:00Z" w:id="2258">
                  <w:rPr>
                    <w:sz w:val="24"/>
                  </w:rPr>
                </w:rPrChange>
              </w:rPr>
              <w:pPrChange w:author="Kenneth Ssekimpi" w:date="2024-05-14T20:46:00Z" w:id="2259">
                <w:pPr>
                  <w:pStyle w:val="TableParagraph"/>
                  <w:spacing w:line="290" w:lineRule="atLeast"/>
                  <w:ind w:right="104"/>
                  <w:jc w:val="both"/>
                </w:pPr>
              </w:pPrChange>
            </w:pPr>
            <w:r w:rsidRPr="00EA3CF1">
              <w:rPr>
                <w:rFonts w:asciiTheme="majorBidi" w:hAnsiTheme="majorBidi" w:cstheme="majorBidi"/>
                <w:w w:val="105"/>
                <w:sz w:val="24"/>
                <w:szCs w:val="24"/>
                <w:rPrChange w:author="Kenneth Ssekimpi" w:date="2024-05-14T19:52:00Z" w:id="2260">
                  <w:rPr>
                    <w:w w:val="105"/>
                    <w:sz w:val="24"/>
                  </w:rPr>
                </w:rPrChange>
              </w:rPr>
              <w:t>analysis plan (statis- tical tests), perform data analysis,</w:t>
            </w:r>
            <w:ins w:author="Kenneth Ssekimpi" w:date="2024-05-14T19:29:00Z" w:id="2261">
              <w:r w:rsidRPr="00EA3CF1" w:rsidR="00F31D61">
                <w:rPr>
                  <w:rFonts w:asciiTheme="majorBidi" w:hAnsiTheme="majorBidi" w:cstheme="majorBidi"/>
                  <w:w w:val="105"/>
                  <w:sz w:val="24"/>
                  <w:szCs w:val="24"/>
                  <w:rPrChange w:author="Kenneth Ssekimpi" w:date="2024-05-14T19:52:00Z" w:id="2262">
                    <w:rPr>
                      <w:w w:val="105"/>
                      <w:sz w:val="24"/>
                    </w:rPr>
                  </w:rPrChange>
                </w:rPr>
                <w:t xml:space="preserve"> </w:t>
              </w:r>
            </w:ins>
            <w:del w:author="Kenneth Ssekimpi" w:date="2024-05-14T19:29:00Z" w:id="2263">
              <w:r w:rsidRPr="00EA3CF1" w:rsidDel="00F31D61">
                <w:rPr>
                  <w:rFonts w:asciiTheme="majorBidi" w:hAnsiTheme="majorBidi" w:cstheme="majorBidi"/>
                  <w:w w:val="105"/>
                  <w:sz w:val="24"/>
                  <w:szCs w:val="24"/>
                  <w:rPrChange w:author="Kenneth Ssekimpi" w:date="2024-05-14T19:52:00Z" w:id="2264">
                    <w:rPr>
                      <w:w w:val="105"/>
                      <w:sz w:val="24"/>
                    </w:rPr>
                  </w:rPrChange>
                </w:rPr>
                <w:delText xml:space="preserve"> </w:delText>
              </w:r>
            </w:del>
            <w:r w:rsidRPr="00EA3CF1">
              <w:rPr>
                <w:rFonts w:asciiTheme="majorBidi" w:hAnsiTheme="majorBidi" w:cstheme="majorBidi"/>
                <w:w w:val="105"/>
                <w:sz w:val="24"/>
                <w:szCs w:val="24"/>
                <w:rPrChange w:author="Kenneth Ssekimpi" w:date="2024-05-14T19:52:00Z" w:id="2265">
                  <w:rPr>
                    <w:w w:val="105"/>
                    <w:sz w:val="24"/>
                  </w:rPr>
                </w:rPrChange>
              </w:rPr>
              <w:t>inter</w:t>
            </w:r>
            <w:del w:author="Kenneth Ssekimpi" w:date="2024-05-14T19:29:00Z" w:id="2266">
              <w:r w:rsidRPr="00EA3CF1" w:rsidDel="00F31D61">
                <w:rPr>
                  <w:rFonts w:asciiTheme="majorBidi" w:hAnsiTheme="majorBidi" w:cstheme="majorBidi"/>
                  <w:w w:val="105"/>
                  <w:sz w:val="24"/>
                  <w:szCs w:val="24"/>
                  <w:rPrChange w:author="Kenneth Ssekimpi" w:date="2024-05-14T19:52:00Z" w:id="2267">
                    <w:rPr>
                      <w:w w:val="105"/>
                      <w:sz w:val="24"/>
                    </w:rPr>
                  </w:rPrChange>
                </w:rPr>
                <w:delText xml:space="preserve">- </w:delText>
              </w:r>
            </w:del>
            <w:r w:rsidRPr="00EA3CF1">
              <w:rPr>
                <w:rFonts w:asciiTheme="majorBidi" w:hAnsiTheme="majorBidi" w:cstheme="majorBidi"/>
                <w:w w:val="105"/>
                <w:sz w:val="24"/>
                <w:szCs w:val="24"/>
                <w:rPrChange w:author="Kenneth Ssekimpi" w:date="2024-05-14T19:52:00Z" w:id="2268">
                  <w:rPr>
                    <w:w w:val="105"/>
                    <w:sz w:val="24"/>
                  </w:rPr>
                </w:rPrChange>
              </w:rPr>
              <w:t xml:space="preserve">pret results, visualize </w:t>
            </w:r>
            <w:r w:rsidRPr="00EA3CF1">
              <w:rPr>
                <w:rFonts w:asciiTheme="majorBidi" w:hAnsiTheme="majorBidi" w:cstheme="majorBidi"/>
                <w:spacing w:val="-2"/>
                <w:w w:val="105"/>
                <w:sz w:val="24"/>
                <w:szCs w:val="24"/>
                <w:rPrChange w:author="Kenneth Ssekimpi" w:date="2024-05-14T19:52:00Z" w:id="2269">
                  <w:rPr>
                    <w:spacing w:val="-2"/>
                    <w:w w:val="105"/>
                    <w:sz w:val="24"/>
                  </w:rPr>
                </w:rPrChange>
              </w:rPr>
              <w:t>findings</w:t>
            </w:r>
          </w:p>
        </w:tc>
      </w:tr>
      <w:tr w:rsidRPr="00EA3CF1" w:rsidR="00647801" w:rsidTr="00F31D61" w14:paraId="7ACF40A4" w14:textId="77777777">
        <w:trPr>
          <w:trHeight w:val="2020"/>
          <w:trPrChange w:author="Kenneth Ssekimpi" w:date="2024-05-14T19:31:00Z" w:id="2270">
            <w:trPr>
              <w:gridAfter w:val="0"/>
              <w:trHeight w:val="2020"/>
            </w:trPr>
          </w:trPrChange>
        </w:trPr>
        <w:tc>
          <w:tcPr>
            <w:tcW w:w="2566" w:type="dxa"/>
            <w:gridSpan w:val="2"/>
            <w:tcBorders>
              <w:right w:val="double" w:color="000000" w:sz="4" w:space="0"/>
            </w:tcBorders>
            <w:tcPrChange w:author="Kenneth Ssekimpi" w:date="2024-05-14T19:31:00Z" w:id="2271">
              <w:tcPr>
                <w:tcW w:w="2527" w:type="dxa"/>
                <w:gridSpan w:val="2"/>
                <w:tcBorders>
                  <w:right w:val="double" w:color="000000" w:sz="4" w:space="0"/>
                </w:tcBorders>
              </w:tcPr>
            </w:tcPrChange>
          </w:tcPr>
          <w:p w:rsidRPr="00EA3CF1" w:rsidR="00647801" w:rsidP="00AB3625" w:rsidRDefault="00F92CD7" w14:paraId="5C0E551E" w14:textId="77777777">
            <w:pPr>
              <w:pStyle w:val="TableParagraph"/>
              <w:ind w:left="118"/>
              <w:rPr>
                <w:rFonts w:asciiTheme="majorBidi" w:hAnsiTheme="majorBidi" w:cstheme="majorBidi"/>
                <w:sz w:val="24"/>
                <w:szCs w:val="24"/>
                <w:rPrChange w:author="Kenneth Ssekimpi" w:date="2024-05-14T19:52:00Z" w:id="2272">
                  <w:rPr>
                    <w:sz w:val="24"/>
                  </w:rPr>
                </w:rPrChange>
              </w:rPr>
            </w:pPr>
            <w:r w:rsidRPr="00EA3CF1">
              <w:rPr>
                <w:rFonts w:asciiTheme="majorBidi" w:hAnsiTheme="majorBidi" w:cstheme="majorBidi"/>
                <w:w w:val="110"/>
                <w:sz w:val="24"/>
                <w:szCs w:val="24"/>
                <w:rPrChange w:author="Kenneth Ssekimpi" w:date="2024-05-14T19:52:00Z" w:id="2273">
                  <w:rPr>
                    <w:w w:val="110"/>
                    <w:sz w:val="24"/>
                  </w:rPr>
                </w:rPrChange>
              </w:rPr>
              <w:t>Report</w:t>
            </w:r>
            <w:r w:rsidRPr="00EA3CF1">
              <w:rPr>
                <w:rFonts w:asciiTheme="majorBidi" w:hAnsiTheme="majorBidi" w:cstheme="majorBidi"/>
                <w:spacing w:val="4"/>
                <w:w w:val="110"/>
                <w:sz w:val="24"/>
                <w:szCs w:val="24"/>
                <w:rPrChange w:author="Kenneth Ssekimpi" w:date="2024-05-14T19:52:00Z" w:id="2274">
                  <w:rPr>
                    <w:spacing w:val="4"/>
                    <w:w w:val="110"/>
                    <w:sz w:val="24"/>
                  </w:rPr>
                </w:rPrChange>
              </w:rPr>
              <w:t xml:space="preserve"> </w:t>
            </w:r>
            <w:r w:rsidRPr="00EA3CF1">
              <w:rPr>
                <w:rFonts w:asciiTheme="majorBidi" w:hAnsiTheme="majorBidi" w:cstheme="majorBidi"/>
                <w:spacing w:val="-2"/>
                <w:w w:val="110"/>
                <w:sz w:val="24"/>
                <w:szCs w:val="24"/>
                <w:rPrChange w:author="Kenneth Ssekimpi" w:date="2024-05-14T19:52:00Z" w:id="2275">
                  <w:rPr>
                    <w:spacing w:val="-2"/>
                    <w:w w:val="110"/>
                    <w:sz w:val="24"/>
                  </w:rPr>
                </w:rPrChange>
              </w:rPr>
              <w:t>Writing</w:t>
            </w:r>
          </w:p>
        </w:tc>
        <w:tc>
          <w:tcPr>
            <w:tcW w:w="2502" w:type="dxa"/>
            <w:gridSpan w:val="3"/>
            <w:tcBorders>
              <w:left w:val="double" w:color="000000" w:sz="4" w:space="0"/>
            </w:tcBorders>
            <w:tcPrChange w:author="Kenneth Ssekimpi" w:date="2024-05-14T19:31:00Z" w:id="2276">
              <w:tcPr>
                <w:tcW w:w="2526" w:type="dxa"/>
                <w:gridSpan w:val="4"/>
                <w:tcBorders>
                  <w:left w:val="double" w:color="000000" w:sz="4" w:space="0"/>
                </w:tcBorders>
              </w:tcPr>
            </w:tcPrChange>
          </w:tcPr>
          <w:p w:rsidRPr="00EA3CF1" w:rsidR="00647801" w:rsidP="00AB3625" w:rsidRDefault="00F92CD7" w14:paraId="2CE43C23" w14:textId="77777777">
            <w:pPr>
              <w:pStyle w:val="TableParagraph"/>
              <w:tabs>
                <w:tab w:val="left" w:pos="911"/>
              </w:tabs>
              <w:ind w:left="128"/>
              <w:rPr>
                <w:rFonts w:asciiTheme="majorBidi" w:hAnsiTheme="majorBidi" w:cstheme="majorBidi"/>
                <w:sz w:val="24"/>
                <w:szCs w:val="24"/>
                <w:rPrChange w:author="Kenneth Ssekimpi" w:date="2024-05-14T19:52:00Z" w:id="2277">
                  <w:rPr>
                    <w:sz w:val="24"/>
                  </w:rPr>
                </w:rPrChange>
              </w:rPr>
            </w:pPr>
            <w:r w:rsidRPr="00EA3CF1">
              <w:rPr>
                <w:rFonts w:asciiTheme="majorBidi" w:hAnsiTheme="majorBidi" w:cstheme="majorBidi"/>
                <w:spacing w:val="-4"/>
                <w:w w:val="105"/>
                <w:sz w:val="24"/>
                <w:szCs w:val="24"/>
                <w:rPrChange w:author="Kenneth Ssekimpi" w:date="2024-05-14T19:52:00Z" w:id="2278">
                  <w:rPr>
                    <w:spacing w:val="-4"/>
                    <w:w w:val="105"/>
                    <w:sz w:val="24"/>
                  </w:rPr>
                </w:rPrChange>
              </w:rPr>
              <w:t>Write</w:t>
            </w:r>
            <w:r w:rsidRPr="00EA3CF1">
              <w:rPr>
                <w:rFonts w:asciiTheme="majorBidi" w:hAnsiTheme="majorBidi" w:cstheme="majorBidi"/>
                <w:sz w:val="24"/>
                <w:szCs w:val="24"/>
                <w:rPrChange w:author="Kenneth Ssekimpi" w:date="2024-05-14T19:52:00Z" w:id="2279">
                  <w:rPr>
                    <w:sz w:val="24"/>
                  </w:rPr>
                </w:rPrChange>
              </w:rPr>
              <w:tab/>
            </w:r>
            <w:r w:rsidRPr="00EA3CF1">
              <w:rPr>
                <w:rFonts w:asciiTheme="majorBidi" w:hAnsiTheme="majorBidi" w:cstheme="majorBidi"/>
                <w:spacing w:val="-2"/>
                <w:w w:val="105"/>
                <w:sz w:val="24"/>
                <w:szCs w:val="24"/>
                <w:rPrChange w:author="Kenneth Ssekimpi" w:date="2024-05-14T19:52:00Z" w:id="2280">
                  <w:rPr>
                    <w:spacing w:val="-2"/>
                    <w:w w:val="105"/>
                    <w:sz w:val="24"/>
                  </w:rPr>
                </w:rPrChange>
              </w:rPr>
              <w:t>comprehensive</w:t>
            </w:r>
          </w:p>
          <w:p w:rsidRPr="00EA3CF1" w:rsidR="00647801" w:rsidP="00AB3625" w:rsidRDefault="00F92CD7" w14:paraId="4AE3D531" w14:textId="77777777">
            <w:pPr>
              <w:pStyle w:val="TableParagraph"/>
              <w:spacing w:before="13" w:line="240" w:lineRule="auto"/>
              <w:ind w:left="128"/>
              <w:rPr>
                <w:rFonts w:asciiTheme="majorBidi" w:hAnsiTheme="majorBidi" w:cstheme="majorBidi"/>
                <w:sz w:val="24"/>
                <w:szCs w:val="24"/>
                <w:rPrChange w:author="Kenneth Ssekimpi" w:date="2024-05-14T19:52:00Z" w:id="2281">
                  <w:rPr>
                    <w:sz w:val="24"/>
                  </w:rPr>
                </w:rPrChange>
              </w:rPr>
            </w:pPr>
            <w:r w:rsidRPr="00EA3CF1">
              <w:rPr>
                <w:rFonts w:asciiTheme="majorBidi" w:hAnsiTheme="majorBidi" w:cstheme="majorBidi"/>
                <w:w w:val="105"/>
                <w:sz w:val="24"/>
                <w:szCs w:val="24"/>
                <w:rPrChange w:author="Kenneth Ssekimpi" w:date="2024-05-14T19:52:00Z" w:id="2282">
                  <w:rPr>
                    <w:w w:val="105"/>
                    <w:sz w:val="24"/>
                  </w:rPr>
                </w:rPrChange>
              </w:rPr>
              <w:t>research</w:t>
            </w:r>
            <w:r w:rsidRPr="00EA3CF1">
              <w:rPr>
                <w:rFonts w:asciiTheme="majorBidi" w:hAnsiTheme="majorBidi" w:cstheme="majorBidi"/>
                <w:spacing w:val="-2"/>
                <w:w w:val="105"/>
                <w:sz w:val="24"/>
                <w:szCs w:val="24"/>
                <w:rPrChange w:author="Kenneth Ssekimpi" w:date="2024-05-14T19:52:00Z" w:id="2283">
                  <w:rPr>
                    <w:spacing w:val="-2"/>
                    <w:w w:val="105"/>
                    <w:sz w:val="24"/>
                  </w:rPr>
                </w:rPrChange>
              </w:rPr>
              <w:t xml:space="preserve"> report</w:t>
            </w:r>
          </w:p>
        </w:tc>
        <w:tc>
          <w:tcPr>
            <w:tcW w:w="392" w:type="dxa"/>
            <w:tcBorders>
              <w:right w:val="nil"/>
            </w:tcBorders>
            <w:tcPrChange w:author="Kenneth Ssekimpi" w:date="2024-05-14T19:31:00Z" w:id="2284">
              <w:tcPr>
                <w:tcW w:w="392" w:type="dxa"/>
                <w:gridSpan w:val="2"/>
                <w:tcBorders>
                  <w:right w:val="nil"/>
                </w:tcBorders>
              </w:tcPr>
            </w:tcPrChange>
          </w:tcPr>
          <w:p w:rsidRPr="00EA3CF1" w:rsidR="00647801" w:rsidRDefault="00A867D4" w14:paraId="2176A7C6" w14:textId="1EF5C02D">
            <w:pPr>
              <w:pStyle w:val="TableParagraph"/>
              <w:ind w:left="85"/>
              <w:jc w:val="both"/>
              <w:rPr>
                <w:rFonts w:asciiTheme="majorBidi" w:hAnsiTheme="majorBidi" w:cstheme="majorBidi"/>
                <w:sz w:val="24"/>
                <w:szCs w:val="24"/>
                <w:rPrChange w:author="Kenneth Ssekimpi" w:date="2024-05-14T19:52:00Z" w:id="2285">
                  <w:rPr>
                    <w:sz w:val="24"/>
                  </w:rPr>
                </w:rPrChange>
              </w:rPr>
              <w:pPrChange w:author="Kenneth Ssekimpi" w:date="2024-05-14T19:52:00Z" w:id="2286">
                <w:pPr>
                  <w:pStyle w:val="TableParagraph"/>
                  <w:ind w:left="85"/>
                  <w:jc w:val="center"/>
                </w:pPr>
              </w:pPrChange>
            </w:pPr>
            <w:ins w:author="Kenneth Ssekimpi" w:date="2024-05-14T20:12:00Z" w:id="2287">
              <w:r>
                <w:rPr>
                  <w:rFonts w:asciiTheme="majorBidi" w:hAnsiTheme="majorBidi" w:cstheme="majorBidi"/>
                  <w:spacing w:val="-5"/>
                  <w:sz w:val="24"/>
                  <w:szCs w:val="24"/>
                </w:rPr>
                <w:t>1</w:t>
              </w:r>
            </w:ins>
            <w:ins w:author="Kenneth Ssekimpi" w:date="2024-05-14T20:13:00Z" w:id="2288">
              <w:r>
                <w:rPr>
                  <w:rFonts w:asciiTheme="majorBidi" w:hAnsiTheme="majorBidi" w:cstheme="majorBidi"/>
                  <w:spacing w:val="-5"/>
                  <w:sz w:val="24"/>
                  <w:szCs w:val="24"/>
                </w:rPr>
                <w:t>4</w:t>
              </w:r>
            </w:ins>
            <w:del w:author="Kenneth Ssekimpi" w:date="2024-05-14T20:12:00Z" w:id="2289">
              <w:r w:rsidRPr="00EA3CF1" w:rsidDel="00A867D4" w:rsidR="00F92CD7">
                <w:rPr>
                  <w:rFonts w:asciiTheme="majorBidi" w:hAnsiTheme="majorBidi" w:cstheme="majorBidi"/>
                  <w:spacing w:val="-5"/>
                  <w:sz w:val="24"/>
                  <w:szCs w:val="24"/>
                  <w:rPrChange w:author="Kenneth Ssekimpi" w:date="2024-05-14T19:52:00Z" w:id="2290">
                    <w:rPr>
                      <w:spacing w:val="-5"/>
                      <w:sz w:val="24"/>
                    </w:rPr>
                  </w:rPrChange>
                </w:rPr>
                <w:delText>31</w:delText>
              </w:r>
            </w:del>
          </w:p>
        </w:tc>
        <w:tc>
          <w:tcPr>
            <w:tcW w:w="1657" w:type="dxa"/>
            <w:tcBorders>
              <w:left w:val="nil"/>
            </w:tcBorders>
            <w:tcPrChange w:author="Kenneth Ssekimpi" w:date="2024-05-14T19:31:00Z" w:id="2291">
              <w:tcPr>
                <w:tcW w:w="1830" w:type="dxa"/>
                <w:gridSpan w:val="2"/>
                <w:tcBorders>
                  <w:left w:val="nil"/>
                </w:tcBorders>
              </w:tcPr>
            </w:tcPrChange>
          </w:tcPr>
          <w:p w:rsidRPr="00EA3CF1" w:rsidR="00647801" w:rsidRDefault="00F92CD7" w14:paraId="600F0AC7" w14:textId="228FA846">
            <w:pPr>
              <w:pStyle w:val="TableParagraph"/>
              <w:ind w:left="44"/>
              <w:jc w:val="both"/>
              <w:rPr>
                <w:rFonts w:asciiTheme="majorBidi" w:hAnsiTheme="majorBidi" w:cstheme="majorBidi"/>
                <w:sz w:val="24"/>
                <w:szCs w:val="24"/>
                <w:rPrChange w:author="Kenneth Ssekimpi" w:date="2024-05-14T19:52:00Z" w:id="2292">
                  <w:rPr>
                    <w:sz w:val="24"/>
                  </w:rPr>
                </w:rPrChange>
              </w:rPr>
              <w:pPrChange w:author="Kenneth Ssekimpi" w:date="2024-05-14T19:52:00Z" w:id="2293">
                <w:pPr>
                  <w:pStyle w:val="TableParagraph"/>
                  <w:ind w:left="44"/>
                </w:pPr>
              </w:pPrChange>
            </w:pPr>
            <w:del w:author="Kenneth Ssekimpi" w:date="2024-05-14T20:13:00Z" w:id="2294">
              <w:r w:rsidRPr="00EA3CF1" w:rsidDel="00A867D4">
                <w:rPr>
                  <w:rFonts w:asciiTheme="majorBidi" w:hAnsiTheme="majorBidi" w:cstheme="majorBidi"/>
                  <w:sz w:val="24"/>
                  <w:szCs w:val="24"/>
                  <w:rPrChange w:author="Kenneth Ssekimpi" w:date="2024-05-14T19:52:00Z" w:id="2295">
                    <w:rPr>
                      <w:sz w:val="24"/>
                    </w:rPr>
                  </w:rPrChange>
                </w:rPr>
                <w:delText>October</w:delText>
              </w:r>
              <w:r w:rsidRPr="00EA3CF1" w:rsidDel="00A867D4">
                <w:rPr>
                  <w:rFonts w:asciiTheme="majorBidi" w:hAnsiTheme="majorBidi" w:cstheme="majorBidi"/>
                  <w:spacing w:val="66"/>
                  <w:sz w:val="24"/>
                  <w:szCs w:val="24"/>
                  <w:rPrChange w:author="Kenneth Ssekimpi" w:date="2024-05-14T19:52:00Z" w:id="2296">
                    <w:rPr>
                      <w:spacing w:val="66"/>
                      <w:sz w:val="24"/>
                    </w:rPr>
                  </w:rPrChange>
                </w:rPr>
                <w:delText xml:space="preserve"> </w:delText>
              </w:r>
            </w:del>
            <w:ins w:author="Kenneth Ssekimpi" w:date="2024-05-14T20:13:00Z" w:id="2297">
              <w:r w:rsidR="00A867D4">
                <w:rPr>
                  <w:rFonts w:asciiTheme="majorBidi" w:hAnsiTheme="majorBidi" w:cstheme="majorBidi"/>
                  <w:sz w:val="24"/>
                  <w:szCs w:val="24"/>
                </w:rPr>
                <w:t>Novem</w:t>
              </w:r>
              <w:r w:rsidRPr="00EA3CF1" w:rsidR="00A867D4">
                <w:rPr>
                  <w:rFonts w:asciiTheme="majorBidi" w:hAnsiTheme="majorBidi" w:cstheme="majorBidi"/>
                  <w:sz w:val="24"/>
                  <w:szCs w:val="24"/>
                  <w:rPrChange w:author="Kenneth Ssekimpi" w:date="2024-05-14T19:52:00Z" w:id="2298">
                    <w:rPr>
                      <w:sz w:val="24"/>
                    </w:rPr>
                  </w:rPrChange>
                </w:rPr>
                <w:t>ber</w:t>
              </w:r>
              <w:r w:rsidRPr="00EA3CF1" w:rsidR="00A867D4">
                <w:rPr>
                  <w:rFonts w:asciiTheme="majorBidi" w:hAnsiTheme="majorBidi" w:cstheme="majorBidi"/>
                  <w:spacing w:val="66"/>
                  <w:sz w:val="24"/>
                  <w:szCs w:val="24"/>
                  <w:rPrChange w:author="Kenneth Ssekimpi" w:date="2024-05-14T19:52:00Z" w:id="2299">
                    <w:rPr>
                      <w:spacing w:val="66"/>
                      <w:sz w:val="24"/>
                    </w:rPr>
                  </w:rPrChange>
                </w:rPr>
                <w:t xml:space="preserve"> </w:t>
              </w:r>
            </w:ins>
            <w:r w:rsidRPr="00EA3CF1">
              <w:rPr>
                <w:rFonts w:asciiTheme="majorBidi" w:hAnsiTheme="majorBidi" w:cstheme="majorBidi"/>
                <w:spacing w:val="-4"/>
                <w:sz w:val="24"/>
                <w:szCs w:val="24"/>
                <w:rPrChange w:author="Kenneth Ssekimpi" w:date="2024-05-14T19:52:00Z" w:id="2300">
                  <w:rPr>
                    <w:spacing w:val="-4"/>
                    <w:sz w:val="24"/>
                  </w:rPr>
                </w:rPrChange>
              </w:rPr>
              <w:t>2024</w:t>
            </w:r>
          </w:p>
        </w:tc>
        <w:tc>
          <w:tcPr>
            <w:tcW w:w="2679" w:type="dxa"/>
            <w:tcPrChange w:author="Kenneth Ssekimpi" w:date="2024-05-14T19:31:00Z" w:id="2301">
              <w:tcPr>
                <w:tcW w:w="2506" w:type="dxa"/>
              </w:tcPr>
            </w:tcPrChange>
          </w:tcPr>
          <w:p w:rsidRPr="00EA3CF1" w:rsidR="00647801" w:rsidRDefault="00F92CD7" w14:paraId="3C1D68CF" w14:textId="403CD404">
            <w:pPr>
              <w:pStyle w:val="TableParagraph"/>
              <w:rPr>
                <w:rFonts w:asciiTheme="majorBidi" w:hAnsiTheme="majorBidi" w:cstheme="majorBidi"/>
                <w:sz w:val="24"/>
                <w:szCs w:val="24"/>
                <w:rPrChange w:author="Kenneth Ssekimpi" w:date="2024-05-14T19:52:00Z" w:id="2302">
                  <w:rPr>
                    <w:sz w:val="24"/>
                  </w:rPr>
                </w:rPrChange>
              </w:rPr>
              <w:pPrChange w:author="Kenneth Ssekimpi" w:date="2024-05-14T20:46:00Z" w:id="2303">
                <w:pPr>
                  <w:pStyle w:val="TableParagraph"/>
                  <w:jc w:val="both"/>
                </w:pPr>
              </w:pPrChange>
            </w:pPr>
            <w:r w:rsidRPr="00EA3CF1">
              <w:rPr>
                <w:rFonts w:asciiTheme="majorBidi" w:hAnsiTheme="majorBidi" w:cstheme="majorBidi"/>
                <w:w w:val="110"/>
                <w:sz w:val="24"/>
                <w:szCs w:val="24"/>
                <w:rPrChange w:author="Kenneth Ssekimpi" w:date="2024-05-14T19:52:00Z" w:id="2304">
                  <w:rPr>
                    <w:w w:val="110"/>
                    <w:sz w:val="24"/>
                  </w:rPr>
                </w:rPrChange>
              </w:rPr>
              <w:t>Structure</w:t>
            </w:r>
            <w:ins w:author="Kenneth Ssekimpi" w:date="2024-05-14T20:46:00Z" w:id="2305">
              <w:r w:rsidR="00302174">
                <w:rPr>
                  <w:rFonts w:asciiTheme="majorBidi" w:hAnsiTheme="majorBidi" w:cstheme="majorBidi"/>
                  <w:spacing w:val="60"/>
                  <w:w w:val="150"/>
                  <w:sz w:val="24"/>
                  <w:szCs w:val="24"/>
                </w:rPr>
                <w:t xml:space="preserve"> </w:t>
              </w:r>
            </w:ins>
            <w:del w:author="Kenneth Ssekimpi" w:date="2024-05-14T20:46:00Z" w:id="2306">
              <w:r w:rsidRPr="00EA3CF1" w:rsidDel="00302174">
                <w:rPr>
                  <w:rFonts w:asciiTheme="majorBidi" w:hAnsiTheme="majorBidi" w:cstheme="majorBidi"/>
                  <w:spacing w:val="60"/>
                  <w:w w:val="150"/>
                  <w:sz w:val="24"/>
                  <w:szCs w:val="24"/>
                  <w:rPrChange w:author="Kenneth Ssekimpi" w:date="2024-05-14T19:52:00Z" w:id="2307">
                    <w:rPr>
                      <w:spacing w:val="60"/>
                      <w:w w:val="150"/>
                      <w:sz w:val="24"/>
                    </w:rPr>
                  </w:rPrChange>
                </w:rPr>
                <w:delText xml:space="preserve">    </w:delText>
              </w:r>
            </w:del>
            <w:r w:rsidRPr="00EA3CF1">
              <w:rPr>
                <w:rFonts w:asciiTheme="majorBidi" w:hAnsiTheme="majorBidi" w:cstheme="majorBidi"/>
                <w:spacing w:val="-2"/>
                <w:w w:val="110"/>
                <w:sz w:val="24"/>
                <w:szCs w:val="24"/>
                <w:rPrChange w:author="Kenneth Ssekimpi" w:date="2024-05-14T19:52:00Z" w:id="2308">
                  <w:rPr>
                    <w:spacing w:val="-2"/>
                    <w:w w:val="110"/>
                    <w:sz w:val="24"/>
                  </w:rPr>
                </w:rPrChange>
              </w:rPr>
              <w:t>report,</w:t>
            </w:r>
          </w:p>
          <w:p w:rsidRPr="00EA3CF1" w:rsidR="00647801" w:rsidRDefault="00F92CD7" w14:paraId="4F4A91FC" w14:textId="6054C57E">
            <w:pPr>
              <w:pStyle w:val="TableParagraph"/>
              <w:spacing w:line="290" w:lineRule="atLeast"/>
              <w:ind w:right="104"/>
              <w:rPr>
                <w:rFonts w:asciiTheme="majorBidi" w:hAnsiTheme="majorBidi" w:cstheme="majorBidi"/>
                <w:sz w:val="24"/>
                <w:szCs w:val="24"/>
                <w:rPrChange w:author="Kenneth Ssekimpi" w:date="2024-05-14T19:52:00Z" w:id="2309">
                  <w:rPr>
                    <w:sz w:val="24"/>
                  </w:rPr>
                </w:rPrChange>
              </w:rPr>
              <w:pPrChange w:author="Kenneth Ssekimpi" w:date="2024-05-14T20:46:00Z" w:id="2310">
                <w:pPr>
                  <w:pStyle w:val="TableParagraph"/>
                  <w:spacing w:line="290" w:lineRule="atLeast"/>
                  <w:ind w:right="104"/>
                  <w:jc w:val="both"/>
                </w:pPr>
              </w:pPrChange>
            </w:pPr>
            <w:r w:rsidRPr="00EA3CF1">
              <w:rPr>
                <w:rFonts w:asciiTheme="majorBidi" w:hAnsiTheme="majorBidi" w:cstheme="majorBidi"/>
                <w:w w:val="105"/>
                <w:sz w:val="24"/>
                <w:szCs w:val="24"/>
                <w:rPrChange w:author="Kenneth Ssekimpi" w:date="2024-05-14T19:52:00Z" w:id="2311">
                  <w:rPr>
                    <w:w w:val="105"/>
                    <w:sz w:val="24"/>
                  </w:rPr>
                </w:rPrChange>
              </w:rPr>
              <w:t>explain</w:t>
            </w:r>
            <w:r w:rsidRPr="00EA3CF1">
              <w:rPr>
                <w:rFonts w:asciiTheme="majorBidi" w:hAnsiTheme="majorBidi" w:cstheme="majorBidi"/>
                <w:spacing w:val="-11"/>
                <w:w w:val="105"/>
                <w:sz w:val="24"/>
                <w:szCs w:val="24"/>
                <w:rPrChange w:author="Kenneth Ssekimpi" w:date="2024-05-14T19:52:00Z" w:id="2312">
                  <w:rPr>
                    <w:spacing w:val="-11"/>
                    <w:w w:val="105"/>
                    <w:sz w:val="24"/>
                  </w:rPr>
                </w:rPrChange>
              </w:rPr>
              <w:t xml:space="preserve"> </w:t>
            </w:r>
            <w:r w:rsidRPr="00EA3CF1">
              <w:rPr>
                <w:rFonts w:asciiTheme="majorBidi" w:hAnsiTheme="majorBidi" w:cstheme="majorBidi"/>
                <w:w w:val="105"/>
                <w:sz w:val="24"/>
                <w:szCs w:val="24"/>
                <w:rPrChange w:author="Kenneth Ssekimpi" w:date="2024-05-14T19:52:00Z" w:id="2313">
                  <w:rPr>
                    <w:w w:val="105"/>
                    <w:sz w:val="24"/>
                  </w:rPr>
                </w:rPrChange>
              </w:rPr>
              <w:t>research</w:t>
            </w:r>
            <w:r w:rsidRPr="00EA3CF1">
              <w:rPr>
                <w:rFonts w:asciiTheme="majorBidi" w:hAnsiTheme="majorBidi" w:cstheme="majorBidi"/>
                <w:spacing w:val="-11"/>
                <w:w w:val="105"/>
                <w:sz w:val="24"/>
                <w:szCs w:val="24"/>
                <w:rPrChange w:author="Kenneth Ssekimpi" w:date="2024-05-14T19:52:00Z" w:id="2314">
                  <w:rPr>
                    <w:spacing w:val="-11"/>
                    <w:w w:val="105"/>
                    <w:sz w:val="24"/>
                  </w:rPr>
                </w:rPrChange>
              </w:rPr>
              <w:t xml:space="preserve"> </w:t>
            </w:r>
            <w:r w:rsidRPr="00EA3CF1">
              <w:rPr>
                <w:rFonts w:asciiTheme="majorBidi" w:hAnsiTheme="majorBidi" w:cstheme="majorBidi"/>
                <w:w w:val="105"/>
                <w:sz w:val="24"/>
                <w:szCs w:val="24"/>
                <w:rPrChange w:author="Kenneth Ssekimpi" w:date="2024-05-14T19:52:00Z" w:id="2315">
                  <w:rPr>
                    <w:w w:val="105"/>
                    <w:sz w:val="24"/>
                  </w:rPr>
                </w:rPrChange>
              </w:rPr>
              <w:t>ques</w:t>
            </w:r>
            <w:del w:author="Kenneth Ssekimpi" w:date="2024-05-14T19:29:00Z" w:id="2316">
              <w:r w:rsidRPr="00EA3CF1" w:rsidDel="00F31D61">
                <w:rPr>
                  <w:rFonts w:asciiTheme="majorBidi" w:hAnsiTheme="majorBidi" w:cstheme="majorBidi"/>
                  <w:w w:val="105"/>
                  <w:sz w:val="24"/>
                  <w:szCs w:val="24"/>
                  <w:rPrChange w:author="Kenneth Ssekimpi" w:date="2024-05-14T19:52:00Z" w:id="2317">
                    <w:rPr>
                      <w:w w:val="105"/>
                      <w:sz w:val="24"/>
                    </w:rPr>
                  </w:rPrChange>
                </w:rPr>
                <w:delText xml:space="preserve">- </w:delText>
              </w:r>
            </w:del>
            <w:r w:rsidRPr="00EA3CF1">
              <w:rPr>
                <w:rFonts w:asciiTheme="majorBidi" w:hAnsiTheme="majorBidi" w:cstheme="majorBidi"/>
                <w:w w:val="105"/>
                <w:sz w:val="24"/>
                <w:szCs w:val="24"/>
                <w:rPrChange w:author="Kenneth Ssekimpi" w:date="2024-05-14T19:52:00Z" w:id="2318">
                  <w:rPr>
                    <w:w w:val="105"/>
                    <w:sz w:val="24"/>
                  </w:rPr>
                </w:rPrChange>
              </w:rPr>
              <w:t xml:space="preserve">tion/s, </w:t>
            </w:r>
            <w:del w:author="Kenneth Ssekimpi" w:date="2024-05-14T20:46:00Z" w:id="2319">
              <w:r w:rsidRPr="00EA3CF1" w:rsidDel="00302174">
                <w:rPr>
                  <w:rFonts w:asciiTheme="majorBidi" w:hAnsiTheme="majorBidi" w:cstheme="majorBidi"/>
                  <w:w w:val="105"/>
                  <w:sz w:val="24"/>
                  <w:szCs w:val="24"/>
                  <w:rPrChange w:author="Kenneth Ssekimpi" w:date="2024-05-14T19:52:00Z" w:id="2320">
                    <w:rPr>
                      <w:w w:val="105"/>
                      <w:sz w:val="24"/>
                    </w:rPr>
                  </w:rPrChange>
                </w:rPr>
                <w:delText>m</w:delText>
              </w:r>
            </w:del>
            <w:ins w:author="Kenneth Ssekimpi" w:date="2024-05-14T20:46:00Z" w:id="2321">
              <w:r w:rsidR="00302174">
                <w:rPr>
                  <w:rFonts w:asciiTheme="majorBidi" w:hAnsiTheme="majorBidi" w:cstheme="majorBidi"/>
                  <w:w w:val="105"/>
                  <w:sz w:val="24"/>
                  <w:szCs w:val="24"/>
                </w:rPr>
                <w:t>m</w:t>
              </w:r>
            </w:ins>
            <w:r w:rsidRPr="00EA3CF1">
              <w:rPr>
                <w:rFonts w:asciiTheme="majorBidi" w:hAnsiTheme="majorBidi" w:cstheme="majorBidi"/>
                <w:w w:val="105"/>
                <w:sz w:val="24"/>
                <w:szCs w:val="24"/>
                <w:rPrChange w:author="Kenneth Ssekimpi" w:date="2024-05-14T19:52:00Z" w:id="2322">
                  <w:rPr>
                    <w:w w:val="105"/>
                    <w:sz w:val="24"/>
                  </w:rPr>
                </w:rPrChange>
              </w:rPr>
              <w:t>ethodology, data analysis proce</w:t>
            </w:r>
            <w:del w:author="Kenneth Ssekimpi" w:date="2024-05-14T19:29:00Z" w:id="2323">
              <w:r w:rsidRPr="00EA3CF1" w:rsidDel="00F31D61">
                <w:rPr>
                  <w:rFonts w:asciiTheme="majorBidi" w:hAnsiTheme="majorBidi" w:cstheme="majorBidi"/>
                  <w:w w:val="105"/>
                  <w:sz w:val="24"/>
                  <w:szCs w:val="24"/>
                  <w:rPrChange w:author="Kenneth Ssekimpi" w:date="2024-05-14T19:52:00Z" w:id="2324">
                    <w:rPr>
                      <w:w w:val="105"/>
                      <w:sz w:val="24"/>
                    </w:rPr>
                  </w:rPrChange>
                </w:rPr>
                <w:delText xml:space="preserve">- </w:delText>
              </w:r>
            </w:del>
            <w:r w:rsidRPr="00EA3CF1">
              <w:rPr>
                <w:rFonts w:asciiTheme="majorBidi" w:hAnsiTheme="majorBidi" w:cstheme="majorBidi"/>
                <w:w w:val="105"/>
                <w:sz w:val="24"/>
                <w:szCs w:val="24"/>
                <w:rPrChange w:author="Kenneth Ssekimpi" w:date="2024-05-14T19:52:00Z" w:id="2325">
                  <w:rPr>
                    <w:w w:val="105"/>
                    <w:sz w:val="24"/>
                  </w:rPr>
                </w:rPrChange>
              </w:rPr>
              <w:t xml:space="preserve">dures, present results, discuss implications, </w:t>
            </w:r>
            <w:r w:rsidRPr="00EA3CF1">
              <w:rPr>
                <w:rFonts w:asciiTheme="majorBidi" w:hAnsiTheme="majorBidi" w:cstheme="majorBidi"/>
                <w:spacing w:val="-2"/>
                <w:w w:val="105"/>
                <w:sz w:val="24"/>
                <w:szCs w:val="24"/>
                <w:rPrChange w:author="Kenneth Ssekimpi" w:date="2024-05-14T19:52:00Z" w:id="2326">
                  <w:rPr>
                    <w:spacing w:val="-2"/>
                    <w:w w:val="105"/>
                    <w:sz w:val="24"/>
                  </w:rPr>
                </w:rPrChange>
              </w:rPr>
              <w:t>conclusion</w:t>
            </w:r>
          </w:p>
        </w:tc>
      </w:tr>
      <w:tr w:rsidRPr="00EA3CF1" w:rsidR="00647801" w:rsidTr="00F31D61" w14:paraId="53D0A5E0" w14:textId="77777777">
        <w:trPr>
          <w:trHeight w:val="1731"/>
          <w:trPrChange w:author="Kenneth Ssekimpi" w:date="2024-05-14T19:31:00Z" w:id="2327">
            <w:trPr>
              <w:gridAfter w:val="0"/>
              <w:trHeight w:val="1731"/>
            </w:trPr>
          </w:trPrChange>
        </w:trPr>
        <w:tc>
          <w:tcPr>
            <w:tcW w:w="2566" w:type="dxa"/>
            <w:gridSpan w:val="2"/>
            <w:tcBorders>
              <w:right w:val="double" w:color="000000" w:sz="4" w:space="0"/>
            </w:tcBorders>
            <w:tcPrChange w:author="Kenneth Ssekimpi" w:date="2024-05-14T19:31:00Z" w:id="2328">
              <w:tcPr>
                <w:tcW w:w="2527" w:type="dxa"/>
                <w:gridSpan w:val="2"/>
                <w:tcBorders>
                  <w:right w:val="double" w:color="000000" w:sz="4" w:space="0"/>
                </w:tcBorders>
              </w:tcPr>
            </w:tcPrChange>
          </w:tcPr>
          <w:p w:rsidRPr="00EA3CF1" w:rsidR="00647801" w:rsidP="00AB3625" w:rsidRDefault="00F92CD7" w14:paraId="7BEFDA72" w14:textId="77777777">
            <w:pPr>
              <w:pStyle w:val="TableParagraph"/>
              <w:ind w:left="118"/>
              <w:rPr>
                <w:rFonts w:asciiTheme="majorBidi" w:hAnsiTheme="majorBidi" w:cstheme="majorBidi"/>
                <w:sz w:val="24"/>
                <w:szCs w:val="24"/>
                <w:rPrChange w:author="Kenneth Ssekimpi" w:date="2024-05-14T19:52:00Z" w:id="2329">
                  <w:rPr>
                    <w:sz w:val="24"/>
                  </w:rPr>
                </w:rPrChange>
              </w:rPr>
            </w:pPr>
            <w:r w:rsidRPr="00EA3CF1">
              <w:rPr>
                <w:rFonts w:asciiTheme="majorBidi" w:hAnsiTheme="majorBidi" w:cstheme="majorBidi"/>
                <w:w w:val="105"/>
                <w:sz w:val="24"/>
                <w:szCs w:val="24"/>
                <w:rPrChange w:author="Kenneth Ssekimpi" w:date="2024-05-14T19:52:00Z" w:id="2330">
                  <w:rPr>
                    <w:w w:val="105"/>
                    <w:sz w:val="24"/>
                  </w:rPr>
                </w:rPrChange>
              </w:rPr>
              <w:t>Thesis</w:t>
            </w:r>
            <w:r w:rsidRPr="00EA3CF1">
              <w:rPr>
                <w:rFonts w:asciiTheme="majorBidi" w:hAnsiTheme="majorBidi" w:cstheme="majorBidi"/>
                <w:spacing w:val="8"/>
                <w:w w:val="105"/>
                <w:sz w:val="24"/>
                <w:szCs w:val="24"/>
                <w:rPrChange w:author="Kenneth Ssekimpi" w:date="2024-05-14T19:52:00Z" w:id="2331">
                  <w:rPr>
                    <w:spacing w:val="8"/>
                    <w:w w:val="105"/>
                    <w:sz w:val="24"/>
                  </w:rPr>
                </w:rPrChange>
              </w:rPr>
              <w:t xml:space="preserve"> </w:t>
            </w:r>
            <w:r w:rsidRPr="00EA3CF1">
              <w:rPr>
                <w:rFonts w:asciiTheme="majorBidi" w:hAnsiTheme="majorBidi" w:cstheme="majorBidi"/>
                <w:spacing w:val="-2"/>
                <w:w w:val="105"/>
                <w:sz w:val="24"/>
                <w:szCs w:val="24"/>
                <w:rPrChange w:author="Kenneth Ssekimpi" w:date="2024-05-14T19:52:00Z" w:id="2332">
                  <w:rPr>
                    <w:spacing w:val="-2"/>
                    <w:w w:val="105"/>
                    <w:sz w:val="24"/>
                  </w:rPr>
                </w:rPrChange>
              </w:rPr>
              <w:t>Submission</w:t>
            </w:r>
          </w:p>
        </w:tc>
        <w:tc>
          <w:tcPr>
            <w:tcW w:w="2502" w:type="dxa"/>
            <w:gridSpan w:val="3"/>
            <w:tcBorders>
              <w:left w:val="double" w:color="000000" w:sz="4" w:space="0"/>
            </w:tcBorders>
            <w:tcPrChange w:author="Kenneth Ssekimpi" w:date="2024-05-14T19:31:00Z" w:id="2333">
              <w:tcPr>
                <w:tcW w:w="2526" w:type="dxa"/>
                <w:gridSpan w:val="4"/>
                <w:tcBorders>
                  <w:left w:val="double" w:color="000000" w:sz="4" w:space="0"/>
                </w:tcBorders>
              </w:tcPr>
            </w:tcPrChange>
          </w:tcPr>
          <w:p w:rsidRPr="00EA3CF1" w:rsidR="00647801" w:rsidDel="00D44739" w:rsidRDefault="00F92CD7" w14:paraId="3B9C45D2" w14:textId="204A180C">
            <w:pPr>
              <w:pStyle w:val="TableParagraph"/>
              <w:ind w:left="128"/>
              <w:rPr>
                <w:del w:author="Kenneth Ssekimpi" w:date="2024-05-14T13:50:00Z" w:id="2334"/>
                <w:rFonts w:asciiTheme="majorBidi" w:hAnsiTheme="majorBidi" w:cstheme="majorBidi"/>
                <w:sz w:val="24"/>
                <w:szCs w:val="24"/>
                <w:rPrChange w:author="Kenneth Ssekimpi" w:date="2024-05-14T19:52:00Z" w:id="2335">
                  <w:rPr>
                    <w:del w:author="Kenneth Ssekimpi" w:date="2024-05-14T13:50:00Z" w:id="2336"/>
                    <w:sz w:val="24"/>
                  </w:rPr>
                </w:rPrChange>
              </w:rPr>
            </w:pPr>
            <w:r w:rsidRPr="00EA3CF1">
              <w:rPr>
                <w:rFonts w:asciiTheme="majorBidi" w:hAnsiTheme="majorBidi" w:cstheme="majorBidi"/>
                <w:w w:val="105"/>
                <w:sz w:val="24"/>
                <w:szCs w:val="24"/>
                <w:rPrChange w:author="Kenneth Ssekimpi" w:date="2024-05-14T19:52:00Z" w:id="2337">
                  <w:rPr>
                    <w:w w:val="105"/>
                    <w:sz w:val="24"/>
                  </w:rPr>
                </w:rPrChange>
              </w:rPr>
              <w:t>Hand</w:t>
            </w:r>
            <w:r w:rsidRPr="00EA3CF1">
              <w:rPr>
                <w:rFonts w:asciiTheme="majorBidi" w:hAnsiTheme="majorBidi" w:cstheme="majorBidi"/>
                <w:spacing w:val="2"/>
                <w:w w:val="105"/>
                <w:sz w:val="24"/>
                <w:szCs w:val="24"/>
                <w:rPrChange w:author="Kenneth Ssekimpi" w:date="2024-05-14T19:52:00Z" w:id="2338">
                  <w:rPr>
                    <w:spacing w:val="2"/>
                    <w:w w:val="105"/>
                    <w:sz w:val="24"/>
                  </w:rPr>
                </w:rPrChange>
              </w:rPr>
              <w:t xml:space="preserve"> </w:t>
            </w:r>
            <w:r w:rsidRPr="00EA3CF1">
              <w:rPr>
                <w:rFonts w:asciiTheme="majorBidi" w:hAnsiTheme="majorBidi" w:cstheme="majorBidi"/>
                <w:w w:val="105"/>
                <w:sz w:val="24"/>
                <w:szCs w:val="24"/>
                <w:rPrChange w:author="Kenneth Ssekimpi" w:date="2024-05-14T19:52:00Z" w:id="2339">
                  <w:rPr>
                    <w:w w:val="105"/>
                    <w:sz w:val="24"/>
                  </w:rPr>
                </w:rPrChange>
              </w:rPr>
              <w:t>in</w:t>
            </w:r>
            <w:r w:rsidRPr="00EA3CF1">
              <w:rPr>
                <w:rFonts w:asciiTheme="majorBidi" w:hAnsiTheme="majorBidi" w:cstheme="majorBidi"/>
                <w:spacing w:val="3"/>
                <w:w w:val="105"/>
                <w:sz w:val="24"/>
                <w:szCs w:val="24"/>
                <w:rPrChange w:author="Kenneth Ssekimpi" w:date="2024-05-14T19:52:00Z" w:id="2340">
                  <w:rPr>
                    <w:spacing w:val="3"/>
                    <w:w w:val="105"/>
                    <w:sz w:val="24"/>
                  </w:rPr>
                </w:rPrChange>
              </w:rPr>
              <w:t xml:space="preserve"> </w:t>
            </w:r>
            <w:r w:rsidRPr="00EA3CF1">
              <w:rPr>
                <w:rFonts w:asciiTheme="majorBidi" w:hAnsiTheme="majorBidi" w:cstheme="majorBidi"/>
                <w:w w:val="105"/>
                <w:sz w:val="24"/>
                <w:szCs w:val="24"/>
                <w:rPrChange w:author="Kenneth Ssekimpi" w:date="2024-05-14T19:52:00Z" w:id="2341">
                  <w:rPr>
                    <w:w w:val="105"/>
                    <w:sz w:val="24"/>
                  </w:rPr>
                </w:rPrChange>
              </w:rPr>
              <w:t>final</w:t>
            </w:r>
            <w:r w:rsidRPr="00EA3CF1">
              <w:rPr>
                <w:rFonts w:asciiTheme="majorBidi" w:hAnsiTheme="majorBidi" w:cstheme="majorBidi"/>
                <w:spacing w:val="3"/>
                <w:w w:val="105"/>
                <w:sz w:val="24"/>
                <w:szCs w:val="24"/>
                <w:rPrChange w:author="Kenneth Ssekimpi" w:date="2024-05-14T19:52:00Z" w:id="2342">
                  <w:rPr>
                    <w:spacing w:val="3"/>
                    <w:w w:val="105"/>
                    <w:sz w:val="24"/>
                  </w:rPr>
                </w:rPrChange>
              </w:rPr>
              <w:t xml:space="preserve"> </w:t>
            </w:r>
            <w:r w:rsidRPr="00EA3CF1">
              <w:rPr>
                <w:rFonts w:asciiTheme="majorBidi" w:hAnsiTheme="majorBidi" w:cstheme="majorBidi"/>
                <w:spacing w:val="-2"/>
                <w:w w:val="105"/>
                <w:sz w:val="24"/>
                <w:szCs w:val="24"/>
                <w:rPrChange w:author="Kenneth Ssekimpi" w:date="2024-05-14T19:52:00Z" w:id="2343">
                  <w:rPr>
                    <w:spacing w:val="-2"/>
                    <w:w w:val="105"/>
                    <w:sz w:val="24"/>
                  </w:rPr>
                </w:rPrChange>
              </w:rPr>
              <w:t>disserta</w:t>
            </w:r>
            <w:del w:author="Kenneth Ssekimpi" w:date="2024-05-14T13:50:00Z" w:id="2344">
              <w:r w:rsidRPr="00EA3CF1" w:rsidDel="00D44739">
                <w:rPr>
                  <w:rFonts w:asciiTheme="majorBidi" w:hAnsiTheme="majorBidi" w:cstheme="majorBidi"/>
                  <w:spacing w:val="-2"/>
                  <w:w w:val="105"/>
                  <w:sz w:val="24"/>
                  <w:szCs w:val="24"/>
                  <w:rPrChange w:author="Kenneth Ssekimpi" w:date="2024-05-14T19:52:00Z" w:id="2345">
                    <w:rPr>
                      <w:spacing w:val="-2"/>
                      <w:w w:val="105"/>
                      <w:sz w:val="24"/>
                    </w:rPr>
                  </w:rPrChange>
                </w:rPr>
                <w:delText>-</w:delText>
              </w:r>
            </w:del>
          </w:p>
          <w:p w:rsidRPr="00EA3CF1" w:rsidR="00647801" w:rsidRDefault="00F92CD7" w14:paraId="752F4D3F" w14:textId="77777777">
            <w:pPr>
              <w:pStyle w:val="TableParagraph"/>
              <w:ind w:left="128"/>
              <w:rPr>
                <w:rFonts w:asciiTheme="majorBidi" w:hAnsiTheme="majorBidi" w:cstheme="majorBidi"/>
                <w:sz w:val="24"/>
                <w:szCs w:val="24"/>
                <w:rPrChange w:author="Kenneth Ssekimpi" w:date="2024-05-14T19:52:00Z" w:id="2346">
                  <w:rPr>
                    <w:sz w:val="24"/>
                  </w:rPr>
                </w:rPrChange>
              </w:rPr>
              <w:pPrChange w:author="Kenneth Ssekimpi" w:date="2024-05-14T20:45:00Z" w:id="2347">
                <w:pPr>
                  <w:pStyle w:val="TableParagraph"/>
                  <w:spacing w:before="13" w:line="240" w:lineRule="auto"/>
                  <w:ind w:left="128"/>
                </w:pPr>
              </w:pPrChange>
            </w:pPr>
            <w:r w:rsidRPr="00EA3CF1">
              <w:rPr>
                <w:rFonts w:asciiTheme="majorBidi" w:hAnsiTheme="majorBidi" w:cstheme="majorBidi"/>
                <w:spacing w:val="-4"/>
                <w:w w:val="105"/>
                <w:sz w:val="24"/>
                <w:szCs w:val="24"/>
                <w:rPrChange w:author="Kenneth Ssekimpi" w:date="2024-05-14T19:52:00Z" w:id="2348">
                  <w:rPr>
                    <w:spacing w:val="-4"/>
                    <w:w w:val="105"/>
                    <w:sz w:val="24"/>
                  </w:rPr>
                </w:rPrChange>
              </w:rPr>
              <w:t>tion</w:t>
            </w:r>
          </w:p>
        </w:tc>
        <w:tc>
          <w:tcPr>
            <w:tcW w:w="392" w:type="dxa"/>
            <w:tcBorders>
              <w:right w:val="nil"/>
            </w:tcBorders>
            <w:tcPrChange w:author="Kenneth Ssekimpi" w:date="2024-05-14T19:31:00Z" w:id="2349">
              <w:tcPr>
                <w:tcW w:w="392" w:type="dxa"/>
                <w:gridSpan w:val="2"/>
                <w:tcBorders>
                  <w:right w:val="nil"/>
                </w:tcBorders>
              </w:tcPr>
            </w:tcPrChange>
          </w:tcPr>
          <w:p w:rsidRPr="00EA3CF1" w:rsidR="00647801" w:rsidRDefault="00A867D4" w14:paraId="32B3606D" w14:textId="0F4F0694">
            <w:pPr>
              <w:pStyle w:val="TableParagraph"/>
              <w:ind w:left="85"/>
              <w:jc w:val="both"/>
              <w:rPr>
                <w:rFonts w:asciiTheme="majorBidi" w:hAnsiTheme="majorBidi" w:cstheme="majorBidi"/>
                <w:sz w:val="24"/>
                <w:szCs w:val="24"/>
                <w:rPrChange w:author="Kenneth Ssekimpi" w:date="2024-05-14T19:52:00Z" w:id="2350">
                  <w:rPr>
                    <w:sz w:val="24"/>
                  </w:rPr>
                </w:rPrChange>
              </w:rPr>
              <w:pPrChange w:author="Kenneth Ssekimpi" w:date="2024-05-14T19:52:00Z" w:id="2351">
                <w:pPr>
                  <w:pStyle w:val="TableParagraph"/>
                  <w:ind w:left="85"/>
                  <w:jc w:val="center"/>
                </w:pPr>
              </w:pPrChange>
            </w:pPr>
            <w:ins w:author="Kenneth Ssekimpi" w:date="2024-05-14T20:13:00Z" w:id="2352">
              <w:r>
                <w:rPr>
                  <w:rFonts w:asciiTheme="majorBidi" w:hAnsiTheme="majorBidi" w:cstheme="majorBidi"/>
                  <w:spacing w:val="-5"/>
                  <w:sz w:val="24"/>
                  <w:szCs w:val="24"/>
                </w:rPr>
                <w:t>14</w:t>
              </w:r>
            </w:ins>
            <w:del w:author="Kenneth Ssekimpi" w:date="2024-05-14T20:13:00Z" w:id="2353">
              <w:r w:rsidRPr="00EA3CF1" w:rsidDel="00A867D4" w:rsidR="00F92CD7">
                <w:rPr>
                  <w:rFonts w:asciiTheme="majorBidi" w:hAnsiTheme="majorBidi" w:cstheme="majorBidi"/>
                  <w:spacing w:val="-5"/>
                  <w:sz w:val="24"/>
                  <w:szCs w:val="24"/>
                  <w:rPrChange w:author="Kenneth Ssekimpi" w:date="2024-05-14T19:52:00Z" w:id="2354">
                    <w:rPr>
                      <w:spacing w:val="-5"/>
                      <w:sz w:val="24"/>
                    </w:rPr>
                  </w:rPrChange>
                </w:rPr>
                <w:delText>30</w:delText>
              </w:r>
            </w:del>
          </w:p>
        </w:tc>
        <w:tc>
          <w:tcPr>
            <w:tcW w:w="1657" w:type="dxa"/>
            <w:tcBorders>
              <w:left w:val="nil"/>
            </w:tcBorders>
            <w:tcPrChange w:author="Kenneth Ssekimpi" w:date="2024-05-14T19:31:00Z" w:id="2355">
              <w:tcPr>
                <w:tcW w:w="1830" w:type="dxa"/>
                <w:gridSpan w:val="2"/>
                <w:tcBorders>
                  <w:left w:val="nil"/>
                </w:tcBorders>
              </w:tcPr>
            </w:tcPrChange>
          </w:tcPr>
          <w:p w:rsidRPr="00EA3CF1" w:rsidR="00647801" w:rsidRDefault="00F92CD7" w14:paraId="2686F6B6" w14:textId="29064BE8">
            <w:pPr>
              <w:pStyle w:val="TableParagraph"/>
              <w:ind w:left="44"/>
              <w:jc w:val="both"/>
              <w:rPr>
                <w:rFonts w:asciiTheme="majorBidi" w:hAnsiTheme="majorBidi" w:cstheme="majorBidi"/>
                <w:sz w:val="24"/>
                <w:szCs w:val="24"/>
                <w:rPrChange w:author="Kenneth Ssekimpi" w:date="2024-05-14T19:52:00Z" w:id="2356">
                  <w:rPr>
                    <w:sz w:val="24"/>
                  </w:rPr>
                </w:rPrChange>
              </w:rPr>
              <w:pPrChange w:author="Kenneth Ssekimpi" w:date="2024-05-14T19:52:00Z" w:id="2357">
                <w:pPr>
                  <w:pStyle w:val="TableParagraph"/>
                  <w:ind w:left="44"/>
                </w:pPr>
              </w:pPrChange>
            </w:pPr>
            <w:del w:author="Kenneth Ssekimpi" w:date="2024-05-14T20:13:00Z" w:id="2358">
              <w:r w:rsidRPr="00EA3CF1" w:rsidDel="00A867D4">
                <w:rPr>
                  <w:rFonts w:asciiTheme="majorBidi" w:hAnsiTheme="majorBidi" w:cstheme="majorBidi"/>
                  <w:sz w:val="24"/>
                  <w:szCs w:val="24"/>
                  <w:rPrChange w:author="Kenneth Ssekimpi" w:date="2024-05-14T19:52:00Z" w:id="2359">
                    <w:rPr>
                      <w:sz w:val="24"/>
                    </w:rPr>
                  </w:rPrChange>
                </w:rPr>
                <w:delText>November</w:delText>
              </w:r>
              <w:r w:rsidRPr="00EA3CF1" w:rsidDel="00A867D4">
                <w:rPr>
                  <w:rFonts w:asciiTheme="majorBidi" w:hAnsiTheme="majorBidi" w:cstheme="majorBidi"/>
                  <w:spacing w:val="22"/>
                  <w:sz w:val="24"/>
                  <w:szCs w:val="24"/>
                  <w:rPrChange w:author="Kenneth Ssekimpi" w:date="2024-05-14T19:52:00Z" w:id="2360">
                    <w:rPr>
                      <w:spacing w:val="22"/>
                      <w:sz w:val="24"/>
                    </w:rPr>
                  </w:rPrChange>
                </w:rPr>
                <w:delText xml:space="preserve"> </w:delText>
              </w:r>
            </w:del>
            <w:ins w:author="Kenneth Ssekimpi" w:date="2024-05-14T20:13:00Z" w:id="2361">
              <w:r w:rsidR="00A867D4">
                <w:rPr>
                  <w:rFonts w:asciiTheme="majorBidi" w:hAnsiTheme="majorBidi" w:cstheme="majorBidi"/>
                  <w:sz w:val="24"/>
                  <w:szCs w:val="24"/>
                </w:rPr>
                <w:t>Decem</w:t>
              </w:r>
              <w:r w:rsidRPr="00EA3CF1" w:rsidR="00A867D4">
                <w:rPr>
                  <w:rFonts w:asciiTheme="majorBidi" w:hAnsiTheme="majorBidi" w:cstheme="majorBidi"/>
                  <w:sz w:val="24"/>
                  <w:szCs w:val="24"/>
                  <w:rPrChange w:author="Kenneth Ssekimpi" w:date="2024-05-14T19:52:00Z" w:id="2362">
                    <w:rPr>
                      <w:sz w:val="24"/>
                    </w:rPr>
                  </w:rPrChange>
                </w:rPr>
                <w:t>ber</w:t>
              </w:r>
              <w:r w:rsidRPr="00EA3CF1" w:rsidR="00A867D4">
                <w:rPr>
                  <w:rFonts w:asciiTheme="majorBidi" w:hAnsiTheme="majorBidi" w:cstheme="majorBidi"/>
                  <w:spacing w:val="22"/>
                  <w:sz w:val="24"/>
                  <w:szCs w:val="24"/>
                  <w:rPrChange w:author="Kenneth Ssekimpi" w:date="2024-05-14T19:52:00Z" w:id="2363">
                    <w:rPr>
                      <w:spacing w:val="22"/>
                      <w:sz w:val="24"/>
                    </w:rPr>
                  </w:rPrChange>
                </w:rPr>
                <w:t xml:space="preserve"> </w:t>
              </w:r>
            </w:ins>
            <w:r w:rsidRPr="00EA3CF1">
              <w:rPr>
                <w:rFonts w:asciiTheme="majorBidi" w:hAnsiTheme="majorBidi" w:cstheme="majorBidi"/>
                <w:spacing w:val="-4"/>
                <w:sz w:val="24"/>
                <w:szCs w:val="24"/>
                <w:rPrChange w:author="Kenneth Ssekimpi" w:date="2024-05-14T19:52:00Z" w:id="2364">
                  <w:rPr>
                    <w:spacing w:val="-4"/>
                    <w:sz w:val="24"/>
                  </w:rPr>
                </w:rPrChange>
              </w:rPr>
              <w:t>2024</w:t>
            </w:r>
          </w:p>
        </w:tc>
        <w:tc>
          <w:tcPr>
            <w:tcW w:w="2679" w:type="dxa"/>
            <w:tcPrChange w:author="Kenneth Ssekimpi" w:date="2024-05-14T19:31:00Z" w:id="2365">
              <w:tcPr>
                <w:tcW w:w="2506" w:type="dxa"/>
              </w:tcPr>
            </w:tcPrChange>
          </w:tcPr>
          <w:p w:rsidRPr="00EA3CF1" w:rsidR="00647801" w:rsidRDefault="00F92CD7" w14:paraId="22B3780A" w14:textId="77777777">
            <w:pPr>
              <w:pStyle w:val="TableParagraph"/>
              <w:rPr>
                <w:rFonts w:asciiTheme="majorBidi" w:hAnsiTheme="majorBidi" w:cstheme="majorBidi"/>
                <w:sz w:val="24"/>
                <w:szCs w:val="24"/>
                <w:rPrChange w:author="Kenneth Ssekimpi" w:date="2024-05-14T19:52:00Z" w:id="2366">
                  <w:rPr>
                    <w:sz w:val="24"/>
                  </w:rPr>
                </w:rPrChange>
              </w:rPr>
              <w:pPrChange w:author="Kenneth Ssekimpi" w:date="2024-05-14T20:46:00Z" w:id="2367">
                <w:pPr>
                  <w:pStyle w:val="TableParagraph"/>
                  <w:jc w:val="both"/>
                </w:pPr>
              </w:pPrChange>
            </w:pPr>
            <w:r w:rsidRPr="00EA3CF1">
              <w:rPr>
                <w:rFonts w:asciiTheme="majorBidi" w:hAnsiTheme="majorBidi" w:cstheme="majorBidi"/>
                <w:w w:val="105"/>
                <w:sz w:val="24"/>
                <w:szCs w:val="24"/>
                <w:rPrChange w:author="Kenneth Ssekimpi" w:date="2024-05-14T19:52:00Z" w:id="2368">
                  <w:rPr>
                    <w:w w:val="105"/>
                    <w:sz w:val="24"/>
                  </w:rPr>
                </w:rPrChange>
              </w:rPr>
              <w:t>Adhere</w:t>
            </w:r>
            <w:r w:rsidRPr="00EA3CF1">
              <w:rPr>
                <w:rFonts w:asciiTheme="majorBidi" w:hAnsiTheme="majorBidi" w:cstheme="majorBidi"/>
                <w:spacing w:val="54"/>
                <w:w w:val="105"/>
                <w:sz w:val="24"/>
                <w:szCs w:val="24"/>
                <w:rPrChange w:author="Kenneth Ssekimpi" w:date="2024-05-14T19:52:00Z" w:id="2369">
                  <w:rPr>
                    <w:spacing w:val="54"/>
                    <w:w w:val="105"/>
                    <w:sz w:val="24"/>
                  </w:rPr>
                </w:rPrChange>
              </w:rPr>
              <w:t xml:space="preserve"> </w:t>
            </w:r>
            <w:r w:rsidRPr="00EA3CF1">
              <w:rPr>
                <w:rFonts w:asciiTheme="majorBidi" w:hAnsiTheme="majorBidi" w:cstheme="majorBidi"/>
                <w:w w:val="105"/>
                <w:sz w:val="24"/>
                <w:szCs w:val="24"/>
                <w:rPrChange w:author="Kenneth Ssekimpi" w:date="2024-05-14T19:52:00Z" w:id="2370">
                  <w:rPr>
                    <w:w w:val="105"/>
                    <w:sz w:val="24"/>
                  </w:rPr>
                </w:rPrChange>
              </w:rPr>
              <w:t>to</w:t>
            </w:r>
            <w:r w:rsidRPr="00EA3CF1">
              <w:rPr>
                <w:rFonts w:asciiTheme="majorBidi" w:hAnsiTheme="majorBidi" w:cstheme="majorBidi"/>
                <w:spacing w:val="55"/>
                <w:w w:val="105"/>
                <w:sz w:val="24"/>
                <w:szCs w:val="24"/>
                <w:rPrChange w:author="Kenneth Ssekimpi" w:date="2024-05-14T19:52:00Z" w:id="2371">
                  <w:rPr>
                    <w:spacing w:val="55"/>
                    <w:w w:val="105"/>
                    <w:sz w:val="24"/>
                  </w:rPr>
                </w:rPrChange>
              </w:rPr>
              <w:t xml:space="preserve"> </w:t>
            </w:r>
            <w:r w:rsidRPr="00EA3CF1">
              <w:rPr>
                <w:rFonts w:asciiTheme="majorBidi" w:hAnsiTheme="majorBidi" w:cstheme="majorBidi"/>
                <w:spacing w:val="-2"/>
                <w:w w:val="105"/>
                <w:sz w:val="24"/>
                <w:szCs w:val="24"/>
                <w:rPrChange w:author="Kenneth Ssekimpi" w:date="2024-05-14T19:52:00Z" w:id="2372">
                  <w:rPr>
                    <w:spacing w:val="-2"/>
                    <w:w w:val="105"/>
                    <w:sz w:val="24"/>
                  </w:rPr>
                </w:rPrChange>
              </w:rPr>
              <w:t>formatting</w:t>
            </w:r>
          </w:p>
          <w:p w:rsidRPr="00EA3CF1" w:rsidR="00647801" w:rsidRDefault="00F92CD7" w14:paraId="5A10DBE4" w14:textId="77777777">
            <w:pPr>
              <w:pStyle w:val="TableParagraph"/>
              <w:spacing w:line="290" w:lineRule="atLeast"/>
              <w:ind w:right="104"/>
              <w:rPr>
                <w:rFonts w:asciiTheme="majorBidi" w:hAnsiTheme="majorBidi" w:cstheme="majorBidi"/>
                <w:sz w:val="24"/>
                <w:szCs w:val="24"/>
                <w:rPrChange w:author="Kenneth Ssekimpi" w:date="2024-05-14T19:52:00Z" w:id="2373">
                  <w:rPr>
                    <w:sz w:val="24"/>
                  </w:rPr>
                </w:rPrChange>
              </w:rPr>
              <w:pPrChange w:author="Kenneth Ssekimpi" w:date="2024-05-14T20:46:00Z" w:id="2374">
                <w:pPr>
                  <w:pStyle w:val="TableParagraph"/>
                  <w:spacing w:line="290" w:lineRule="atLeast"/>
                  <w:ind w:right="104"/>
                  <w:jc w:val="both"/>
                </w:pPr>
              </w:pPrChange>
            </w:pPr>
            <w:r w:rsidRPr="00EA3CF1">
              <w:rPr>
                <w:rFonts w:asciiTheme="majorBidi" w:hAnsiTheme="majorBidi" w:cstheme="majorBidi"/>
                <w:w w:val="105"/>
                <w:sz w:val="24"/>
                <w:szCs w:val="24"/>
                <w:rPrChange w:author="Kenneth Ssekimpi" w:date="2024-05-14T19:52:00Z" w:id="2375">
                  <w:rPr>
                    <w:w w:val="105"/>
                    <w:sz w:val="24"/>
                  </w:rPr>
                </w:rPrChange>
              </w:rPr>
              <w:t>convention/s, proof- read and edit work, meet all deadlines, prepare for possible thesis defence</w:t>
            </w:r>
          </w:p>
        </w:tc>
      </w:tr>
    </w:tbl>
    <w:p w:rsidRPr="00EA3CF1" w:rsidR="00647801" w:rsidRDefault="00F92CD7" w14:paraId="0678595F" w14:textId="77777777">
      <w:pPr>
        <w:pStyle w:val="BodyText"/>
        <w:spacing w:before="163"/>
        <w:ind w:left="3205"/>
        <w:jc w:val="both"/>
        <w:rPr>
          <w:rFonts w:asciiTheme="majorBidi" w:hAnsiTheme="majorBidi" w:cstheme="majorBidi"/>
          <w:rPrChange w:author="Kenneth Ssekimpi" w:date="2024-05-14T19:52:00Z" w:id="2376">
            <w:rPr/>
          </w:rPrChange>
        </w:rPr>
        <w:pPrChange w:author="Kenneth Ssekimpi" w:date="2024-05-14T19:52:00Z" w:id="2377">
          <w:pPr>
            <w:pStyle w:val="BodyText"/>
            <w:spacing w:before="163"/>
            <w:ind w:left="3205"/>
          </w:pPr>
        </w:pPrChange>
      </w:pPr>
      <w:r w:rsidRPr="00EA3CF1">
        <w:rPr>
          <w:rFonts w:asciiTheme="majorBidi" w:hAnsiTheme="majorBidi" w:cstheme="majorBidi"/>
          <w:rPrChange w:author="Kenneth Ssekimpi" w:date="2024-05-14T19:52:00Z" w:id="2378">
            <w:rPr/>
          </w:rPrChange>
        </w:rPr>
        <w:t>Table</w:t>
      </w:r>
      <w:r w:rsidRPr="00EA3CF1">
        <w:rPr>
          <w:rFonts w:asciiTheme="majorBidi" w:hAnsiTheme="majorBidi" w:cstheme="majorBidi"/>
          <w:spacing w:val="28"/>
          <w:rPrChange w:author="Kenneth Ssekimpi" w:date="2024-05-14T19:52:00Z" w:id="2379">
            <w:rPr>
              <w:spacing w:val="28"/>
            </w:rPr>
          </w:rPrChange>
        </w:rPr>
        <w:t xml:space="preserve"> </w:t>
      </w:r>
      <w:r w:rsidRPr="00EA3CF1">
        <w:rPr>
          <w:rFonts w:asciiTheme="majorBidi" w:hAnsiTheme="majorBidi" w:cstheme="majorBidi"/>
          <w:rPrChange w:author="Kenneth Ssekimpi" w:date="2024-05-14T19:52:00Z" w:id="2380">
            <w:rPr/>
          </w:rPrChange>
        </w:rPr>
        <w:t>1:</w:t>
      </w:r>
      <w:r w:rsidRPr="00EA3CF1">
        <w:rPr>
          <w:rFonts w:asciiTheme="majorBidi" w:hAnsiTheme="majorBidi" w:cstheme="majorBidi"/>
          <w:spacing w:val="57"/>
          <w:rPrChange w:author="Kenneth Ssekimpi" w:date="2024-05-14T19:52:00Z" w:id="2381">
            <w:rPr>
              <w:spacing w:val="57"/>
            </w:rPr>
          </w:rPrChange>
        </w:rPr>
        <w:t xml:space="preserve"> </w:t>
      </w:r>
      <w:r w:rsidRPr="00EA3CF1">
        <w:rPr>
          <w:rFonts w:asciiTheme="majorBidi" w:hAnsiTheme="majorBidi" w:cstheme="majorBidi"/>
          <w:rPrChange w:author="Kenneth Ssekimpi" w:date="2024-05-14T19:52:00Z" w:id="2382">
            <w:rPr/>
          </w:rPrChange>
        </w:rPr>
        <w:t>Research</w:t>
      </w:r>
      <w:r w:rsidRPr="00EA3CF1">
        <w:rPr>
          <w:rFonts w:asciiTheme="majorBidi" w:hAnsiTheme="majorBidi" w:cstheme="majorBidi"/>
          <w:spacing w:val="28"/>
          <w:rPrChange w:author="Kenneth Ssekimpi" w:date="2024-05-14T19:52:00Z" w:id="2383">
            <w:rPr>
              <w:spacing w:val="28"/>
            </w:rPr>
          </w:rPrChange>
        </w:rPr>
        <w:t xml:space="preserve"> </w:t>
      </w:r>
      <w:r w:rsidRPr="00EA3CF1">
        <w:rPr>
          <w:rFonts w:asciiTheme="majorBidi" w:hAnsiTheme="majorBidi" w:cstheme="majorBidi"/>
          <w:spacing w:val="-2"/>
          <w:rPrChange w:author="Kenneth Ssekimpi" w:date="2024-05-14T19:52:00Z" w:id="2384">
            <w:rPr>
              <w:spacing w:val="-2"/>
            </w:rPr>
          </w:rPrChange>
        </w:rPr>
        <w:t>Timelines</w:t>
      </w:r>
    </w:p>
    <w:p w:rsidR="00647801" w:rsidP="00EA3CF1" w:rsidRDefault="00F92CD7" w14:paraId="52094091" w14:textId="77777777">
      <w:pPr>
        <w:pStyle w:val="BodyText"/>
        <w:spacing w:before="199"/>
        <w:ind w:left="117"/>
        <w:jc w:val="both"/>
        <w:rPr>
          <w:ins w:author="Kenneth Ssekimpi" w:date="2024-05-14T20:07:00Z" w:id="2385"/>
          <w:rFonts w:asciiTheme="majorBidi" w:hAnsiTheme="majorBidi" w:cstheme="majorBidi"/>
          <w:spacing w:val="-4"/>
          <w:w w:val="105"/>
        </w:rPr>
      </w:pPr>
      <w:r w:rsidRPr="00EA3CF1">
        <w:rPr>
          <w:rFonts w:asciiTheme="majorBidi" w:hAnsiTheme="majorBidi" w:cstheme="majorBidi"/>
          <w:w w:val="105"/>
          <w:rPrChange w:author="Kenneth Ssekimpi" w:date="2024-05-14T19:52:00Z" w:id="2386">
            <w:rPr>
              <w:w w:val="105"/>
            </w:rPr>
          </w:rPrChange>
        </w:rPr>
        <w:t>Budget:</w:t>
      </w:r>
      <w:r w:rsidRPr="00EA3CF1">
        <w:rPr>
          <w:rFonts w:asciiTheme="majorBidi" w:hAnsiTheme="majorBidi" w:cstheme="majorBidi"/>
          <w:spacing w:val="41"/>
          <w:w w:val="105"/>
          <w:rPrChange w:author="Kenneth Ssekimpi" w:date="2024-05-14T19:52:00Z" w:id="2387">
            <w:rPr>
              <w:spacing w:val="41"/>
              <w:w w:val="105"/>
            </w:rPr>
          </w:rPrChange>
        </w:rPr>
        <w:t xml:space="preserve"> </w:t>
      </w:r>
      <w:r w:rsidRPr="00EA3CF1">
        <w:rPr>
          <w:rFonts w:asciiTheme="majorBidi" w:hAnsiTheme="majorBidi" w:cstheme="majorBidi"/>
          <w:spacing w:val="-4"/>
          <w:w w:val="105"/>
          <w:rPrChange w:author="Kenneth Ssekimpi" w:date="2024-05-14T19:52:00Z" w:id="2388">
            <w:rPr>
              <w:spacing w:val="-4"/>
              <w:w w:val="105"/>
            </w:rPr>
          </w:rPrChange>
        </w:rPr>
        <w:t>None</w:t>
      </w:r>
    </w:p>
    <w:p w:rsidRPr="00EA3CF1" w:rsidR="00647801" w:rsidRDefault="00647801" w14:paraId="47FED736" w14:textId="77777777">
      <w:pPr>
        <w:pStyle w:val="BodyText"/>
        <w:spacing w:before="36"/>
        <w:jc w:val="both"/>
        <w:rPr>
          <w:rFonts w:asciiTheme="majorBidi" w:hAnsiTheme="majorBidi" w:cstheme="majorBidi"/>
          <w:rPrChange w:author="Kenneth Ssekimpi" w:date="2024-05-14T19:52:00Z" w:id="2389">
            <w:rPr>
              <w:sz w:val="34"/>
            </w:rPr>
          </w:rPrChange>
        </w:rPr>
        <w:pPrChange w:author="Kenneth Ssekimpi" w:date="2024-05-14T19:52:00Z" w:id="2390">
          <w:pPr>
            <w:pStyle w:val="BodyText"/>
            <w:spacing w:before="36"/>
          </w:pPr>
        </w:pPrChange>
      </w:pPr>
    </w:p>
    <w:p w:rsidR="001079FB" w:rsidRDefault="001079FB" w14:paraId="72E01E8C" w14:textId="77777777">
      <w:pPr>
        <w:rPr>
          <w:ins w:author="Kenneth Ssekimpi" w:date="2024-05-14T20:08:00Z" w:id="2391"/>
          <w:rFonts w:asciiTheme="majorBidi" w:hAnsiTheme="majorBidi" w:cstheme="majorBidi"/>
          <w:b/>
          <w:bCs/>
          <w:spacing w:val="-2"/>
          <w:w w:val="115"/>
          <w:sz w:val="24"/>
          <w:szCs w:val="24"/>
        </w:rPr>
      </w:pPr>
      <w:ins w:author="Kenneth Ssekimpi" w:date="2024-05-14T20:08:00Z" w:id="2392">
        <w:r>
          <w:rPr>
            <w:rFonts w:asciiTheme="majorBidi" w:hAnsiTheme="majorBidi" w:cstheme="majorBidi"/>
            <w:spacing w:val="-2"/>
            <w:w w:val="115"/>
            <w:sz w:val="24"/>
            <w:szCs w:val="24"/>
          </w:rPr>
          <w:br w:type="page"/>
        </w:r>
      </w:ins>
    </w:p>
    <w:p w:rsidR="00647801" w:rsidP="00EA3CF1" w:rsidRDefault="00F92CD7" w14:paraId="169318F9" w14:textId="22C17632">
      <w:pPr>
        <w:pStyle w:val="Heading1"/>
        <w:ind w:left="117" w:firstLine="0"/>
        <w:rPr>
          <w:ins w:author="Kenneth Ssekimpi" w:date="2024-05-14T20:08:00Z" w:id="2393"/>
          <w:rFonts w:asciiTheme="majorBidi" w:hAnsiTheme="majorBidi" w:cstheme="majorBidi"/>
          <w:spacing w:val="-2"/>
          <w:w w:val="115"/>
          <w:sz w:val="24"/>
          <w:szCs w:val="24"/>
        </w:rPr>
      </w:pPr>
      <w:r w:rsidRPr="00EA3CF1">
        <w:rPr>
          <w:rFonts w:asciiTheme="majorBidi" w:hAnsiTheme="majorBidi" w:cstheme="majorBidi"/>
          <w:spacing w:val="-2"/>
          <w:w w:val="115"/>
          <w:sz w:val="24"/>
          <w:szCs w:val="24"/>
          <w:rPrChange w:author="Kenneth Ssekimpi" w:date="2024-05-14T19:52:00Z" w:id="2394">
            <w:rPr>
              <w:spacing w:val="-2"/>
              <w:w w:val="115"/>
            </w:rPr>
          </w:rPrChange>
        </w:rPr>
        <w:t>References</w:t>
      </w:r>
    </w:p>
    <w:p w:rsidR="001079FB" w:rsidP="00EA3CF1" w:rsidRDefault="001079FB" w14:paraId="740FE7AD" w14:textId="77777777">
      <w:pPr>
        <w:pStyle w:val="Heading1"/>
        <w:ind w:left="117" w:firstLine="0"/>
        <w:rPr>
          <w:ins w:author="Kenneth Ssekimpi" w:date="2024-05-14T20:08:00Z" w:id="2395"/>
          <w:rFonts w:asciiTheme="majorBidi" w:hAnsiTheme="majorBidi" w:cstheme="majorBidi"/>
          <w:spacing w:val="-2"/>
          <w:w w:val="115"/>
          <w:sz w:val="24"/>
          <w:szCs w:val="24"/>
        </w:rPr>
      </w:pPr>
    </w:p>
    <w:customXmlInsRangeStart w:author="Kenneth Ssekimpi" w:date="2024-05-14T20:08:00Z" w:id="2396"/>
    <w:sdt>
      <w:sdtPr>
        <w:rPr>
          <w:rFonts w:asciiTheme="majorBidi" w:hAnsiTheme="majorBidi" w:cstheme="majorBidi"/>
          <w:sz w:val="24"/>
          <w:szCs w:val="24"/>
        </w:rPr>
        <w:tag w:val="MENDELEY_BIBLIOGRAPHY"/>
        <w:id w:val="1090038896"/>
        <w:placeholder>
          <w:docPart w:val="DefaultPlaceholder_-1854013440"/>
        </w:placeholder>
      </w:sdtPr>
      <w:sdtEndPr>
        <w:rPr>
          <w:sz w:val="28"/>
          <w:szCs w:val="28"/>
        </w:rPr>
      </w:sdtEndPr>
      <w:sdtContent>
        <w:customXmlInsRangeEnd w:id="2396"/>
        <w:p w:rsidRPr="001D5BC5" w:rsidR="001D5BC5" w:rsidRDefault="001D5BC5" w14:paraId="1BD728B3" w14:textId="77777777">
          <w:pPr>
            <w:ind w:hanging="480"/>
            <w:divId w:val="557088105"/>
            <w:rPr>
              <w:ins w:author="Kenneth Ssekimpi" w:date="2024-05-14T20:08:00Z" w:id="2397"/>
              <w:sz w:val="28"/>
              <w:szCs w:val="28"/>
              <w:rPrChange w:author="Kenneth Ssekimpi" w:date="2024-05-14T20:09:00Z" w:id="2398">
                <w:rPr>
                  <w:ins w:author="Kenneth Ssekimpi" w:date="2024-05-14T20:08:00Z" w:id="2399"/>
                  <w:sz w:val="24"/>
                  <w:szCs w:val="24"/>
                </w:rPr>
              </w:rPrChange>
            </w:rPr>
          </w:pPr>
          <w:ins w:author="Kenneth Ssekimpi" w:date="2024-05-14T20:08:00Z" w:id="2400">
            <w:r w:rsidRPr="001D5BC5">
              <w:rPr>
                <w:sz w:val="24"/>
                <w:szCs w:val="24"/>
                <w:rPrChange w:author="Kenneth Ssekimpi" w:date="2024-05-14T20:09:00Z" w:id="2401">
                  <w:rPr/>
                </w:rPrChange>
              </w:rPr>
              <w:t xml:space="preserve">Bauer, P., &amp; </w:t>
            </w:r>
            <w:proofErr w:type="spellStart"/>
            <w:r w:rsidRPr="001D5BC5">
              <w:rPr>
                <w:sz w:val="24"/>
                <w:szCs w:val="24"/>
                <w:rPrChange w:author="Kenneth Ssekimpi" w:date="2024-05-14T20:09:00Z" w:id="2402">
                  <w:rPr/>
                </w:rPrChange>
              </w:rPr>
              <w:t>Anzer</w:t>
            </w:r>
            <w:proofErr w:type="spellEnd"/>
            <w:r w:rsidRPr="001D5BC5">
              <w:rPr>
                <w:sz w:val="24"/>
                <w:szCs w:val="24"/>
                <w:rPrChange w:author="Kenneth Ssekimpi" w:date="2024-05-14T20:09:00Z" w:id="2403">
                  <w:rPr/>
                </w:rPrChange>
              </w:rPr>
              <w:t xml:space="preserve">, G. (2021). Data-driven detection of </w:t>
            </w:r>
            <w:proofErr w:type="spellStart"/>
            <w:r w:rsidRPr="001D5BC5">
              <w:rPr>
                <w:sz w:val="24"/>
                <w:szCs w:val="24"/>
                <w:rPrChange w:author="Kenneth Ssekimpi" w:date="2024-05-14T20:09:00Z" w:id="2404">
                  <w:rPr/>
                </w:rPrChange>
              </w:rPr>
              <w:t>counterpressing</w:t>
            </w:r>
            <w:proofErr w:type="spellEnd"/>
            <w:r w:rsidRPr="001D5BC5">
              <w:rPr>
                <w:sz w:val="24"/>
                <w:szCs w:val="24"/>
                <w:rPrChange w:author="Kenneth Ssekimpi" w:date="2024-05-14T20:09:00Z" w:id="2405">
                  <w:rPr/>
                </w:rPrChange>
              </w:rPr>
              <w:t xml:space="preserve"> in professional football: A supervised machine learning task based on synchronized positional and event data with expert-based feature extraction. </w:t>
            </w:r>
            <w:r w:rsidRPr="001D5BC5">
              <w:rPr>
                <w:i/>
                <w:iCs/>
                <w:sz w:val="24"/>
                <w:szCs w:val="24"/>
                <w:rPrChange w:author="Kenneth Ssekimpi" w:date="2024-05-14T20:09:00Z" w:id="2406">
                  <w:rPr>
                    <w:i/>
                    <w:iCs/>
                  </w:rPr>
                </w:rPrChange>
              </w:rPr>
              <w:t>Data Mining and Knowledge Discovery</w:t>
            </w:r>
            <w:r w:rsidRPr="001D5BC5">
              <w:rPr>
                <w:sz w:val="24"/>
                <w:szCs w:val="24"/>
                <w:rPrChange w:author="Kenneth Ssekimpi" w:date="2024-05-14T20:09:00Z" w:id="2407">
                  <w:rPr/>
                </w:rPrChange>
              </w:rPr>
              <w:t xml:space="preserve">, </w:t>
            </w:r>
            <w:r w:rsidRPr="001D5BC5">
              <w:rPr>
                <w:i/>
                <w:iCs/>
                <w:sz w:val="24"/>
                <w:szCs w:val="24"/>
                <w:rPrChange w:author="Kenneth Ssekimpi" w:date="2024-05-14T20:09:00Z" w:id="2408">
                  <w:rPr>
                    <w:i/>
                    <w:iCs/>
                  </w:rPr>
                </w:rPrChange>
              </w:rPr>
              <w:t>35</w:t>
            </w:r>
            <w:r w:rsidRPr="001D5BC5">
              <w:rPr>
                <w:sz w:val="24"/>
                <w:szCs w:val="24"/>
                <w:rPrChange w:author="Kenneth Ssekimpi" w:date="2024-05-14T20:09:00Z" w:id="2409">
                  <w:rPr/>
                </w:rPrChange>
              </w:rPr>
              <w:t>(5). https://doi.org/10.1007/s10618-021-00763-7</w:t>
            </w:r>
          </w:ins>
        </w:p>
        <w:p w:rsidRPr="001D5BC5" w:rsidR="001D5BC5" w:rsidRDefault="001D5BC5" w14:paraId="28412EF3" w14:textId="77777777">
          <w:pPr>
            <w:ind w:hanging="480"/>
            <w:divId w:val="261767450"/>
            <w:rPr>
              <w:ins w:author="Kenneth Ssekimpi" w:date="2024-05-14T20:08:00Z" w:id="2410"/>
              <w:sz w:val="24"/>
              <w:szCs w:val="24"/>
              <w:rPrChange w:author="Kenneth Ssekimpi" w:date="2024-05-14T20:09:00Z" w:id="2411">
                <w:rPr>
                  <w:ins w:author="Kenneth Ssekimpi" w:date="2024-05-14T20:08:00Z" w:id="2412"/>
                </w:rPr>
              </w:rPrChange>
            </w:rPr>
          </w:pPr>
          <w:ins w:author="Kenneth Ssekimpi" w:date="2024-05-14T20:08:00Z" w:id="2413">
            <w:r w:rsidRPr="001D5BC5">
              <w:rPr>
                <w:sz w:val="24"/>
                <w:szCs w:val="24"/>
                <w:rPrChange w:author="Kenneth Ssekimpi" w:date="2024-05-14T20:09:00Z" w:id="2414">
                  <w:rPr/>
                </w:rPrChange>
              </w:rPr>
              <w:t xml:space="preserve">Bauer, P., </w:t>
            </w:r>
            <w:proofErr w:type="spellStart"/>
            <w:r w:rsidRPr="001D5BC5">
              <w:rPr>
                <w:sz w:val="24"/>
                <w:szCs w:val="24"/>
                <w:rPrChange w:author="Kenneth Ssekimpi" w:date="2024-05-14T20:09:00Z" w:id="2415">
                  <w:rPr/>
                </w:rPrChange>
              </w:rPr>
              <w:t>Anzer</w:t>
            </w:r>
            <w:proofErr w:type="spellEnd"/>
            <w:r w:rsidRPr="001D5BC5">
              <w:rPr>
                <w:sz w:val="24"/>
                <w:szCs w:val="24"/>
                <w:rPrChange w:author="Kenneth Ssekimpi" w:date="2024-05-14T20:09:00Z" w:id="2416">
                  <w:rPr/>
                </w:rPrChange>
              </w:rPr>
              <w:t xml:space="preserve">, G., &amp; Shaw, L. (2023). Putting team formations in association football into context. </w:t>
            </w:r>
            <w:r w:rsidRPr="001D5BC5">
              <w:rPr>
                <w:i/>
                <w:iCs/>
                <w:sz w:val="24"/>
                <w:szCs w:val="24"/>
                <w:rPrChange w:author="Kenneth Ssekimpi" w:date="2024-05-14T20:09:00Z" w:id="2417">
                  <w:rPr>
                    <w:i/>
                    <w:iCs/>
                  </w:rPr>
                </w:rPrChange>
              </w:rPr>
              <w:t>Journal of Sports Analytics</w:t>
            </w:r>
            <w:r w:rsidRPr="001D5BC5">
              <w:rPr>
                <w:sz w:val="24"/>
                <w:szCs w:val="24"/>
                <w:rPrChange w:author="Kenneth Ssekimpi" w:date="2024-05-14T20:09:00Z" w:id="2418">
                  <w:rPr/>
                </w:rPrChange>
              </w:rPr>
              <w:t xml:space="preserve">, </w:t>
            </w:r>
            <w:r w:rsidRPr="001D5BC5">
              <w:rPr>
                <w:i/>
                <w:iCs/>
                <w:sz w:val="24"/>
                <w:szCs w:val="24"/>
                <w:rPrChange w:author="Kenneth Ssekimpi" w:date="2024-05-14T20:09:00Z" w:id="2419">
                  <w:rPr>
                    <w:i/>
                    <w:iCs/>
                  </w:rPr>
                </w:rPrChange>
              </w:rPr>
              <w:t>9</w:t>
            </w:r>
            <w:r w:rsidRPr="001D5BC5">
              <w:rPr>
                <w:sz w:val="24"/>
                <w:szCs w:val="24"/>
                <w:rPrChange w:author="Kenneth Ssekimpi" w:date="2024-05-14T20:09:00Z" w:id="2420">
                  <w:rPr/>
                </w:rPrChange>
              </w:rPr>
              <w:t>(1). https://doi.org/10.3233/jsa-220620</w:t>
            </w:r>
          </w:ins>
        </w:p>
        <w:p w:rsidRPr="001D5BC5" w:rsidR="001D5BC5" w:rsidRDefault="001D5BC5" w14:paraId="67B2E489" w14:textId="77777777">
          <w:pPr>
            <w:ind w:hanging="480"/>
            <w:divId w:val="792940268"/>
            <w:rPr>
              <w:ins w:author="Kenneth Ssekimpi" w:date="2024-05-14T20:08:00Z" w:id="2421"/>
              <w:sz w:val="24"/>
              <w:szCs w:val="24"/>
              <w:rPrChange w:author="Kenneth Ssekimpi" w:date="2024-05-14T20:09:00Z" w:id="2422">
                <w:rPr>
                  <w:ins w:author="Kenneth Ssekimpi" w:date="2024-05-14T20:08:00Z" w:id="2423"/>
                </w:rPr>
              </w:rPrChange>
            </w:rPr>
          </w:pPr>
          <w:ins w:author="Kenneth Ssekimpi" w:date="2024-05-14T20:08:00Z" w:id="2424">
            <w:r w:rsidRPr="001D5BC5">
              <w:rPr>
                <w:sz w:val="24"/>
                <w:szCs w:val="24"/>
                <w:rPrChange w:author="Kenneth Ssekimpi" w:date="2024-05-14T20:09:00Z" w:id="2425">
                  <w:rPr/>
                </w:rPrChange>
              </w:rPr>
              <w:t xml:space="preserve">Chambers, T. (2022, November 6). </w:t>
            </w:r>
            <w:r w:rsidRPr="001D5BC5">
              <w:rPr>
                <w:i/>
                <w:iCs/>
                <w:sz w:val="24"/>
                <w:szCs w:val="24"/>
                <w:rPrChange w:author="Kenneth Ssekimpi" w:date="2024-05-14T20:09:00Z" w:id="2426">
                  <w:rPr>
                    <w:i/>
                    <w:iCs/>
                  </w:rPr>
                </w:rPrChange>
              </w:rPr>
              <w:t>Different Types Of Presses In Football: 4 Variations</w:t>
            </w:r>
            <w:r w:rsidRPr="001D5BC5">
              <w:rPr>
                <w:sz w:val="24"/>
                <w:szCs w:val="24"/>
                <w:rPrChange w:author="Kenneth Ssekimpi" w:date="2024-05-14T20:09:00Z" w:id="2427">
                  <w:rPr/>
                </w:rPrChange>
              </w:rPr>
              <w:t>. Soccer Source Coaching. https://soccersourcecoaching.com/different-types-of-presses-in-football/</w:t>
            </w:r>
          </w:ins>
        </w:p>
        <w:p w:rsidRPr="001D5BC5" w:rsidR="001D5BC5" w:rsidRDefault="001D5BC5" w14:paraId="54F647D1" w14:textId="77777777">
          <w:pPr>
            <w:ind w:hanging="480"/>
            <w:divId w:val="1274752045"/>
            <w:rPr>
              <w:ins w:author="Kenneth Ssekimpi" w:date="2024-05-14T20:08:00Z" w:id="2428"/>
              <w:sz w:val="24"/>
              <w:szCs w:val="24"/>
              <w:lang w:val="pt-BR"/>
              <w:rPrChange w:author="Kenneth Ssekimpi" w:date="2024-05-14T20:09:00Z" w:id="2429">
                <w:rPr>
                  <w:ins w:author="Kenneth Ssekimpi" w:date="2024-05-14T20:08:00Z" w:id="2430"/>
                </w:rPr>
              </w:rPrChange>
            </w:rPr>
          </w:pPr>
          <w:ins w:author="Kenneth Ssekimpi" w:date="2024-05-14T20:08:00Z" w:id="2431">
            <w:r w:rsidRPr="001D5BC5">
              <w:rPr>
                <w:sz w:val="24"/>
                <w:szCs w:val="24"/>
                <w:rPrChange w:author="Kenneth Ssekimpi" w:date="2024-05-14T20:09:00Z" w:id="2432">
                  <w:rPr/>
                </w:rPrChange>
              </w:rPr>
              <w:t xml:space="preserve">Cotton, R., &amp; Miller, I. L. (2022, November). </w:t>
            </w:r>
            <w:r w:rsidRPr="001D5BC5">
              <w:rPr>
                <w:i/>
                <w:iCs/>
                <w:sz w:val="24"/>
                <w:szCs w:val="24"/>
                <w:rPrChange w:author="Kenneth Ssekimpi" w:date="2024-05-14T20:09:00Z" w:id="2433">
                  <w:rPr>
                    <w:i/>
                    <w:iCs/>
                  </w:rPr>
                </w:rPrChange>
              </w:rPr>
              <w:t>How Data Science is Changing Soccer</w:t>
            </w:r>
            <w:r w:rsidRPr="001D5BC5">
              <w:rPr>
                <w:sz w:val="24"/>
                <w:szCs w:val="24"/>
                <w:rPrChange w:author="Kenneth Ssekimpi" w:date="2024-05-14T20:09:00Z" w:id="2434">
                  <w:rPr/>
                </w:rPrChange>
              </w:rPr>
              <w:t xml:space="preserve">. </w:t>
            </w:r>
            <w:proofErr w:type="spellStart"/>
            <w:r w:rsidRPr="001D5BC5">
              <w:rPr>
                <w:sz w:val="24"/>
                <w:szCs w:val="24"/>
                <w:lang w:val="pt-BR"/>
                <w:rPrChange w:author="Kenneth Ssekimpi" w:date="2024-05-14T20:09:00Z" w:id="2435">
                  <w:rPr/>
                </w:rPrChange>
              </w:rPr>
              <w:t>Datacamp</w:t>
            </w:r>
            <w:proofErr w:type="spellEnd"/>
            <w:r w:rsidRPr="001D5BC5">
              <w:rPr>
                <w:sz w:val="24"/>
                <w:szCs w:val="24"/>
                <w:lang w:val="pt-BR"/>
                <w:rPrChange w:author="Kenneth Ssekimpi" w:date="2024-05-14T20:09:00Z" w:id="2436">
                  <w:rPr/>
                </w:rPrChange>
              </w:rPr>
              <w:t>. https://www.datacamp.com/blog/how-data-science-is-changing-soccer</w:t>
            </w:r>
          </w:ins>
        </w:p>
        <w:p w:rsidRPr="001D5BC5" w:rsidR="001D5BC5" w:rsidRDefault="001D5BC5" w14:paraId="072DF3EC" w14:textId="77777777">
          <w:pPr>
            <w:ind w:hanging="480"/>
            <w:divId w:val="1254433769"/>
            <w:rPr>
              <w:ins w:author="Kenneth Ssekimpi" w:date="2024-05-14T20:08:00Z" w:id="2437"/>
              <w:sz w:val="24"/>
              <w:szCs w:val="24"/>
              <w:rPrChange w:author="Kenneth Ssekimpi" w:date="2024-05-14T20:09:00Z" w:id="2438">
                <w:rPr>
                  <w:ins w:author="Kenneth Ssekimpi" w:date="2024-05-14T20:08:00Z" w:id="2439"/>
                </w:rPr>
              </w:rPrChange>
            </w:rPr>
          </w:pPr>
          <w:proofErr w:type="spellStart"/>
          <w:ins w:author="Kenneth Ssekimpi" w:date="2024-05-14T20:08:00Z" w:id="2440">
            <w:r w:rsidRPr="001D5BC5">
              <w:rPr>
                <w:sz w:val="24"/>
                <w:szCs w:val="24"/>
                <w:rPrChange w:author="Kenneth Ssekimpi" w:date="2024-05-14T20:09:00Z" w:id="2441">
                  <w:rPr/>
                </w:rPrChange>
              </w:rPr>
              <w:t>Decroos</w:t>
            </w:r>
            <w:proofErr w:type="spellEnd"/>
            <w:r w:rsidRPr="001D5BC5">
              <w:rPr>
                <w:sz w:val="24"/>
                <w:szCs w:val="24"/>
                <w:rPrChange w:author="Kenneth Ssekimpi" w:date="2024-05-14T20:09:00Z" w:id="2442">
                  <w:rPr/>
                </w:rPrChange>
              </w:rPr>
              <w:t xml:space="preserve">, T. (2020). </w:t>
            </w:r>
            <w:r w:rsidRPr="001D5BC5">
              <w:rPr>
                <w:i/>
                <w:iCs/>
                <w:sz w:val="24"/>
                <w:szCs w:val="24"/>
                <w:rPrChange w:author="Kenneth Ssekimpi" w:date="2024-05-14T20:09:00Z" w:id="2443">
                  <w:rPr>
                    <w:i/>
                    <w:iCs/>
                  </w:rPr>
                </w:rPrChange>
              </w:rPr>
              <w:t>Soccer Analytics Meets Artificial Intelligence: Learning Value and Style from Soccer Event Stream Data</w:t>
            </w:r>
            <w:r w:rsidRPr="001D5BC5">
              <w:rPr>
                <w:sz w:val="24"/>
                <w:szCs w:val="24"/>
                <w:rPrChange w:author="Kenneth Ssekimpi" w:date="2024-05-14T20:09:00Z" w:id="2444">
                  <w:rPr/>
                </w:rPrChange>
              </w:rPr>
              <w:t>.</w:t>
            </w:r>
          </w:ins>
        </w:p>
        <w:p w:rsidRPr="001D5BC5" w:rsidR="001D5BC5" w:rsidRDefault="001D5BC5" w14:paraId="08F353CB" w14:textId="77777777">
          <w:pPr>
            <w:ind w:hanging="480"/>
            <w:divId w:val="1335182023"/>
            <w:rPr>
              <w:ins w:author="Kenneth Ssekimpi" w:date="2024-05-14T20:08:00Z" w:id="2445"/>
              <w:sz w:val="24"/>
              <w:szCs w:val="24"/>
              <w:rPrChange w:author="Kenneth Ssekimpi" w:date="2024-05-14T20:09:00Z" w:id="2446">
                <w:rPr>
                  <w:ins w:author="Kenneth Ssekimpi" w:date="2024-05-14T20:08:00Z" w:id="2447"/>
                </w:rPr>
              </w:rPrChange>
            </w:rPr>
          </w:pPr>
          <w:proofErr w:type="spellStart"/>
          <w:ins w:author="Kenneth Ssekimpi" w:date="2024-05-14T20:08:00Z" w:id="2448">
            <w:r w:rsidRPr="001D5BC5">
              <w:rPr>
                <w:sz w:val="24"/>
                <w:szCs w:val="24"/>
                <w:rPrChange w:author="Kenneth Ssekimpi" w:date="2024-05-14T20:09:00Z" w:id="2449">
                  <w:rPr/>
                </w:rPrChange>
              </w:rPr>
              <w:t>Forcher</w:t>
            </w:r>
            <w:proofErr w:type="spellEnd"/>
            <w:r w:rsidRPr="001D5BC5">
              <w:rPr>
                <w:sz w:val="24"/>
                <w:szCs w:val="24"/>
                <w:rPrChange w:author="Kenneth Ssekimpi" w:date="2024-05-14T20:09:00Z" w:id="2450">
                  <w:rPr/>
                </w:rPrChange>
              </w:rPr>
              <w:t xml:space="preserve">, L., Altmann, S., </w:t>
            </w:r>
            <w:proofErr w:type="spellStart"/>
            <w:r w:rsidRPr="001D5BC5">
              <w:rPr>
                <w:sz w:val="24"/>
                <w:szCs w:val="24"/>
                <w:rPrChange w:author="Kenneth Ssekimpi" w:date="2024-05-14T20:09:00Z" w:id="2451">
                  <w:rPr/>
                </w:rPrChange>
              </w:rPr>
              <w:t>Forcher</w:t>
            </w:r>
            <w:proofErr w:type="spellEnd"/>
            <w:r w:rsidRPr="001D5BC5">
              <w:rPr>
                <w:sz w:val="24"/>
                <w:szCs w:val="24"/>
                <w:rPrChange w:author="Kenneth Ssekimpi" w:date="2024-05-14T20:09:00Z" w:id="2452">
                  <w:rPr/>
                </w:rPrChange>
              </w:rPr>
              <w:t xml:space="preserve">, L., </w:t>
            </w:r>
            <w:proofErr w:type="spellStart"/>
            <w:r w:rsidRPr="001D5BC5">
              <w:rPr>
                <w:sz w:val="24"/>
                <w:szCs w:val="24"/>
                <w:rPrChange w:author="Kenneth Ssekimpi" w:date="2024-05-14T20:09:00Z" w:id="2453">
                  <w:rPr/>
                </w:rPrChange>
              </w:rPr>
              <w:t>Jekauc</w:t>
            </w:r>
            <w:proofErr w:type="spellEnd"/>
            <w:r w:rsidRPr="001D5BC5">
              <w:rPr>
                <w:sz w:val="24"/>
                <w:szCs w:val="24"/>
                <w:rPrChange w:author="Kenneth Ssekimpi" w:date="2024-05-14T20:09:00Z" w:id="2454">
                  <w:rPr/>
                </w:rPrChange>
              </w:rPr>
              <w:t xml:space="preserve">, D., &amp; Kempe, M. (2022). The use of player tracking data to </w:t>
            </w:r>
            <w:proofErr w:type="spellStart"/>
            <w:r w:rsidRPr="001D5BC5">
              <w:rPr>
                <w:sz w:val="24"/>
                <w:szCs w:val="24"/>
                <w:rPrChange w:author="Kenneth Ssekimpi" w:date="2024-05-14T20:09:00Z" w:id="2455">
                  <w:rPr/>
                </w:rPrChange>
              </w:rPr>
              <w:t>analyze</w:t>
            </w:r>
            <w:proofErr w:type="spellEnd"/>
            <w:r w:rsidRPr="001D5BC5">
              <w:rPr>
                <w:sz w:val="24"/>
                <w:szCs w:val="24"/>
                <w:rPrChange w:author="Kenneth Ssekimpi" w:date="2024-05-14T20:09:00Z" w:id="2456">
                  <w:rPr/>
                </w:rPrChange>
              </w:rPr>
              <w:t xml:space="preserve"> defensive play in professional soccer - A scoping review. In </w:t>
            </w:r>
            <w:r w:rsidRPr="001D5BC5">
              <w:rPr>
                <w:i/>
                <w:iCs/>
                <w:sz w:val="24"/>
                <w:szCs w:val="24"/>
                <w:rPrChange w:author="Kenneth Ssekimpi" w:date="2024-05-14T20:09:00Z" w:id="2457">
                  <w:rPr>
                    <w:i/>
                    <w:iCs/>
                  </w:rPr>
                </w:rPrChange>
              </w:rPr>
              <w:t>International Journal of Sports Science and Coaching</w:t>
            </w:r>
            <w:r w:rsidRPr="001D5BC5">
              <w:rPr>
                <w:sz w:val="24"/>
                <w:szCs w:val="24"/>
                <w:rPrChange w:author="Kenneth Ssekimpi" w:date="2024-05-14T20:09:00Z" w:id="2458">
                  <w:rPr/>
                </w:rPrChange>
              </w:rPr>
              <w:t xml:space="preserve"> (Vol. 17, Issue 6). https://doi.org/10.1177/17479541221075734</w:t>
            </w:r>
          </w:ins>
        </w:p>
        <w:p w:rsidRPr="001D5BC5" w:rsidR="001D5BC5" w:rsidRDefault="001D5BC5" w14:paraId="79E248EB" w14:textId="77777777">
          <w:pPr>
            <w:ind w:hanging="480"/>
            <w:divId w:val="1996109177"/>
            <w:rPr>
              <w:ins w:author="Kenneth Ssekimpi" w:date="2024-05-14T20:08:00Z" w:id="2459"/>
              <w:sz w:val="24"/>
              <w:szCs w:val="24"/>
              <w:rPrChange w:author="Kenneth Ssekimpi" w:date="2024-05-14T20:09:00Z" w:id="2460">
                <w:rPr>
                  <w:ins w:author="Kenneth Ssekimpi" w:date="2024-05-14T20:08:00Z" w:id="2461"/>
                </w:rPr>
              </w:rPrChange>
            </w:rPr>
          </w:pPr>
          <w:ins w:author="Kenneth Ssekimpi" w:date="2024-05-14T20:08:00Z" w:id="2462">
            <w:r w:rsidRPr="001D5BC5">
              <w:rPr>
                <w:sz w:val="24"/>
                <w:szCs w:val="24"/>
                <w:lang w:val="pt-BR"/>
                <w:rPrChange w:author="Kenneth Ssekimpi" w:date="2024-05-14T20:09:00Z" w:id="2463">
                  <w:rPr/>
                </w:rPrChange>
              </w:rPr>
              <w:t xml:space="preserve">Goes, F. R., </w:t>
            </w:r>
            <w:proofErr w:type="spellStart"/>
            <w:r w:rsidRPr="001D5BC5">
              <w:rPr>
                <w:sz w:val="24"/>
                <w:szCs w:val="24"/>
                <w:lang w:val="pt-BR"/>
                <w:rPrChange w:author="Kenneth Ssekimpi" w:date="2024-05-14T20:09:00Z" w:id="2464">
                  <w:rPr/>
                </w:rPrChange>
              </w:rPr>
              <w:t>Meerhoff</w:t>
            </w:r>
            <w:proofErr w:type="spellEnd"/>
            <w:r w:rsidRPr="001D5BC5">
              <w:rPr>
                <w:sz w:val="24"/>
                <w:szCs w:val="24"/>
                <w:lang w:val="pt-BR"/>
                <w:rPrChange w:author="Kenneth Ssekimpi" w:date="2024-05-14T20:09:00Z" w:id="2465">
                  <w:rPr/>
                </w:rPrChange>
              </w:rPr>
              <w:t xml:space="preserve">, L. A., Bueno, M. J. O., Rodrigues, D. M., Moura, F. A., Brink, M. S., </w:t>
            </w:r>
            <w:proofErr w:type="spellStart"/>
            <w:r w:rsidRPr="001D5BC5">
              <w:rPr>
                <w:sz w:val="24"/>
                <w:szCs w:val="24"/>
                <w:lang w:val="pt-BR"/>
                <w:rPrChange w:author="Kenneth Ssekimpi" w:date="2024-05-14T20:09:00Z" w:id="2466">
                  <w:rPr/>
                </w:rPrChange>
              </w:rPr>
              <w:t>Elferink-Gemser</w:t>
            </w:r>
            <w:proofErr w:type="spellEnd"/>
            <w:r w:rsidRPr="001D5BC5">
              <w:rPr>
                <w:sz w:val="24"/>
                <w:szCs w:val="24"/>
                <w:lang w:val="pt-BR"/>
                <w:rPrChange w:author="Kenneth Ssekimpi" w:date="2024-05-14T20:09:00Z" w:id="2467">
                  <w:rPr/>
                </w:rPrChange>
              </w:rPr>
              <w:t xml:space="preserve">, M. T., </w:t>
            </w:r>
            <w:proofErr w:type="spellStart"/>
            <w:r w:rsidRPr="001D5BC5">
              <w:rPr>
                <w:sz w:val="24"/>
                <w:szCs w:val="24"/>
                <w:lang w:val="pt-BR"/>
                <w:rPrChange w:author="Kenneth Ssekimpi" w:date="2024-05-14T20:09:00Z" w:id="2468">
                  <w:rPr/>
                </w:rPrChange>
              </w:rPr>
              <w:t>Knobbe</w:t>
            </w:r>
            <w:proofErr w:type="spellEnd"/>
            <w:r w:rsidRPr="001D5BC5">
              <w:rPr>
                <w:sz w:val="24"/>
                <w:szCs w:val="24"/>
                <w:lang w:val="pt-BR"/>
                <w:rPrChange w:author="Kenneth Ssekimpi" w:date="2024-05-14T20:09:00Z" w:id="2469">
                  <w:rPr/>
                </w:rPrChange>
              </w:rPr>
              <w:t xml:space="preserve">, A. J., Cunha, S. A., Torres, R. S., &amp; </w:t>
            </w:r>
            <w:proofErr w:type="spellStart"/>
            <w:r w:rsidRPr="001D5BC5">
              <w:rPr>
                <w:sz w:val="24"/>
                <w:szCs w:val="24"/>
                <w:lang w:val="pt-BR"/>
                <w:rPrChange w:author="Kenneth Ssekimpi" w:date="2024-05-14T20:09:00Z" w:id="2470">
                  <w:rPr/>
                </w:rPrChange>
              </w:rPr>
              <w:t>Lemmink</w:t>
            </w:r>
            <w:proofErr w:type="spellEnd"/>
            <w:r w:rsidRPr="001D5BC5">
              <w:rPr>
                <w:sz w:val="24"/>
                <w:szCs w:val="24"/>
                <w:lang w:val="pt-BR"/>
                <w:rPrChange w:author="Kenneth Ssekimpi" w:date="2024-05-14T20:09:00Z" w:id="2471">
                  <w:rPr/>
                </w:rPrChange>
              </w:rPr>
              <w:t xml:space="preserve">, K. A. P. M. (2021). </w:t>
            </w:r>
            <w:r w:rsidRPr="001D5BC5">
              <w:rPr>
                <w:sz w:val="24"/>
                <w:szCs w:val="24"/>
                <w:rPrChange w:author="Kenneth Ssekimpi" w:date="2024-05-14T20:09:00Z" w:id="2472">
                  <w:rPr/>
                </w:rPrChange>
              </w:rPr>
              <w:t xml:space="preserve">Unlocking the potential of big data to support tactical performance analysis in professional soccer: A systematic review. In </w:t>
            </w:r>
            <w:r w:rsidRPr="001D5BC5">
              <w:rPr>
                <w:i/>
                <w:iCs/>
                <w:sz w:val="24"/>
                <w:szCs w:val="24"/>
                <w:rPrChange w:author="Kenneth Ssekimpi" w:date="2024-05-14T20:09:00Z" w:id="2473">
                  <w:rPr>
                    <w:i/>
                    <w:iCs/>
                  </w:rPr>
                </w:rPrChange>
              </w:rPr>
              <w:t>European Journal of Sport Science</w:t>
            </w:r>
            <w:r w:rsidRPr="001D5BC5">
              <w:rPr>
                <w:sz w:val="24"/>
                <w:szCs w:val="24"/>
                <w:rPrChange w:author="Kenneth Ssekimpi" w:date="2024-05-14T20:09:00Z" w:id="2474">
                  <w:rPr/>
                </w:rPrChange>
              </w:rPr>
              <w:t xml:space="preserve"> (Vol. 21, Issue 4). https://doi.org/10.1080/17461391.2020.1747552</w:t>
            </w:r>
          </w:ins>
        </w:p>
        <w:p w:rsidRPr="001D5BC5" w:rsidR="001D5BC5" w:rsidRDefault="001D5BC5" w14:paraId="791445B8" w14:textId="77777777">
          <w:pPr>
            <w:ind w:hanging="480"/>
            <w:divId w:val="2068646365"/>
            <w:rPr>
              <w:ins w:author="Kenneth Ssekimpi" w:date="2024-05-14T20:08:00Z" w:id="2475"/>
              <w:sz w:val="24"/>
              <w:szCs w:val="24"/>
              <w:rPrChange w:author="Kenneth Ssekimpi" w:date="2024-05-14T20:09:00Z" w:id="2476">
                <w:rPr>
                  <w:ins w:author="Kenneth Ssekimpi" w:date="2024-05-14T20:08:00Z" w:id="2477"/>
                </w:rPr>
              </w:rPrChange>
            </w:rPr>
          </w:pPr>
          <w:ins w:author="Kenneth Ssekimpi" w:date="2024-05-14T20:08:00Z" w:id="2478">
            <w:r w:rsidRPr="001D5BC5">
              <w:rPr>
                <w:sz w:val="24"/>
                <w:szCs w:val="24"/>
                <w:rPrChange w:author="Kenneth Ssekimpi" w:date="2024-05-14T20:09:00Z" w:id="2479">
                  <w:rPr/>
                </w:rPrChange>
              </w:rPr>
              <w:t xml:space="preserve">Link, D. (2018). Data Analytics in Professional Soccer. </w:t>
            </w:r>
            <w:r w:rsidRPr="001D5BC5">
              <w:rPr>
                <w:i/>
                <w:iCs/>
                <w:sz w:val="24"/>
                <w:szCs w:val="24"/>
                <w:rPrChange w:author="Kenneth Ssekimpi" w:date="2024-05-14T20:09:00Z" w:id="2480">
                  <w:rPr>
                    <w:i/>
                    <w:iCs/>
                  </w:rPr>
                </w:rPrChange>
              </w:rPr>
              <w:t>Data Analytics in Professional Soccer</w:t>
            </w:r>
            <w:r w:rsidRPr="001D5BC5">
              <w:rPr>
                <w:sz w:val="24"/>
                <w:szCs w:val="24"/>
                <w:rPrChange w:author="Kenneth Ssekimpi" w:date="2024-05-14T20:09:00Z" w:id="2481">
                  <w:rPr/>
                </w:rPrChange>
              </w:rPr>
              <w:t>. https://doi.org/10.1007/978-3-658-21177-6</w:t>
            </w:r>
          </w:ins>
        </w:p>
        <w:p w:rsidRPr="001D5BC5" w:rsidR="001D5BC5" w:rsidRDefault="001D5BC5" w14:paraId="19C3A8D8" w14:textId="77777777">
          <w:pPr>
            <w:ind w:hanging="480"/>
            <w:divId w:val="775517610"/>
            <w:rPr>
              <w:ins w:author="Kenneth Ssekimpi" w:date="2024-05-14T20:08:00Z" w:id="2482"/>
              <w:sz w:val="24"/>
              <w:szCs w:val="24"/>
              <w:lang w:val="pt-BR"/>
              <w:rPrChange w:author="Kenneth Ssekimpi" w:date="2024-05-14T20:09:00Z" w:id="2483">
                <w:rPr>
                  <w:ins w:author="Kenneth Ssekimpi" w:date="2024-05-14T20:08:00Z" w:id="2484"/>
                </w:rPr>
              </w:rPrChange>
            </w:rPr>
          </w:pPr>
          <w:ins w:author="Kenneth Ssekimpi" w:date="2024-05-14T20:08:00Z" w:id="2485">
            <w:r w:rsidRPr="001D5BC5">
              <w:rPr>
                <w:sz w:val="24"/>
                <w:szCs w:val="24"/>
                <w:rPrChange w:author="Kenneth Ssekimpi" w:date="2024-05-14T20:09:00Z" w:id="2486">
                  <w:rPr/>
                </w:rPrChange>
              </w:rPr>
              <w:t xml:space="preserve">Low, B., Boas, G. V., Meyer, L., Lizaso, E., </w:t>
            </w:r>
            <w:proofErr w:type="spellStart"/>
            <w:r w:rsidRPr="001D5BC5">
              <w:rPr>
                <w:sz w:val="24"/>
                <w:szCs w:val="24"/>
                <w:rPrChange w:author="Kenneth Ssekimpi" w:date="2024-05-14T20:09:00Z" w:id="2487">
                  <w:rPr/>
                </w:rPrChange>
              </w:rPr>
              <w:t>Hoitz</w:t>
            </w:r>
            <w:proofErr w:type="spellEnd"/>
            <w:r w:rsidRPr="001D5BC5">
              <w:rPr>
                <w:sz w:val="24"/>
                <w:szCs w:val="24"/>
                <w:rPrChange w:author="Kenneth Ssekimpi" w:date="2024-05-14T20:09:00Z" w:id="2488">
                  <w:rPr/>
                </w:rPrChange>
              </w:rPr>
              <w:t xml:space="preserve">, F., Leite, N., &amp; Gonçalves, B. (2018). Exploring the effects of deep-defending vs high-press on footballers’ tactical behaviour, physical and physiological performance: A pilot study. </w:t>
            </w:r>
            <w:r w:rsidRPr="001D5BC5">
              <w:rPr>
                <w:i/>
                <w:iCs/>
                <w:sz w:val="24"/>
                <w:szCs w:val="24"/>
                <w:lang w:val="pt-BR"/>
                <w:rPrChange w:author="Kenneth Ssekimpi" w:date="2024-05-14T20:09:00Z" w:id="2489">
                  <w:rPr>
                    <w:i/>
                    <w:iCs/>
                  </w:rPr>
                </w:rPrChange>
              </w:rPr>
              <w:t xml:space="preserve">Motriz. Revista de </w:t>
            </w:r>
            <w:proofErr w:type="spellStart"/>
            <w:r w:rsidRPr="001D5BC5">
              <w:rPr>
                <w:i/>
                <w:iCs/>
                <w:sz w:val="24"/>
                <w:szCs w:val="24"/>
                <w:lang w:val="pt-BR"/>
                <w:rPrChange w:author="Kenneth Ssekimpi" w:date="2024-05-14T20:09:00Z" w:id="2490">
                  <w:rPr>
                    <w:i/>
                    <w:iCs/>
                  </w:rPr>
                </w:rPrChange>
              </w:rPr>
              <w:t>Educacao</w:t>
            </w:r>
            <w:proofErr w:type="spellEnd"/>
            <w:r w:rsidRPr="001D5BC5">
              <w:rPr>
                <w:i/>
                <w:iCs/>
                <w:sz w:val="24"/>
                <w:szCs w:val="24"/>
                <w:lang w:val="pt-BR"/>
                <w:rPrChange w:author="Kenneth Ssekimpi" w:date="2024-05-14T20:09:00Z" w:id="2491">
                  <w:rPr>
                    <w:i/>
                    <w:iCs/>
                  </w:rPr>
                </w:rPrChange>
              </w:rPr>
              <w:t xml:space="preserve"> </w:t>
            </w:r>
            <w:proofErr w:type="spellStart"/>
            <w:r w:rsidRPr="001D5BC5">
              <w:rPr>
                <w:i/>
                <w:iCs/>
                <w:sz w:val="24"/>
                <w:szCs w:val="24"/>
                <w:lang w:val="pt-BR"/>
                <w:rPrChange w:author="Kenneth Ssekimpi" w:date="2024-05-14T20:09:00Z" w:id="2492">
                  <w:rPr>
                    <w:i/>
                    <w:iCs/>
                  </w:rPr>
                </w:rPrChange>
              </w:rPr>
              <w:t>Fisica</w:t>
            </w:r>
            <w:proofErr w:type="spellEnd"/>
            <w:r w:rsidRPr="001D5BC5">
              <w:rPr>
                <w:sz w:val="24"/>
                <w:szCs w:val="24"/>
                <w:lang w:val="pt-BR"/>
                <w:rPrChange w:author="Kenneth Ssekimpi" w:date="2024-05-14T20:09:00Z" w:id="2493">
                  <w:rPr/>
                </w:rPrChange>
              </w:rPr>
              <w:t xml:space="preserve">, </w:t>
            </w:r>
            <w:r w:rsidRPr="001D5BC5">
              <w:rPr>
                <w:i/>
                <w:iCs/>
                <w:sz w:val="24"/>
                <w:szCs w:val="24"/>
                <w:lang w:val="pt-BR"/>
                <w:rPrChange w:author="Kenneth Ssekimpi" w:date="2024-05-14T20:09:00Z" w:id="2494">
                  <w:rPr>
                    <w:i/>
                    <w:iCs/>
                  </w:rPr>
                </w:rPrChange>
              </w:rPr>
              <w:t>24</w:t>
            </w:r>
            <w:r w:rsidRPr="001D5BC5">
              <w:rPr>
                <w:sz w:val="24"/>
                <w:szCs w:val="24"/>
                <w:lang w:val="pt-BR"/>
                <w:rPrChange w:author="Kenneth Ssekimpi" w:date="2024-05-14T20:09:00Z" w:id="2495">
                  <w:rPr/>
                </w:rPrChange>
              </w:rPr>
              <w:t>(2). https://doi.org/10.1590/S1980-6574201800020009</w:t>
            </w:r>
          </w:ins>
        </w:p>
        <w:p w:rsidRPr="001D5BC5" w:rsidR="001D5BC5" w:rsidRDefault="001D5BC5" w14:paraId="023129D5" w14:textId="77777777">
          <w:pPr>
            <w:ind w:hanging="480"/>
            <w:divId w:val="76172972"/>
            <w:rPr>
              <w:ins w:author="Kenneth Ssekimpi" w:date="2024-05-14T20:08:00Z" w:id="2496"/>
              <w:sz w:val="24"/>
              <w:szCs w:val="24"/>
              <w:rPrChange w:author="Kenneth Ssekimpi" w:date="2024-05-14T20:09:00Z" w:id="2497">
                <w:rPr>
                  <w:ins w:author="Kenneth Ssekimpi" w:date="2024-05-14T20:08:00Z" w:id="2498"/>
                </w:rPr>
              </w:rPrChange>
            </w:rPr>
          </w:pPr>
          <w:proofErr w:type="spellStart"/>
          <w:ins w:author="Kenneth Ssekimpi" w:date="2024-05-14T20:08:00Z" w:id="2499">
            <w:r w:rsidRPr="001D5BC5">
              <w:rPr>
                <w:sz w:val="24"/>
                <w:szCs w:val="24"/>
                <w:lang w:val="pt-BR"/>
                <w:rPrChange w:author="Kenneth Ssekimpi" w:date="2024-05-14T20:09:00Z" w:id="2500">
                  <w:rPr/>
                </w:rPrChange>
              </w:rPr>
              <w:t>Merhej</w:t>
            </w:r>
            <w:proofErr w:type="spellEnd"/>
            <w:r w:rsidRPr="001D5BC5">
              <w:rPr>
                <w:sz w:val="24"/>
                <w:szCs w:val="24"/>
                <w:lang w:val="pt-BR"/>
                <w:rPrChange w:author="Kenneth Ssekimpi" w:date="2024-05-14T20:09:00Z" w:id="2501">
                  <w:rPr/>
                </w:rPrChange>
              </w:rPr>
              <w:t xml:space="preserve">, C., Beal, R. J., Matthews, T., &amp; </w:t>
            </w:r>
            <w:proofErr w:type="spellStart"/>
            <w:r w:rsidRPr="001D5BC5">
              <w:rPr>
                <w:sz w:val="24"/>
                <w:szCs w:val="24"/>
                <w:lang w:val="pt-BR"/>
                <w:rPrChange w:author="Kenneth Ssekimpi" w:date="2024-05-14T20:09:00Z" w:id="2502">
                  <w:rPr/>
                </w:rPrChange>
              </w:rPr>
              <w:t>Ramchurn</w:t>
            </w:r>
            <w:proofErr w:type="spellEnd"/>
            <w:r w:rsidRPr="001D5BC5">
              <w:rPr>
                <w:sz w:val="24"/>
                <w:szCs w:val="24"/>
                <w:lang w:val="pt-BR"/>
                <w:rPrChange w:author="Kenneth Ssekimpi" w:date="2024-05-14T20:09:00Z" w:id="2503">
                  <w:rPr/>
                </w:rPrChange>
              </w:rPr>
              <w:t xml:space="preserve">, S. (2021). </w:t>
            </w:r>
            <w:r w:rsidRPr="001D5BC5">
              <w:rPr>
                <w:sz w:val="24"/>
                <w:szCs w:val="24"/>
                <w:rPrChange w:author="Kenneth Ssekimpi" w:date="2024-05-14T20:09:00Z" w:id="2504">
                  <w:rPr/>
                </w:rPrChange>
              </w:rPr>
              <w:t xml:space="preserve">What Happened Next? Using Deep Learning to Value Defensive Actions in Football Event-Data. </w:t>
            </w:r>
            <w:r w:rsidRPr="001D5BC5">
              <w:rPr>
                <w:i/>
                <w:iCs/>
                <w:sz w:val="24"/>
                <w:szCs w:val="24"/>
                <w:rPrChange w:author="Kenneth Ssekimpi" w:date="2024-05-14T20:09:00Z" w:id="2505">
                  <w:rPr>
                    <w:i/>
                    <w:iCs/>
                  </w:rPr>
                </w:rPrChange>
              </w:rPr>
              <w:t>Proceedings of the ACM SIGKDD International Conference on Knowledge Discovery and Data Mining</w:t>
            </w:r>
            <w:r w:rsidRPr="001D5BC5">
              <w:rPr>
                <w:sz w:val="24"/>
                <w:szCs w:val="24"/>
                <w:rPrChange w:author="Kenneth Ssekimpi" w:date="2024-05-14T20:09:00Z" w:id="2506">
                  <w:rPr/>
                </w:rPrChange>
              </w:rPr>
              <w:t>. https://doi.org/10.1145/3447548.3467090</w:t>
            </w:r>
          </w:ins>
        </w:p>
        <w:p w:rsidRPr="001D5BC5" w:rsidR="001D5BC5" w:rsidRDefault="001D5BC5" w14:paraId="331E8F2C" w14:textId="77777777">
          <w:pPr>
            <w:ind w:hanging="480"/>
            <w:divId w:val="1400904035"/>
            <w:rPr>
              <w:ins w:author="Kenneth Ssekimpi" w:date="2024-05-14T20:08:00Z" w:id="2507"/>
              <w:sz w:val="24"/>
              <w:szCs w:val="24"/>
              <w:rPrChange w:author="Kenneth Ssekimpi" w:date="2024-05-14T20:09:00Z" w:id="2508">
                <w:rPr>
                  <w:ins w:author="Kenneth Ssekimpi" w:date="2024-05-14T20:08:00Z" w:id="2509"/>
                </w:rPr>
              </w:rPrChange>
            </w:rPr>
          </w:pPr>
          <w:ins w:author="Kenneth Ssekimpi" w:date="2024-05-14T20:08:00Z" w:id="2510">
            <w:r w:rsidRPr="001D5BC5">
              <w:rPr>
                <w:sz w:val="24"/>
                <w:szCs w:val="24"/>
                <w:rPrChange w:author="Kenneth Ssekimpi" w:date="2024-05-14T20:09:00Z" w:id="2511">
                  <w:rPr/>
                </w:rPrChange>
              </w:rPr>
              <w:t xml:space="preserve">Modric, T., </w:t>
            </w:r>
            <w:proofErr w:type="spellStart"/>
            <w:r w:rsidRPr="001D5BC5">
              <w:rPr>
                <w:sz w:val="24"/>
                <w:szCs w:val="24"/>
                <w:rPrChange w:author="Kenneth Ssekimpi" w:date="2024-05-14T20:09:00Z" w:id="2512">
                  <w:rPr/>
                </w:rPrChange>
              </w:rPr>
              <w:t>Gabrilo</w:t>
            </w:r>
            <w:proofErr w:type="spellEnd"/>
            <w:r w:rsidRPr="001D5BC5">
              <w:rPr>
                <w:sz w:val="24"/>
                <w:szCs w:val="24"/>
                <w:rPrChange w:author="Kenneth Ssekimpi" w:date="2024-05-14T20:09:00Z" w:id="2513">
                  <w:rPr/>
                </w:rPrChange>
              </w:rPr>
              <w:t xml:space="preserve">, G., &amp; Sekulic, D. (2023). INFLUENCE OF TEAM PRESSING ON MATCH PERFORMANCE IN HIGHEST-LEVEL SOCCER; PRELIMINARY REPORT. </w:t>
            </w:r>
            <w:proofErr w:type="spellStart"/>
            <w:r w:rsidRPr="001D5BC5">
              <w:rPr>
                <w:i/>
                <w:iCs/>
                <w:sz w:val="24"/>
                <w:szCs w:val="24"/>
                <w:rPrChange w:author="Kenneth Ssekimpi" w:date="2024-05-14T20:09:00Z" w:id="2514">
                  <w:rPr>
                    <w:i/>
                    <w:iCs/>
                  </w:rPr>
                </w:rPrChange>
              </w:rPr>
              <w:t>Kinesiologia</w:t>
            </w:r>
            <w:proofErr w:type="spellEnd"/>
            <w:r w:rsidRPr="001D5BC5">
              <w:rPr>
                <w:i/>
                <w:iCs/>
                <w:sz w:val="24"/>
                <w:szCs w:val="24"/>
                <w:rPrChange w:author="Kenneth Ssekimpi" w:date="2024-05-14T20:09:00Z" w:id="2515">
                  <w:rPr>
                    <w:i/>
                    <w:iCs/>
                  </w:rPr>
                </w:rPrChange>
              </w:rPr>
              <w:t xml:space="preserve"> </w:t>
            </w:r>
            <w:proofErr w:type="spellStart"/>
            <w:r w:rsidRPr="001D5BC5">
              <w:rPr>
                <w:i/>
                <w:iCs/>
                <w:sz w:val="24"/>
                <w:szCs w:val="24"/>
                <w:rPrChange w:author="Kenneth Ssekimpi" w:date="2024-05-14T20:09:00Z" w:id="2516">
                  <w:rPr>
                    <w:i/>
                    <w:iCs/>
                  </w:rPr>
                </w:rPrChange>
              </w:rPr>
              <w:t>Slovenica</w:t>
            </w:r>
            <w:proofErr w:type="spellEnd"/>
            <w:r w:rsidRPr="001D5BC5">
              <w:rPr>
                <w:sz w:val="24"/>
                <w:szCs w:val="24"/>
                <w:rPrChange w:author="Kenneth Ssekimpi" w:date="2024-05-14T20:09:00Z" w:id="2517">
                  <w:rPr/>
                </w:rPrChange>
              </w:rPr>
              <w:t xml:space="preserve">, </w:t>
            </w:r>
            <w:r w:rsidRPr="001D5BC5">
              <w:rPr>
                <w:i/>
                <w:iCs/>
                <w:sz w:val="24"/>
                <w:szCs w:val="24"/>
                <w:rPrChange w:author="Kenneth Ssekimpi" w:date="2024-05-14T20:09:00Z" w:id="2518">
                  <w:rPr>
                    <w:i/>
                    <w:iCs/>
                  </w:rPr>
                </w:rPrChange>
              </w:rPr>
              <w:t>29</w:t>
            </w:r>
            <w:r w:rsidRPr="001D5BC5">
              <w:rPr>
                <w:sz w:val="24"/>
                <w:szCs w:val="24"/>
                <w:rPrChange w:author="Kenneth Ssekimpi" w:date="2024-05-14T20:09:00Z" w:id="2519">
                  <w:rPr/>
                </w:rPrChange>
              </w:rPr>
              <w:t>(1). https://doi.org/10.52165/kinsi.29.1.138-148</w:t>
            </w:r>
          </w:ins>
        </w:p>
        <w:p w:rsidRPr="001D5BC5" w:rsidR="001D5BC5" w:rsidRDefault="001D5BC5" w14:paraId="366746B5" w14:textId="77777777">
          <w:pPr>
            <w:ind w:hanging="480"/>
            <w:divId w:val="1286504411"/>
            <w:rPr>
              <w:ins w:author="Kenneth Ssekimpi" w:date="2024-05-14T20:08:00Z" w:id="2520"/>
              <w:sz w:val="24"/>
              <w:szCs w:val="24"/>
              <w:rPrChange w:author="Kenneth Ssekimpi" w:date="2024-05-14T20:09:00Z" w:id="2521">
                <w:rPr>
                  <w:ins w:author="Kenneth Ssekimpi" w:date="2024-05-14T20:08:00Z" w:id="2522"/>
                </w:rPr>
              </w:rPrChange>
            </w:rPr>
          </w:pPr>
          <w:ins w:author="Kenneth Ssekimpi" w:date="2024-05-14T20:08:00Z" w:id="2523">
            <w:r w:rsidRPr="001D5BC5">
              <w:rPr>
                <w:sz w:val="24"/>
                <w:szCs w:val="24"/>
                <w:rPrChange w:author="Kenneth Ssekimpi" w:date="2024-05-14T20:09:00Z" w:id="2524">
                  <w:rPr/>
                </w:rPrChange>
              </w:rPr>
              <w:t xml:space="preserve">Morgan, W. (2018, May 21). </w:t>
            </w:r>
            <w:r w:rsidRPr="001D5BC5">
              <w:rPr>
                <w:i/>
                <w:iCs/>
                <w:sz w:val="24"/>
                <w:szCs w:val="24"/>
                <w:rPrChange w:author="Kenneth Ssekimpi" w:date="2024-05-14T20:09:00Z" w:id="2525">
                  <w:rPr>
                    <w:i/>
                    <w:iCs/>
                  </w:rPr>
                </w:rPrChange>
              </w:rPr>
              <w:t>How StatsBomb Data Helps Measure Counter-Pressing</w:t>
            </w:r>
            <w:r w:rsidRPr="001D5BC5">
              <w:rPr>
                <w:sz w:val="24"/>
                <w:szCs w:val="24"/>
                <w:rPrChange w:author="Kenneth Ssekimpi" w:date="2024-05-14T20:09:00Z" w:id="2526">
                  <w:rPr/>
                </w:rPrChange>
              </w:rPr>
              <w:t>. StatsBomb. https://statsbomb.com/articles/soccer/how-statsbomb-data-helps-measure-counter-pressing/</w:t>
            </w:r>
          </w:ins>
        </w:p>
        <w:p w:rsidRPr="001D5BC5" w:rsidR="001D5BC5" w:rsidRDefault="001D5BC5" w14:paraId="33104F51" w14:textId="77777777">
          <w:pPr>
            <w:ind w:hanging="480"/>
            <w:divId w:val="2022121317"/>
            <w:rPr>
              <w:ins w:author="Kenneth Ssekimpi" w:date="2024-05-14T20:08:00Z" w:id="2527"/>
              <w:sz w:val="24"/>
              <w:szCs w:val="24"/>
              <w:rPrChange w:author="Kenneth Ssekimpi" w:date="2024-05-14T20:09:00Z" w:id="2528">
                <w:rPr>
                  <w:ins w:author="Kenneth Ssekimpi" w:date="2024-05-14T20:08:00Z" w:id="2529"/>
                </w:rPr>
              </w:rPrChange>
            </w:rPr>
          </w:pPr>
          <w:ins w:author="Kenneth Ssekimpi" w:date="2024-05-14T20:08:00Z" w:id="2530">
            <w:r w:rsidRPr="001D5BC5">
              <w:rPr>
                <w:sz w:val="24"/>
                <w:szCs w:val="24"/>
                <w:lang w:val="es-ES"/>
                <w:rPrChange w:author="Kenneth Ssekimpi" w:date="2024-05-14T20:09:00Z" w:id="2531">
                  <w:rPr/>
                </w:rPrChange>
              </w:rPr>
              <w:t xml:space="preserve">Rico-González, M., Pino-Ortega, J., Méndez, A., Clemente, F. M., &amp; Baca, A. (2023). </w:t>
            </w:r>
            <w:r w:rsidRPr="001D5BC5">
              <w:rPr>
                <w:sz w:val="24"/>
                <w:szCs w:val="24"/>
                <w:rPrChange w:author="Kenneth Ssekimpi" w:date="2024-05-14T20:09:00Z" w:id="2532">
                  <w:rPr/>
                </w:rPrChange>
              </w:rPr>
              <w:t xml:space="preserve">Machine learning application in soccer: a systematic review. </w:t>
            </w:r>
            <w:r w:rsidRPr="001D5BC5">
              <w:rPr>
                <w:i/>
                <w:iCs/>
                <w:sz w:val="24"/>
                <w:szCs w:val="24"/>
                <w:rPrChange w:author="Kenneth Ssekimpi" w:date="2024-05-14T20:09:00Z" w:id="2533">
                  <w:rPr>
                    <w:i/>
                    <w:iCs/>
                  </w:rPr>
                </w:rPrChange>
              </w:rPr>
              <w:t>Biology of Sport</w:t>
            </w:r>
            <w:r w:rsidRPr="001D5BC5">
              <w:rPr>
                <w:sz w:val="24"/>
                <w:szCs w:val="24"/>
                <w:rPrChange w:author="Kenneth Ssekimpi" w:date="2024-05-14T20:09:00Z" w:id="2534">
                  <w:rPr/>
                </w:rPrChange>
              </w:rPr>
              <w:t xml:space="preserve">, </w:t>
            </w:r>
            <w:r w:rsidRPr="001D5BC5">
              <w:rPr>
                <w:i/>
                <w:iCs/>
                <w:sz w:val="24"/>
                <w:szCs w:val="24"/>
                <w:rPrChange w:author="Kenneth Ssekimpi" w:date="2024-05-14T20:09:00Z" w:id="2535">
                  <w:rPr>
                    <w:i/>
                    <w:iCs/>
                  </w:rPr>
                </w:rPrChange>
              </w:rPr>
              <w:t>40</w:t>
            </w:r>
            <w:r w:rsidRPr="001D5BC5">
              <w:rPr>
                <w:sz w:val="24"/>
                <w:szCs w:val="24"/>
                <w:rPrChange w:author="Kenneth Ssekimpi" w:date="2024-05-14T20:09:00Z" w:id="2536">
                  <w:rPr/>
                </w:rPrChange>
              </w:rPr>
              <w:t>(1). https://doi.org/10.5114/biolsport.2023.112970</w:t>
            </w:r>
          </w:ins>
        </w:p>
        <w:p w:rsidRPr="001D5BC5" w:rsidR="001D5BC5" w:rsidRDefault="001D5BC5" w14:paraId="13BFADCC" w14:textId="77777777">
          <w:pPr>
            <w:ind w:hanging="480"/>
            <w:divId w:val="92092310"/>
            <w:rPr>
              <w:ins w:author="Kenneth Ssekimpi" w:date="2024-05-14T20:08:00Z" w:id="2537"/>
              <w:sz w:val="24"/>
              <w:szCs w:val="24"/>
              <w:rPrChange w:author="Kenneth Ssekimpi" w:date="2024-05-14T20:09:00Z" w:id="2538">
                <w:rPr>
                  <w:ins w:author="Kenneth Ssekimpi" w:date="2024-05-14T20:08:00Z" w:id="2539"/>
                </w:rPr>
              </w:rPrChange>
            </w:rPr>
          </w:pPr>
          <w:ins w:author="Kenneth Ssekimpi" w:date="2024-05-14T20:08:00Z" w:id="2540">
            <w:r w:rsidRPr="001D5BC5">
              <w:rPr>
                <w:i/>
                <w:iCs/>
                <w:sz w:val="24"/>
                <w:szCs w:val="24"/>
                <w:rPrChange w:author="Kenneth Ssekimpi" w:date="2024-05-14T20:09:00Z" w:id="2541">
                  <w:rPr>
                    <w:i/>
                    <w:iCs/>
                  </w:rPr>
                </w:rPrChange>
              </w:rPr>
              <w:t>StatsBomb Privacy Policy</w:t>
            </w:r>
            <w:r w:rsidRPr="001D5BC5">
              <w:rPr>
                <w:sz w:val="24"/>
                <w:szCs w:val="24"/>
                <w:rPrChange w:author="Kenneth Ssekimpi" w:date="2024-05-14T20:09:00Z" w:id="2542">
                  <w:rPr/>
                </w:rPrChange>
              </w:rPr>
              <w:t>. (2022, November). StatsBomb. https://statsbomb.com/privacy-policy/</w:t>
            </w:r>
          </w:ins>
        </w:p>
        <w:p w:rsidRPr="001D5BC5" w:rsidR="001D5BC5" w:rsidRDefault="001D5BC5" w14:paraId="3B7B16A5" w14:textId="77777777">
          <w:pPr>
            <w:ind w:hanging="480"/>
            <w:divId w:val="623384156"/>
            <w:rPr>
              <w:ins w:author="Kenneth Ssekimpi" w:date="2024-05-14T20:08:00Z" w:id="2543"/>
              <w:sz w:val="24"/>
              <w:szCs w:val="24"/>
              <w:rPrChange w:author="Kenneth Ssekimpi" w:date="2024-05-14T20:09:00Z" w:id="2544">
                <w:rPr>
                  <w:ins w:author="Kenneth Ssekimpi" w:date="2024-05-14T20:08:00Z" w:id="2545"/>
                </w:rPr>
              </w:rPrChange>
            </w:rPr>
          </w:pPr>
          <w:ins w:author="Kenneth Ssekimpi" w:date="2024-05-14T20:08:00Z" w:id="2546">
            <w:r w:rsidRPr="001D5BC5">
              <w:rPr>
                <w:sz w:val="24"/>
                <w:szCs w:val="24"/>
                <w:rPrChange w:author="Kenneth Ssekimpi" w:date="2024-05-14T20:09:00Z" w:id="2547">
                  <w:rPr/>
                </w:rPrChange>
              </w:rPr>
              <w:t xml:space="preserve">The Coaches’ Voice. (2023, September). </w:t>
            </w:r>
            <w:r w:rsidRPr="001D5BC5">
              <w:rPr>
                <w:i/>
                <w:iCs/>
                <w:sz w:val="24"/>
                <w:szCs w:val="24"/>
                <w:rPrChange w:author="Kenneth Ssekimpi" w:date="2024-05-14T20:09:00Z" w:id="2548">
                  <w:rPr>
                    <w:i/>
                    <w:iCs/>
                  </w:rPr>
                </w:rPrChange>
              </w:rPr>
              <w:t>The 4-3-3: football tactics explained</w:t>
            </w:r>
            <w:r w:rsidRPr="001D5BC5">
              <w:rPr>
                <w:sz w:val="24"/>
                <w:szCs w:val="24"/>
                <w:rPrChange w:author="Kenneth Ssekimpi" w:date="2024-05-14T20:09:00Z" w:id="2549">
                  <w:rPr/>
                </w:rPrChange>
              </w:rPr>
              <w:t>. The Coaches’ Voice. https://www.coachesvoice.com/cv/4-3-3-football-tactics-explained-formation-liverpool-klopp-barcelona-guardiola/#:~:text=The%204%2D3%2D3%20is%20also%20a%20good%20formation%20from,into%20a%20more%20reserved%20block.</w:t>
            </w:r>
          </w:ins>
        </w:p>
        <w:p w:rsidRPr="001D5BC5" w:rsidR="001079FB" w:rsidDel="001D5BC5" w:rsidRDefault="001D5BC5" w14:paraId="78E69923" w14:textId="027A8A96">
          <w:pPr>
            <w:ind w:hanging="480"/>
            <w:rPr>
              <w:del w:author="Kenneth Ssekimpi" w:date="2024-05-14T20:09:00Z" w:id="2550"/>
              <w:rFonts w:asciiTheme="majorBidi" w:hAnsiTheme="majorBidi" w:cstheme="majorBidi"/>
              <w:sz w:val="28"/>
              <w:szCs w:val="28"/>
              <w:rPrChange w:author="Kenneth Ssekimpi" w:date="2024-05-14T20:09:00Z" w:id="2551">
                <w:rPr>
                  <w:del w:author="Kenneth Ssekimpi" w:date="2024-05-14T20:09:00Z" w:id="2552"/>
                </w:rPr>
              </w:rPrChange>
            </w:rPr>
            <w:pPrChange w:author="Kenneth Ssekimpi" w:date="2024-05-14T20:09:00Z" w:id="2553">
              <w:pPr>
                <w:pStyle w:val="Heading1"/>
                <w:ind w:left="117" w:firstLine="0"/>
                <w:jc w:val="left"/>
              </w:pPr>
            </w:pPrChange>
          </w:pPr>
          <w:ins w:author="Kenneth Ssekimpi" w:date="2024-05-14T20:08:00Z" w:id="2554">
            <w:r w:rsidRPr="001D5BC5">
              <w:rPr>
                <w:sz w:val="24"/>
                <w:szCs w:val="24"/>
                <w:rPrChange w:author="Kenneth Ssekimpi" w:date="2024-05-14T20:09:00Z" w:id="2555">
                  <w:rPr/>
                </w:rPrChange>
              </w:rPr>
              <w:t xml:space="preserve">Trainor, C. (2014, July 30). </w:t>
            </w:r>
            <w:r w:rsidRPr="001D5BC5">
              <w:rPr>
                <w:i/>
                <w:iCs/>
                <w:sz w:val="24"/>
                <w:szCs w:val="24"/>
                <w:rPrChange w:author="Kenneth Ssekimpi" w:date="2024-05-14T20:09:00Z" w:id="2556">
                  <w:rPr>
                    <w:i/>
                    <w:iCs/>
                  </w:rPr>
                </w:rPrChange>
              </w:rPr>
              <w:t>Defensive Metrics: Measuring the Intensity of a High Press</w:t>
            </w:r>
            <w:r w:rsidRPr="001D5BC5">
              <w:rPr>
                <w:sz w:val="24"/>
                <w:szCs w:val="24"/>
                <w:rPrChange w:author="Kenneth Ssekimpi" w:date="2024-05-14T20:09:00Z" w:id="2557">
                  <w:rPr/>
                </w:rPrChange>
              </w:rPr>
              <w:t>. StatsBomb. https://statsbomb.com/articles/soccer/ defensive-metrics-measuring-the-intensity-of-a-high-press/ </w:t>
            </w:r>
          </w:ins>
        </w:p>
        <w:customXmlInsRangeStart w:author="Kenneth Ssekimpi" w:date="2024-05-14T20:08:00Z" w:id="2558"/>
      </w:sdtContent>
    </w:sdt>
    <w:customXmlInsRangeEnd w:id="2558"/>
    <w:p w:rsidRPr="00EA3CF1" w:rsidR="00647801" w:rsidDel="001079FB" w:rsidRDefault="00F92CD7" w14:paraId="2431C095" w14:textId="46053119">
      <w:pPr>
        <w:rPr>
          <w:del w:author="Kenneth Ssekimpi" w:date="2024-05-14T20:08:00Z" w:id="2559"/>
          <w:rFonts w:asciiTheme="majorBidi" w:hAnsiTheme="majorBidi" w:cstheme="majorBidi"/>
          <w:sz w:val="24"/>
          <w:szCs w:val="24"/>
          <w:rPrChange w:author="Kenneth Ssekimpi" w:date="2024-05-14T19:52:00Z" w:id="2560">
            <w:rPr>
              <w:del w:author="Kenneth Ssekimpi" w:date="2024-05-14T20:08:00Z" w:id="2561"/>
              <w:sz w:val="24"/>
            </w:rPr>
          </w:rPrChange>
        </w:rPr>
        <w:pPrChange w:author="Kenneth Ssekimpi" w:date="2024-05-14T20:09:00Z" w:id="2562">
          <w:pPr>
            <w:pStyle w:val="ListParagraph"/>
            <w:numPr>
              <w:numId w:val="1"/>
            </w:numPr>
            <w:tabs>
              <w:tab w:val="left" w:pos="596"/>
              <w:tab w:val="left" w:pos="598"/>
            </w:tabs>
            <w:spacing w:before="140" w:line="235" w:lineRule="auto"/>
            <w:ind w:left="598" w:right="1315" w:hanging="365"/>
            <w:jc w:val="right"/>
          </w:pPr>
        </w:pPrChange>
      </w:pPr>
      <w:del w:author="Kenneth Ssekimpi" w:date="2024-05-14T20:08:00Z" w:id="2563">
        <w:r w:rsidRPr="00EA3CF1" w:rsidDel="001079FB">
          <w:rPr>
            <w:rFonts w:asciiTheme="majorBidi" w:hAnsiTheme="majorBidi" w:cstheme="majorBidi"/>
            <w:w w:val="90"/>
            <w:sz w:val="24"/>
            <w:szCs w:val="24"/>
            <w:rPrChange w:author="Kenneth Ssekimpi" w:date="2024-05-14T19:52:00Z" w:id="2564">
              <w:rPr>
                <w:w w:val="90"/>
                <w:sz w:val="24"/>
              </w:rPr>
            </w:rPrChange>
          </w:rPr>
          <w:delText>Statsbomb</w:delText>
        </w:r>
        <w:r w:rsidRPr="00EA3CF1" w:rsidDel="001079FB">
          <w:rPr>
            <w:rFonts w:asciiTheme="majorBidi" w:hAnsiTheme="majorBidi" w:cstheme="majorBidi"/>
            <w:spacing w:val="40"/>
            <w:sz w:val="24"/>
            <w:szCs w:val="24"/>
            <w:rPrChange w:author="Kenneth Ssekimpi" w:date="2024-05-14T19:52:00Z" w:id="2565">
              <w:rPr>
                <w:spacing w:val="40"/>
                <w:sz w:val="24"/>
              </w:rPr>
            </w:rPrChange>
          </w:rPr>
          <w:delText xml:space="preserve"> </w:delText>
        </w:r>
        <w:r w:rsidRPr="00EA3CF1" w:rsidDel="001079FB">
          <w:rPr>
            <w:rFonts w:asciiTheme="majorBidi" w:hAnsiTheme="majorBidi" w:cstheme="majorBidi"/>
            <w:w w:val="90"/>
            <w:sz w:val="24"/>
            <w:szCs w:val="24"/>
            <w:rPrChange w:author="Kenneth Ssekimpi" w:date="2024-05-14T19:52:00Z" w:id="2566">
              <w:rPr>
                <w:w w:val="90"/>
                <w:sz w:val="24"/>
              </w:rPr>
            </w:rPrChange>
          </w:rPr>
          <w:delText>privacy</w:delText>
        </w:r>
        <w:r w:rsidRPr="00EA3CF1" w:rsidDel="001079FB">
          <w:rPr>
            <w:rFonts w:asciiTheme="majorBidi" w:hAnsiTheme="majorBidi" w:cstheme="majorBidi"/>
            <w:spacing w:val="40"/>
            <w:sz w:val="24"/>
            <w:szCs w:val="24"/>
            <w:rPrChange w:author="Kenneth Ssekimpi" w:date="2024-05-14T19:52:00Z" w:id="2567">
              <w:rPr>
                <w:spacing w:val="40"/>
                <w:sz w:val="24"/>
              </w:rPr>
            </w:rPrChange>
          </w:rPr>
          <w:delText xml:space="preserve"> </w:delText>
        </w:r>
        <w:r w:rsidRPr="00EA3CF1" w:rsidDel="001079FB">
          <w:rPr>
            <w:rFonts w:asciiTheme="majorBidi" w:hAnsiTheme="majorBidi" w:cstheme="majorBidi"/>
            <w:w w:val="90"/>
            <w:sz w:val="24"/>
            <w:szCs w:val="24"/>
            <w:rPrChange w:author="Kenneth Ssekimpi" w:date="2024-05-14T19:52:00Z" w:id="2568">
              <w:rPr>
                <w:w w:val="90"/>
                <w:sz w:val="24"/>
              </w:rPr>
            </w:rPrChange>
          </w:rPr>
          <w:delText>policy,</w:delText>
        </w:r>
        <w:r w:rsidRPr="00EA3CF1" w:rsidDel="001079FB">
          <w:rPr>
            <w:rFonts w:asciiTheme="majorBidi" w:hAnsiTheme="majorBidi" w:cstheme="majorBidi"/>
            <w:spacing w:val="40"/>
            <w:sz w:val="24"/>
            <w:szCs w:val="24"/>
            <w:rPrChange w:author="Kenneth Ssekimpi" w:date="2024-05-14T19:52:00Z" w:id="2569">
              <w:rPr>
                <w:spacing w:val="40"/>
                <w:sz w:val="24"/>
              </w:rPr>
            </w:rPrChange>
          </w:rPr>
          <w:delText xml:space="preserve"> </w:delText>
        </w:r>
        <w:r w:rsidRPr="00EA3CF1" w:rsidDel="001079FB">
          <w:rPr>
            <w:rFonts w:asciiTheme="majorBidi" w:hAnsiTheme="majorBidi" w:cstheme="majorBidi"/>
            <w:w w:val="90"/>
            <w:sz w:val="24"/>
            <w:szCs w:val="24"/>
            <w:rPrChange w:author="Kenneth Ssekimpi" w:date="2024-05-14T19:52:00Z" w:id="2570">
              <w:rPr>
                <w:w w:val="90"/>
                <w:sz w:val="24"/>
              </w:rPr>
            </w:rPrChange>
          </w:rPr>
          <w:delText>2022.</w:delText>
        </w:r>
        <w:r w:rsidRPr="00EA3CF1" w:rsidDel="001079FB">
          <w:rPr>
            <w:rFonts w:asciiTheme="majorBidi" w:hAnsiTheme="majorBidi" w:cstheme="majorBidi"/>
            <w:spacing w:val="40"/>
            <w:sz w:val="24"/>
            <w:szCs w:val="24"/>
            <w:rPrChange w:author="Kenneth Ssekimpi" w:date="2024-05-14T19:52:00Z" w:id="2571">
              <w:rPr>
                <w:spacing w:val="40"/>
                <w:sz w:val="24"/>
              </w:rPr>
            </w:rPrChange>
          </w:rPr>
          <w:delText xml:space="preserve"> </w:delText>
        </w:r>
        <w:r w:rsidRPr="00EA3CF1" w:rsidDel="001079FB">
          <w:rPr>
            <w:rFonts w:asciiTheme="majorBidi" w:hAnsiTheme="majorBidi" w:cstheme="majorBidi"/>
            <w:w w:val="90"/>
            <w:sz w:val="24"/>
            <w:szCs w:val="24"/>
            <w:rPrChange w:author="Kenneth Ssekimpi" w:date="2024-05-14T19:52:00Z" w:id="2572">
              <w:rPr>
                <w:w w:val="90"/>
                <w:sz w:val="24"/>
              </w:rPr>
            </w:rPrChange>
          </w:rPr>
          <w:delText>URL</w:delText>
        </w:r>
        <w:r w:rsidRPr="00EA3CF1" w:rsidDel="001079FB">
          <w:rPr>
            <w:rFonts w:asciiTheme="majorBidi" w:hAnsiTheme="majorBidi" w:cstheme="majorBidi"/>
            <w:spacing w:val="40"/>
            <w:sz w:val="24"/>
            <w:szCs w:val="24"/>
            <w:rPrChange w:author="Kenneth Ssekimpi" w:date="2024-05-14T19:52:00Z" w:id="2573">
              <w:rPr>
                <w:spacing w:val="40"/>
                <w:sz w:val="24"/>
              </w:rPr>
            </w:rPrChange>
          </w:rPr>
          <w:delText xml:space="preserve"> </w:delText>
        </w:r>
        <w:r w:rsidRPr="00EA3CF1" w:rsidDel="001079FB">
          <w:rPr>
            <w:rFonts w:asciiTheme="majorBidi" w:hAnsiTheme="majorBidi" w:cstheme="majorBidi"/>
            <w:w w:val="90"/>
            <w:sz w:val="24"/>
            <w:szCs w:val="24"/>
            <w:rPrChange w:author="Kenneth Ssekimpi" w:date="2024-05-14T19:52:00Z" w:id="2574">
              <w:rPr>
                <w:rFonts w:ascii="Courier New"/>
                <w:w w:val="90"/>
                <w:sz w:val="24"/>
              </w:rPr>
            </w:rPrChange>
          </w:rPr>
          <w:delText>https://statsbomb.com/privacy-policy/</w:delText>
        </w:r>
        <w:r w:rsidRPr="00EA3CF1" w:rsidDel="001079FB">
          <w:rPr>
            <w:rFonts w:asciiTheme="majorBidi" w:hAnsiTheme="majorBidi" w:cstheme="majorBidi"/>
            <w:w w:val="90"/>
            <w:sz w:val="24"/>
            <w:szCs w:val="24"/>
            <w:rPrChange w:author="Kenneth Ssekimpi" w:date="2024-05-14T19:52:00Z" w:id="2575">
              <w:rPr>
                <w:w w:val="90"/>
                <w:sz w:val="24"/>
              </w:rPr>
            </w:rPrChange>
          </w:rPr>
          <w:delText xml:space="preserve">. </w:delText>
        </w:r>
        <w:r w:rsidRPr="00EA3CF1" w:rsidDel="001079FB">
          <w:rPr>
            <w:rFonts w:asciiTheme="majorBidi" w:hAnsiTheme="majorBidi" w:cstheme="majorBidi"/>
            <w:sz w:val="24"/>
            <w:szCs w:val="24"/>
            <w:rPrChange w:author="Kenneth Ssekimpi" w:date="2024-05-14T19:52:00Z" w:id="2576">
              <w:rPr>
                <w:sz w:val="24"/>
              </w:rPr>
            </w:rPrChange>
          </w:rPr>
          <w:delText>Accessed:</w:delText>
        </w:r>
        <w:r w:rsidRPr="00EA3CF1" w:rsidDel="001079FB">
          <w:rPr>
            <w:rFonts w:asciiTheme="majorBidi" w:hAnsiTheme="majorBidi" w:cstheme="majorBidi"/>
            <w:spacing w:val="40"/>
            <w:sz w:val="24"/>
            <w:szCs w:val="24"/>
            <w:rPrChange w:author="Kenneth Ssekimpi" w:date="2024-05-14T19:52:00Z" w:id="2577">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578">
              <w:rPr>
                <w:sz w:val="24"/>
              </w:rPr>
            </w:rPrChange>
          </w:rPr>
          <w:delText>2024-03-13.</w:delText>
        </w:r>
      </w:del>
    </w:p>
    <w:p w:rsidRPr="00EA3CF1" w:rsidR="00647801" w:rsidDel="001079FB" w:rsidRDefault="00F92CD7" w14:paraId="23B5C97B" w14:textId="23D0F70E">
      <w:pPr>
        <w:rPr>
          <w:del w:author="Kenneth Ssekimpi" w:date="2024-05-14T20:08:00Z" w:id="2579"/>
          <w:rFonts w:asciiTheme="majorBidi" w:hAnsiTheme="majorBidi" w:cstheme="majorBidi"/>
          <w:sz w:val="24"/>
          <w:szCs w:val="24"/>
          <w:rPrChange w:author="Kenneth Ssekimpi" w:date="2024-05-14T19:52:00Z" w:id="2580">
            <w:rPr>
              <w:del w:author="Kenneth Ssekimpi" w:date="2024-05-14T20:08:00Z" w:id="2581"/>
              <w:sz w:val="24"/>
            </w:rPr>
          </w:rPrChange>
        </w:rPr>
        <w:pPrChange w:author="Kenneth Ssekimpi" w:date="2024-05-14T20:09:00Z" w:id="2582">
          <w:pPr>
            <w:pStyle w:val="ListParagraph"/>
            <w:numPr>
              <w:numId w:val="1"/>
            </w:numPr>
            <w:tabs>
              <w:tab w:val="left" w:pos="596"/>
              <w:tab w:val="left" w:pos="598"/>
            </w:tabs>
            <w:spacing w:before="208" w:line="252" w:lineRule="auto"/>
            <w:ind w:left="598" w:right="1311" w:hanging="365"/>
            <w:jc w:val="right"/>
          </w:pPr>
        </w:pPrChange>
      </w:pPr>
      <w:del w:author="Kenneth Ssekimpi" w:date="2024-05-14T20:08:00Z" w:id="2583">
        <w:r w:rsidRPr="00EA3CF1" w:rsidDel="001079FB">
          <w:rPr>
            <w:rFonts w:asciiTheme="majorBidi" w:hAnsiTheme="majorBidi" w:cstheme="majorBidi"/>
            <w:w w:val="105"/>
            <w:sz w:val="24"/>
            <w:szCs w:val="24"/>
            <w:rPrChange w:author="Kenneth Ssekimpi" w:date="2024-05-14T19:52:00Z" w:id="2584">
              <w:rPr>
                <w:w w:val="105"/>
                <w:sz w:val="24"/>
              </w:rPr>
            </w:rPrChange>
          </w:rPr>
          <w:delText>P.</w:delText>
        </w:r>
        <w:r w:rsidRPr="00EA3CF1" w:rsidDel="001079FB">
          <w:rPr>
            <w:rFonts w:asciiTheme="majorBidi" w:hAnsiTheme="majorBidi" w:cstheme="majorBidi"/>
            <w:spacing w:val="-7"/>
            <w:w w:val="105"/>
            <w:sz w:val="24"/>
            <w:szCs w:val="24"/>
            <w:rPrChange w:author="Kenneth Ssekimpi" w:date="2024-05-14T19:52:00Z" w:id="2585">
              <w:rPr>
                <w:spacing w:val="-7"/>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586">
              <w:rPr>
                <w:w w:val="105"/>
                <w:sz w:val="24"/>
              </w:rPr>
            </w:rPrChange>
          </w:rPr>
          <w:delText>Bauer</w:delText>
        </w:r>
        <w:r w:rsidRPr="00EA3CF1" w:rsidDel="001079FB">
          <w:rPr>
            <w:rFonts w:asciiTheme="majorBidi" w:hAnsiTheme="majorBidi" w:cstheme="majorBidi"/>
            <w:spacing w:val="-7"/>
            <w:w w:val="105"/>
            <w:sz w:val="24"/>
            <w:szCs w:val="24"/>
            <w:rPrChange w:author="Kenneth Ssekimpi" w:date="2024-05-14T19:52:00Z" w:id="2587">
              <w:rPr>
                <w:spacing w:val="-7"/>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588">
              <w:rPr>
                <w:w w:val="105"/>
                <w:sz w:val="24"/>
              </w:rPr>
            </w:rPrChange>
          </w:rPr>
          <w:delText>and</w:delText>
        </w:r>
        <w:r w:rsidRPr="00EA3CF1" w:rsidDel="001079FB">
          <w:rPr>
            <w:rFonts w:asciiTheme="majorBidi" w:hAnsiTheme="majorBidi" w:cstheme="majorBidi"/>
            <w:spacing w:val="-7"/>
            <w:w w:val="105"/>
            <w:sz w:val="24"/>
            <w:szCs w:val="24"/>
            <w:rPrChange w:author="Kenneth Ssekimpi" w:date="2024-05-14T19:52:00Z" w:id="2589">
              <w:rPr>
                <w:spacing w:val="-7"/>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590">
              <w:rPr>
                <w:w w:val="105"/>
                <w:sz w:val="24"/>
              </w:rPr>
            </w:rPrChange>
          </w:rPr>
          <w:delText>G.</w:delText>
        </w:r>
        <w:r w:rsidRPr="00EA3CF1" w:rsidDel="001079FB">
          <w:rPr>
            <w:rFonts w:asciiTheme="majorBidi" w:hAnsiTheme="majorBidi" w:cstheme="majorBidi"/>
            <w:spacing w:val="-7"/>
            <w:w w:val="105"/>
            <w:sz w:val="24"/>
            <w:szCs w:val="24"/>
            <w:rPrChange w:author="Kenneth Ssekimpi" w:date="2024-05-14T19:52:00Z" w:id="2591">
              <w:rPr>
                <w:spacing w:val="-7"/>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592">
              <w:rPr>
                <w:w w:val="105"/>
                <w:sz w:val="24"/>
              </w:rPr>
            </w:rPrChange>
          </w:rPr>
          <w:delText>Anzer. Data-driven</w:delText>
        </w:r>
        <w:r w:rsidRPr="00EA3CF1" w:rsidDel="001079FB">
          <w:rPr>
            <w:rFonts w:asciiTheme="majorBidi" w:hAnsiTheme="majorBidi" w:cstheme="majorBidi"/>
            <w:spacing w:val="-7"/>
            <w:w w:val="105"/>
            <w:sz w:val="24"/>
            <w:szCs w:val="24"/>
            <w:rPrChange w:author="Kenneth Ssekimpi" w:date="2024-05-14T19:52:00Z" w:id="2593">
              <w:rPr>
                <w:spacing w:val="-7"/>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594">
              <w:rPr>
                <w:w w:val="105"/>
                <w:sz w:val="24"/>
              </w:rPr>
            </w:rPrChange>
          </w:rPr>
          <w:delText>detection</w:delText>
        </w:r>
        <w:r w:rsidRPr="00EA3CF1" w:rsidDel="001079FB">
          <w:rPr>
            <w:rFonts w:asciiTheme="majorBidi" w:hAnsiTheme="majorBidi" w:cstheme="majorBidi"/>
            <w:spacing w:val="-7"/>
            <w:w w:val="105"/>
            <w:sz w:val="24"/>
            <w:szCs w:val="24"/>
            <w:rPrChange w:author="Kenneth Ssekimpi" w:date="2024-05-14T19:52:00Z" w:id="2595">
              <w:rPr>
                <w:spacing w:val="-7"/>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596">
              <w:rPr>
                <w:w w:val="105"/>
                <w:sz w:val="24"/>
              </w:rPr>
            </w:rPrChange>
          </w:rPr>
          <w:delText>of</w:delText>
        </w:r>
        <w:r w:rsidRPr="00EA3CF1" w:rsidDel="001079FB">
          <w:rPr>
            <w:rFonts w:asciiTheme="majorBidi" w:hAnsiTheme="majorBidi" w:cstheme="majorBidi"/>
            <w:spacing w:val="-8"/>
            <w:w w:val="105"/>
            <w:sz w:val="24"/>
            <w:szCs w:val="24"/>
            <w:rPrChange w:author="Kenneth Ssekimpi" w:date="2024-05-14T19:52:00Z" w:id="2597">
              <w:rPr>
                <w:spacing w:val="-8"/>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598">
              <w:rPr>
                <w:w w:val="105"/>
                <w:sz w:val="24"/>
              </w:rPr>
            </w:rPrChange>
          </w:rPr>
          <w:delText>counterpressing</w:delText>
        </w:r>
        <w:r w:rsidRPr="00EA3CF1" w:rsidDel="001079FB">
          <w:rPr>
            <w:rFonts w:asciiTheme="majorBidi" w:hAnsiTheme="majorBidi" w:cstheme="majorBidi"/>
            <w:spacing w:val="-7"/>
            <w:w w:val="105"/>
            <w:sz w:val="24"/>
            <w:szCs w:val="24"/>
            <w:rPrChange w:author="Kenneth Ssekimpi" w:date="2024-05-14T19:52:00Z" w:id="2599">
              <w:rPr>
                <w:spacing w:val="-7"/>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600">
              <w:rPr>
                <w:w w:val="105"/>
                <w:sz w:val="24"/>
              </w:rPr>
            </w:rPrChange>
          </w:rPr>
          <w:delText>in</w:delText>
        </w:r>
        <w:r w:rsidRPr="00EA3CF1" w:rsidDel="001079FB">
          <w:rPr>
            <w:rFonts w:asciiTheme="majorBidi" w:hAnsiTheme="majorBidi" w:cstheme="majorBidi"/>
            <w:spacing w:val="-7"/>
            <w:w w:val="105"/>
            <w:sz w:val="24"/>
            <w:szCs w:val="24"/>
            <w:rPrChange w:author="Kenneth Ssekimpi" w:date="2024-05-14T19:52:00Z" w:id="2601">
              <w:rPr>
                <w:spacing w:val="-7"/>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602">
              <w:rPr>
                <w:w w:val="105"/>
                <w:sz w:val="24"/>
              </w:rPr>
            </w:rPrChange>
          </w:rPr>
          <w:delText>professional</w:delText>
        </w:r>
        <w:r w:rsidRPr="00EA3CF1" w:rsidDel="001079FB">
          <w:rPr>
            <w:rFonts w:asciiTheme="majorBidi" w:hAnsiTheme="majorBidi" w:cstheme="majorBidi"/>
            <w:spacing w:val="-7"/>
            <w:w w:val="105"/>
            <w:sz w:val="24"/>
            <w:szCs w:val="24"/>
            <w:rPrChange w:author="Kenneth Ssekimpi" w:date="2024-05-14T19:52:00Z" w:id="2603">
              <w:rPr>
                <w:spacing w:val="-7"/>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604">
              <w:rPr>
                <w:w w:val="105"/>
                <w:sz w:val="24"/>
              </w:rPr>
            </w:rPrChange>
          </w:rPr>
          <w:delText>foot- ball:</w:delText>
        </w:r>
        <w:r w:rsidRPr="00EA3CF1" w:rsidDel="001079FB">
          <w:rPr>
            <w:rFonts w:asciiTheme="majorBidi" w:hAnsiTheme="majorBidi" w:cstheme="majorBidi"/>
            <w:spacing w:val="26"/>
            <w:w w:val="105"/>
            <w:sz w:val="24"/>
            <w:szCs w:val="24"/>
            <w:rPrChange w:author="Kenneth Ssekimpi" w:date="2024-05-14T19:52:00Z" w:id="2605">
              <w:rPr>
                <w:spacing w:val="26"/>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606">
              <w:rPr>
                <w:w w:val="105"/>
                <w:sz w:val="24"/>
              </w:rPr>
            </w:rPrChange>
          </w:rPr>
          <w:delText>A</w:delText>
        </w:r>
        <w:r w:rsidRPr="00EA3CF1" w:rsidDel="001079FB">
          <w:rPr>
            <w:rFonts w:asciiTheme="majorBidi" w:hAnsiTheme="majorBidi" w:cstheme="majorBidi"/>
            <w:spacing w:val="-2"/>
            <w:w w:val="105"/>
            <w:sz w:val="24"/>
            <w:szCs w:val="24"/>
            <w:rPrChange w:author="Kenneth Ssekimpi" w:date="2024-05-14T19:52:00Z" w:id="2607">
              <w:rPr>
                <w:spacing w:val="-2"/>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608">
              <w:rPr>
                <w:w w:val="105"/>
                <w:sz w:val="24"/>
              </w:rPr>
            </w:rPrChange>
          </w:rPr>
          <w:delText>supervised</w:delText>
        </w:r>
        <w:r w:rsidRPr="00EA3CF1" w:rsidDel="001079FB">
          <w:rPr>
            <w:rFonts w:asciiTheme="majorBidi" w:hAnsiTheme="majorBidi" w:cstheme="majorBidi"/>
            <w:spacing w:val="-2"/>
            <w:w w:val="105"/>
            <w:sz w:val="24"/>
            <w:szCs w:val="24"/>
            <w:rPrChange w:author="Kenneth Ssekimpi" w:date="2024-05-14T19:52:00Z" w:id="2609">
              <w:rPr>
                <w:spacing w:val="-2"/>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610">
              <w:rPr>
                <w:w w:val="105"/>
                <w:sz w:val="24"/>
              </w:rPr>
            </w:rPrChange>
          </w:rPr>
          <w:delText>machine</w:delText>
        </w:r>
        <w:r w:rsidRPr="00EA3CF1" w:rsidDel="001079FB">
          <w:rPr>
            <w:rFonts w:asciiTheme="majorBidi" w:hAnsiTheme="majorBidi" w:cstheme="majorBidi"/>
            <w:spacing w:val="-2"/>
            <w:w w:val="105"/>
            <w:sz w:val="24"/>
            <w:szCs w:val="24"/>
            <w:rPrChange w:author="Kenneth Ssekimpi" w:date="2024-05-14T19:52:00Z" w:id="2611">
              <w:rPr>
                <w:spacing w:val="-2"/>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612">
              <w:rPr>
                <w:w w:val="105"/>
                <w:sz w:val="24"/>
              </w:rPr>
            </w:rPrChange>
          </w:rPr>
          <w:delText>learning</w:delText>
        </w:r>
        <w:r w:rsidRPr="00EA3CF1" w:rsidDel="001079FB">
          <w:rPr>
            <w:rFonts w:asciiTheme="majorBidi" w:hAnsiTheme="majorBidi" w:cstheme="majorBidi"/>
            <w:spacing w:val="-2"/>
            <w:w w:val="105"/>
            <w:sz w:val="24"/>
            <w:szCs w:val="24"/>
            <w:rPrChange w:author="Kenneth Ssekimpi" w:date="2024-05-14T19:52:00Z" w:id="2613">
              <w:rPr>
                <w:spacing w:val="-2"/>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614">
              <w:rPr>
                <w:w w:val="105"/>
                <w:sz w:val="24"/>
              </w:rPr>
            </w:rPrChange>
          </w:rPr>
          <w:delText>task</w:delText>
        </w:r>
        <w:r w:rsidRPr="00EA3CF1" w:rsidDel="001079FB">
          <w:rPr>
            <w:rFonts w:asciiTheme="majorBidi" w:hAnsiTheme="majorBidi" w:cstheme="majorBidi"/>
            <w:spacing w:val="-2"/>
            <w:w w:val="105"/>
            <w:sz w:val="24"/>
            <w:szCs w:val="24"/>
            <w:rPrChange w:author="Kenneth Ssekimpi" w:date="2024-05-14T19:52:00Z" w:id="2615">
              <w:rPr>
                <w:spacing w:val="-2"/>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616">
              <w:rPr>
                <w:w w:val="105"/>
                <w:sz w:val="24"/>
              </w:rPr>
            </w:rPrChange>
          </w:rPr>
          <w:delText>based</w:delText>
        </w:r>
        <w:r w:rsidRPr="00EA3CF1" w:rsidDel="001079FB">
          <w:rPr>
            <w:rFonts w:asciiTheme="majorBidi" w:hAnsiTheme="majorBidi" w:cstheme="majorBidi"/>
            <w:spacing w:val="-2"/>
            <w:w w:val="105"/>
            <w:sz w:val="24"/>
            <w:szCs w:val="24"/>
            <w:rPrChange w:author="Kenneth Ssekimpi" w:date="2024-05-14T19:52:00Z" w:id="2617">
              <w:rPr>
                <w:spacing w:val="-2"/>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618">
              <w:rPr>
                <w:w w:val="105"/>
                <w:sz w:val="24"/>
              </w:rPr>
            </w:rPrChange>
          </w:rPr>
          <w:delText>on</w:delText>
        </w:r>
        <w:r w:rsidRPr="00EA3CF1" w:rsidDel="001079FB">
          <w:rPr>
            <w:rFonts w:asciiTheme="majorBidi" w:hAnsiTheme="majorBidi" w:cstheme="majorBidi"/>
            <w:spacing w:val="-2"/>
            <w:w w:val="105"/>
            <w:sz w:val="24"/>
            <w:szCs w:val="24"/>
            <w:rPrChange w:author="Kenneth Ssekimpi" w:date="2024-05-14T19:52:00Z" w:id="2619">
              <w:rPr>
                <w:spacing w:val="-2"/>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620">
              <w:rPr>
                <w:w w:val="105"/>
                <w:sz w:val="24"/>
              </w:rPr>
            </w:rPrChange>
          </w:rPr>
          <w:delText>synchronized</w:delText>
        </w:r>
        <w:r w:rsidRPr="00EA3CF1" w:rsidDel="001079FB">
          <w:rPr>
            <w:rFonts w:asciiTheme="majorBidi" w:hAnsiTheme="majorBidi" w:cstheme="majorBidi"/>
            <w:spacing w:val="-2"/>
            <w:w w:val="105"/>
            <w:sz w:val="24"/>
            <w:szCs w:val="24"/>
            <w:rPrChange w:author="Kenneth Ssekimpi" w:date="2024-05-14T19:52:00Z" w:id="2621">
              <w:rPr>
                <w:spacing w:val="-2"/>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622">
              <w:rPr>
                <w:w w:val="105"/>
                <w:sz w:val="24"/>
              </w:rPr>
            </w:rPrChange>
          </w:rPr>
          <w:delText>positional</w:delText>
        </w:r>
        <w:r w:rsidRPr="00EA3CF1" w:rsidDel="001079FB">
          <w:rPr>
            <w:rFonts w:asciiTheme="majorBidi" w:hAnsiTheme="majorBidi" w:cstheme="majorBidi"/>
            <w:spacing w:val="-2"/>
            <w:w w:val="105"/>
            <w:sz w:val="24"/>
            <w:szCs w:val="24"/>
            <w:rPrChange w:author="Kenneth Ssekimpi" w:date="2024-05-14T19:52:00Z" w:id="2623">
              <w:rPr>
                <w:spacing w:val="-2"/>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624">
              <w:rPr>
                <w:w w:val="105"/>
                <w:sz w:val="24"/>
              </w:rPr>
            </w:rPrChange>
          </w:rPr>
          <w:delText>and</w:delText>
        </w:r>
        <w:r w:rsidRPr="00EA3CF1" w:rsidDel="001079FB">
          <w:rPr>
            <w:rFonts w:asciiTheme="majorBidi" w:hAnsiTheme="majorBidi" w:cstheme="majorBidi"/>
            <w:spacing w:val="-2"/>
            <w:w w:val="105"/>
            <w:sz w:val="24"/>
            <w:szCs w:val="24"/>
            <w:rPrChange w:author="Kenneth Ssekimpi" w:date="2024-05-14T19:52:00Z" w:id="2625">
              <w:rPr>
                <w:spacing w:val="-2"/>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626">
              <w:rPr>
                <w:w w:val="105"/>
                <w:sz w:val="24"/>
              </w:rPr>
            </w:rPrChange>
          </w:rPr>
          <w:delText>event</w:delText>
        </w:r>
      </w:del>
    </w:p>
    <w:p w:rsidRPr="00192B0D" w:rsidR="00192B0D" w:rsidP="00192B0D" w:rsidRDefault="00192B0D" w14:paraId="0FFF33C0" w14:textId="22A29341">
      <w:pPr>
        <w:rPr>
          <w:del w:author="Kenneth Ssekimpi" w:date="2024-05-14T20:08:00Z" w:id="2627"/>
          <w:rFonts w:asciiTheme="majorBidi" w:hAnsiTheme="majorBidi" w:cstheme="majorBidi"/>
          <w:sz w:val="24"/>
          <w:szCs w:val="24"/>
          <w:rPrChange w:author="Kenneth Ssekimpi" w:date="2024-05-14T19:52:00Z" w:id="2628">
            <w:rPr>
              <w:del w:author="Kenneth Ssekimpi" w:date="2024-05-14T20:08:00Z" w:id="2629"/>
              <w:sz w:val="24"/>
            </w:rPr>
          </w:rPrChange>
        </w:rPr>
        <w:sectPr w:rsidRPr="00192B0D" w:rsidR="00192B0D" w:rsidSect="009C238A">
          <w:pgSz w:w="11920" w:h="16860"/>
          <w:pgMar w:top="1860" w:right="100" w:bottom="1300" w:left="1300" w:header="1157" w:footer="1113" w:gutter="0"/>
          <w:cols w:space="720"/>
        </w:sectPr>
        <w:pPrChange w:author="Kenneth Ssekimpi" w:date="2024-05-14T20:09:00Z" w:id="2630">
          <w:pPr>
            <w:spacing w:line="252" w:lineRule="auto"/>
          </w:pPr>
        </w:pPrChange>
      </w:pPr>
    </w:p>
    <w:p w:rsidRPr="00EA3CF1" w:rsidR="00647801" w:rsidDel="001079FB" w:rsidRDefault="00F92CD7" w14:paraId="4C710BD7" w14:textId="655CAD25">
      <w:pPr>
        <w:rPr>
          <w:del w:author="Kenneth Ssekimpi" w:date="2024-05-14T20:08:00Z" w:id="2631"/>
          <w:rFonts w:asciiTheme="majorBidi" w:hAnsiTheme="majorBidi" w:cstheme="majorBidi"/>
          <w:sz w:val="24"/>
          <w:szCs w:val="24"/>
          <w:rPrChange w:author="Kenneth Ssekimpi" w:date="2024-05-14T19:52:00Z" w:id="2632">
            <w:rPr>
              <w:del w:author="Kenneth Ssekimpi" w:date="2024-05-14T20:08:00Z" w:id="2633"/>
              <w:sz w:val="24"/>
            </w:rPr>
          </w:rPrChange>
        </w:rPr>
        <w:pPrChange w:author="Kenneth Ssekimpi" w:date="2024-05-14T20:09:00Z" w:id="2634">
          <w:pPr>
            <w:spacing w:before="124" w:line="252" w:lineRule="auto"/>
            <w:ind w:left="598" w:right="1214"/>
          </w:pPr>
        </w:pPrChange>
      </w:pPr>
      <w:del w:author="Kenneth Ssekimpi" w:date="2024-05-14T20:08:00Z" w:id="2635">
        <w:r w:rsidRPr="00EA3CF1" w:rsidDel="001079FB">
          <w:rPr>
            <w:rFonts w:asciiTheme="majorBidi" w:hAnsiTheme="majorBidi" w:cstheme="majorBidi"/>
            <w:sz w:val="24"/>
            <w:szCs w:val="24"/>
            <w:rPrChange w:author="Kenneth Ssekimpi" w:date="2024-05-14T19:52:00Z" w:id="2636">
              <w:rPr>
                <w:sz w:val="24"/>
              </w:rPr>
            </w:rPrChange>
          </w:rPr>
          <w:delText>data</w:delText>
        </w:r>
        <w:r w:rsidRPr="00EA3CF1" w:rsidDel="001079FB">
          <w:rPr>
            <w:rFonts w:asciiTheme="majorBidi" w:hAnsiTheme="majorBidi" w:cstheme="majorBidi"/>
            <w:spacing w:val="40"/>
            <w:sz w:val="24"/>
            <w:szCs w:val="24"/>
            <w:rPrChange w:author="Kenneth Ssekimpi" w:date="2024-05-14T19:52:00Z" w:id="2637">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638">
              <w:rPr>
                <w:sz w:val="24"/>
              </w:rPr>
            </w:rPrChange>
          </w:rPr>
          <w:delText>with</w:delText>
        </w:r>
        <w:r w:rsidRPr="00EA3CF1" w:rsidDel="001079FB">
          <w:rPr>
            <w:rFonts w:asciiTheme="majorBidi" w:hAnsiTheme="majorBidi" w:cstheme="majorBidi"/>
            <w:spacing w:val="40"/>
            <w:sz w:val="24"/>
            <w:szCs w:val="24"/>
            <w:rPrChange w:author="Kenneth Ssekimpi" w:date="2024-05-14T19:52:00Z" w:id="2639">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640">
              <w:rPr>
                <w:sz w:val="24"/>
              </w:rPr>
            </w:rPrChange>
          </w:rPr>
          <w:delText>expert-based</w:delText>
        </w:r>
        <w:r w:rsidRPr="00EA3CF1" w:rsidDel="001079FB">
          <w:rPr>
            <w:rFonts w:asciiTheme="majorBidi" w:hAnsiTheme="majorBidi" w:cstheme="majorBidi"/>
            <w:spacing w:val="40"/>
            <w:sz w:val="24"/>
            <w:szCs w:val="24"/>
            <w:rPrChange w:author="Kenneth Ssekimpi" w:date="2024-05-14T19:52:00Z" w:id="2641">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642">
              <w:rPr>
                <w:sz w:val="24"/>
              </w:rPr>
            </w:rPrChange>
          </w:rPr>
          <w:delText>feature</w:delText>
        </w:r>
        <w:r w:rsidRPr="00EA3CF1" w:rsidDel="001079FB">
          <w:rPr>
            <w:rFonts w:asciiTheme="majorBidi" w:hAnsiTheme="majorBidi" w:cstheme="majorBidi"/>
            <w:spacing w:val="40"/>
            <w:sz w:val="24"/>
            <w:szCs w:val="24"/>
            <w:rPrChange w:author="Kenneth Ssekimpi" w:date="2024-05-14T19:52:00Z" w:id="2643">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644">
              <w:rPr>
                <w:sz w:val="24"/>
              </w:rPr>
            </w:rPrChange>
          </w:rPr>
          <w:delText>extraction.</w:delText>
        </w:r>
        <w:r w:rsidRPr="00EA3CF1" w:rsidDel="001079FB">
          <w:rPr>
            <w:rFonts w:asciiTheme="majorBidi" w:hAnsiTheme="majorBidi" w:cstheme="majorBidi"/>
            <w:spacing w:val="80"/>
            <w:sz w:val="24"/>
            <w:szCs w:val="24"/>
            <w:rPrChange w:author="Kenneth Ssekimpi" w:date="2024-05-14T19:52:00Z" w:id="2645">
              <w:rPr>
                <w:spacing w:val="80"/>
                <w:sz w:val="24"/>
              </w:rPr>
            </w:rPrChange>
          </w:rPr>
          <w:delText xml:space="preserve"> </w:delText>
        </w:r>
        <w:r w:rsidRPr="00EA3CF1" w:rsidDel="001079FB">
          <w:rPr>
            <w:rFonts w:asciiTheme="majorBidi" w:hAnsiTheme="majorBidi" w:cstheme="majorBidi"/>
            <w:i/>
            <w:sz w:val="24"/>
            <w:szCs w:val="24"/>
            <w:rPrChange w:author="Kenneth Ssekimpi" w:date="2024-05-14T19:52:00Z" w:id="2646">
              <w:rPr>
                <w:i/>
                <w:sz w:val="24"/>
              </w:rPr>
            </w:rPrChange>
          </w:rPr>
          <w:delText>Data</w:delText>
        </w:r>
        <w:r w:rsidRPr="00EA3CF1" w:rsidDel="001079FB">
          <w:rPr>
            <w:rFonts w:asciiTheme="majorBidi" w:hAnsiTheme="majorBidi" w:cstheme="majorBidi"/>
            <w:i/>
            <w:spacing w:val="40"/>
            <w:sz w:val="24"/>
            <w:szCs w:val="24"/>
            <w:rPrChange w:author="Kenneth Ssekimpi" w:date="2024-05-14T19:52:00Z" w:id="2647">
              <w:rPr>
                <w:i/>
                <w:spacing w:val="40"/>
                <w:sz w:val="24"/>
              </w:rPr>
            </w:rPrChange>
          </w:rPr>
          <w:delText xml:space="preserve"> </w:delText>
        </w:r>
        <w:r w:rsidRPr="00EA3CF1" w:rsidDel="001079FB">
          <w:rPr>
            <w:rFonts w:asciiTheme="majorBidi" w:hAnsiTheme="majorBidi" w:cstheme="majorBidi"/>
            <w:i/>
            <w:sz w:val="24"/>
            <w:szCs w:val="24"/>
            <w:rPrChange w:author="Kenneth Ssekimpi" w:date="2024-05-14T19:52:00Z" w:id="2648">
              <w:rPr>
                <w:i/>
                <w:sz w:val="24"/>
              </w:rPr>
            </w:rPrChange>
          </w:rPr>
          <w:delText>Mining</w:delText>
        </w:r>
        <w:r w:rsidRPr="00EA3CF1" w:rsidDel="001079FB">
          <w:rPr>
            <w:rFonts w:asciiTheme="majorBidi" w:hAnsiTheme="majorBidi" w:cstheme="majorBidi"/>
            <w:i/>
            <w:spacing w:val="40"/>
            <w:sz w:val="24"/>
            <w:szCs w:val="24"/>
            <w:rPrChange w:author="Kenneth Ssekimpi" w:date="2024-05-14T19:52:00Z" w:id="2649">
              <w:rPr>
                <w:i/>
                <w:spacing w:val="40"/>
                <w:sz w:val="24"/>
              </w:rPr>
            </w:rPrChange>
          </w:rPr>
          <w:delText xml:space="preserve"> </w:delText>
        </w:r>
        <w:r w:rsidRPr="00EA3CF1" w:rsidDel="001079FB">
          <w:rPr>
            <w:rFonts w:asciiTheme="majorBidi" w:hAnsiTheme="majorBidi" w:cstheme="majorBidi"/>
            <w:i/>
            <w:sz w:val="24"/>
            <w:szCs w:val="24"/>
            <w:rPrChange w:author="Kenneth Ssekimpi" w:date="2024-05-14T19:52:00Z" w:id="2650">
              <w:rPr>
                <w:i/>
                <w:sz w:val="24"/>
              </w:rPr>
            </w:rPrChange>
          </w:rPr>
          <w:delText>and</w:delText>
        </w:r>
        <w:r w:rsidRPr="00EA3CF1" w:rsidDel="001079FB">
          <w:rPr>
            <w:rFonts w:asciiTheme="majorBidi" w:hAnsiTheme="majorBidi" w:cstheme="majorBidi"/>
            <w:i/>
            <w:spacing w:val="40"/>
            <w:sz w:val="24"/>
            <w:szCs w:val="24"/>
            <w:rPrChange w:author="Kenneth Ssekimpi" w:date="2024-05-14T19:52:00Z" w:id="2651">
              <w:rPr>
                <w:i/>
                <w:spacing w:val="40"/>
                <w:sz w:val="24"/>
              </w:rPr>
            </w:rPrChange>
          </w:rPr>
          <w:delText xml:space="preserve"> </w:delText>
        </w:r>
        <w:r w:rsidRPr="00EA3CF1" w:rsidDel="001079FB">
          <w:rPr>
            <w:rFonts w:asciiTheme="majorBidi" w:hAnsiTheme="majorBidi" w:cstheme="majorBidi"/>
            <w:i/>
            <w:sz w:val="24"/>
            <w:szCs w:val="24"/>
            <w:rPrChange w:author="Kenneth Ssekimpi" w:date="2024-05-14T19:52:00Z" w:id="2652">
              <w:rPr>
                <w:i/>
                <w:sz w:val="24"/>
              </w:rPr>
            </w:rPrChange>
          </w:rPr>
          <w:delText>Knowledge</w:delText>
        </w:r>
        <w:r w:rsidRPr="00EA3CF1" w:rsidDel="001079FB">
          <w:rPr>
            <w:rFonts w:asciiTheme="majorBidi" w:hAnsiTheme="majorBidi" w:cstheme="majorBidi"/>
            <w:i/>
            <w:spacing w:val="40"/>
            <w:sz w:val="24"/>
            <w:szCs w:val="24"/>
            <w:rPrChange w:author="Kenneth Ssekimpi" w:date="2024-05-14T19:52:00Z" w:id="2653">
              <w:rPr>
                <w:i/>
                <w:spacing w:val="40"/>
                <w:sz w:val="24"/>
              </w:rPr>
            </w:rPrChange>
          </w:rPr>
          <w:delText xml:space="preserve"> </w:delText>
        </w:r>
        <w:r w:rsidRPr="00EA3CF1" w:rsidDel="001079FB">
          <w:rPr>
            <w:rFonts w:asciiTheme="majorBidi" w:hAnsiTheme="majorBidi" w:cstheme="majorBidi"/>
            <w:i/>
            <w:sz w:val="24"/>
            <w:szCs w:val="24"/>
            <w:rPrChange w:author="Kenneth Ssekimpi" w:date="2024-05-14T19:52:00Z" w:id="2654">
              <w:rPr>
                <w:i/>
                <w:sz w:val="24"/>
              </w:rPr>
            </w:rPrChange>
          </w:rPr>
          <w:delText>Discovery</w:delText>
        </w:r>
        <w:r w:rsidRPr="00EA3CF1" w:rsidDel="001079FB">
          <w:rPr>
            <w:rFonts w:asciiTheme="majorBidi" w:hAnsiTheme="majorBidi" w:cstheme="majorBidi"/>
            <w:sz w:val="24"/>
            <w:szCs w:val="24"/>
            <w:rPrChange w:author="Kenneth Ssekimpi" w:date="2024-05-14T19:52:00Z" w:id="2655">
              <w:rPr>
                <w:sz w:val="24"/>
              </w:rPr>
            </w:rPrChange>
          </w:rPr>
          <w:delText>,</w:delText>
        </w:r>
        <w:r w:rsidRPr="00EA3CF1" w:rsidDel="001079FB">
          <w:rPr>
            <w:rFonts w:asciiTheme="majorBidi" w:hAnsiTheme="majorBidi" w:cstheme="majorBidi"/>
            <w:spacing w:val="80"/>
            <w:sz w:val="24"/>
            <w:szCs w:val="24"/>
            <w:rPrChange w:author="Kenneth Ssekimpi" w:date="2024-05-14T19:52:00Z" w:id="2656">
              <w:rPr>
                <w:spacing w:val="80"/>
                <w:sz w:val="24"/>
              </w:rPr>
            </w:rPrChange>
          </w:rPr>
          <w:delText xml:space="preserve"> </w:delText>
        </w:r>
        <w:r w:rsidRPr="00EA3CF1" w:rsidDel="001079FB">
          <w:rPr>
            <w:rFonts w:asciiTheme="majorBidi" w:hAnsiTheme="majorBidi" w:cstheme="majorBidi"/>
            <w:sz w:val="24"/>
            <w:szCs w:val="24"/>
            <w:rPrChange w:author="Kenneth Ssekimpi" w:date="2024-05-14T19:52:00Z" w:id="2657">
              <w:rPr>
                <w:sz w:val="24"/>
              </w:rPr>
            </w:rPrChange>
          </w:rPr>
          <w:delText>35(5):2009–2049, 2021.</w:delText>
        </w:r>
      </w:del>
    </w:p>
    <w:p w:rsidRPr="00EA3CF1" w:rsidR="00647801" w:rsidDel="001079FB" w:rsidRDefault="00F92CD7" w14:paraId="27E00EB3" w14:textId="0A7FDBA8">
      <w:pPr>
        <w:rPr>
          <w:del w:author="Kenneth Ssekimpi" w:date="2024-05-14T20:08:00Z" w:id="2658"/>
          <w:rFonts w:asciiTheme="majorBidi" w:hAnsiTheme="majorBidi" w:cstheme="majorBidi"/>
          <w:sz w:val="24"/>
          <w:szCs w:val="24"/>
          <w:rPrChange w:author="Kenneth Ssekimpi" w:date="2024-05-14T19:52:00Z" w:id="2659">
            <w:rPr>
              <w:del w:author="Kenneth Ssekimpi" w:date="2024-05-14T20:08:00Z" w:id="2660"/>
              <w:sz w:val="24"/>
            </w:rPr>
          </w:rPrChange>
        </w:rPr>
        <w:pPrChange w:author="Kenneth Ssekimpi" w:date="2024-05-14T20:09:00Z" w:id="2661">
          <w:pPr>
            <w:pStyle w:val="ListParagraph"/>
            <w:numPr>
              <w:numId w:val="1"/>
            </w:numPr>
            <w:tabs>
              <w:tab w:val="left" w:pos="596"/>
              <w:tab w:val="left" w:pos="598"/>
            </w:tabs>
            <w:spacing w:before="176" w:line="252" w:lineRule="auto"/>
            <w:ind w:left="598" w:right="1313" w:hanging="365"/>
            <w:jc w:val="both"/>
          </w:pPr>
        </w:pPrChange>
      </w:pPr>
      <w:del w:author="Kenneth Ssekimpi" w:date="2024-05-14T20:08:00Z" w:id="2662">
        <w:r w:rsidRPr="00EA3CF1" w:rsidDel="001079FB">
          <w:rPr>
            <w:rFonts w:asciiTheme="majorBidi" w:hAnsiTheme="majorBidi" w:cstheme="majorBidi"/>
            <w:w w:val="105"/>
            <w:sz w:val="24"/>
            <w:szCs w:val="24"/>
            <w:rPrChange w:author="Kenneth Ssekimpi" w:date="2024-05-14T19:52:00Z" w:id="2663">
              <w:rPr>
                <w:w w:val="105"/>
                <w:sz w:val="24"/>
              </w:rPr>
            </w:rPrChange>
          </w:rPr>
          <w:delText>P. Bauer, G. Anzer, and L. Shaw.</w:delText>
        </w:r>
        <w:r w:rsidRPr="00EA3CF1" w:rsidDel="001079FB">
          <w:rPr>
            <w:rFonts w:asciiTheme="majorBidi" w:hAnsiTheme="majorBidi" w:cstheme="majorBidi"/>
            <w:spacing w:val="40"/>
            <w:w w:val="105"/>
            <w:sz w:val="24"/>
            <w:szCs w:val="24"/>
            <w:rPrChange w:author="Kenneth Ssekimpi" w:date="2024-05-14T19:52:00Z" w:id="2664">
              <w:rPr>
                <w:spacing w:val="40"/>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665">
              <w:rPr>
                <w:w w:val="105"/>
                <w:sz w:val="24"/>
              </w:rPr>
            </w:rPrChange>
          </w:rPr>
          <w:delText>Putting team formations in association football into context.</w:delText>
        </w:r>
        <w:r w:rsidRPr="00EA3CF1" w:rsidDel="001079FB">
          <w:rPr>
            <w:rFonts w:asciiTheme="majorBidi" w:hAnsiTheme="majorBidi" w:cstheme="majorBidi"/>
            <w:spacing w:val="40"/>
            <w:w w:val="105"/>
            <w:sz w:val="24"/>
            <w:szCs w:val="24"/>
            <w:rPrChange w:author="Kenneth Ssekimpi" w:date="2024-05-14T19:52:00Z" w:id="2666">
              <w:rPr>
                <w:spacing w:val="40"/>
                <w:w w:val="105"/>
                <w:sz w:val="24"/>
              </w:rPr>
            </w:rPrChange>
          </w:rPr>
          <w:delText xml:space="preserve"> </w:delText>
        </w:r>
        <w:r w:rsidRPr="00EA3CF1" w:rsidDel="001079FB">
          <w:rPr>
            <w:rFonts w:asciiTheme="majorBidi" w:hAnsiTheme="majorBidi" w:cstheme="majorBidi"/>
            <w:i/>
            <w:w w:val="105"/>
            <w:sz w:val="24"/>
            <w:szCs w:val="24"/>
            <w:rPrChange w:author="Kenneth Ssekimpi" w:date="2024-05-14T19:52:00Z" w:id="2667">
              <w:rPr>
                <w:i/>
                <w:w w:val="105"/>
                <w:sz w:val="24"/>
              </w:rPr>
            </w:rPrChange>
          </w:rPr>
          <w:delText>Journal of Sports Analytics</w:delText>
        </w:r>
        <w:r w:rsidRPr="00EA3CF1" w:rsidDel="001079FB">
          <w:rPr>
            <w:rFonts w:asciiTheme="majorBidi" w:hAnsiTheme="majorBidi" w:cstheme="majorBidi"/>
            <w:w w:val="105"/>
            <w:sz w:val="24"/>
            <w:szCs w:val="24"/>
            <w:rPrChange w:author="Kenneth Ssekimpi" w:date="2024-05-14T19:52:00Z" w:id="2668">
              <w:rPr>
                <w:w w:val="105"/>
                <w:sz w:val="24"/>
              </w:rPr>
            </w:rPrChange>
          </w:rPr>
          <w:delText>, 9(1):39–59, 2023.</w:delText>
        </w:r>
      </w:del>
    </w:p>
    <w:p w:rsidRPr="00EA3CF1" w:rsidR="00647801" w:rsidDel="001079FB" w:rsidRDefault="00F92CD7" w14:paraId="59A0A977" w14:textId="4E8AB65E">
      <w:pPr>
        <w:rPr>
          <w:del w:author="Kenneth Ssekimpi" w:date="2024-05-14T20:08:00Z" w:id="2669"/>
          <w:rFonts w:asciiTheme="majorBidi" w:hAnsiTheme="majorBidi" w:cstheme="majorBidi"/>
          <w:sz w:val="24"/>
          <w:szCs w:val="24"/>
          <w:rPrChange w:author="Kenneth Ssekimpi" w:date="2024-05-14T19:52:00Z" w:id="2670">
            <w:rPr>
              <w:del w:author="Kenneth Ssekimpi" w:date="2024-05-14T20:08:00Z" w:id="2671"/>
              <w:sz w:val="24"/>
            </w:rPr>
          </w:rPrChange>
        </w:rPr>
        <w:pPrChange w:author="Kenneth Ssekimpi" w:date="2024-05-14T20:09:00Z" w:id="2672">
          <w:pPr>
            <w:pStyle w:val="ListParagraph"/>
            <w:numPr>
              <w:numId w:val="1"/>
            </w:numPr>
            <w:tabs>
              <w:tab w:val="left" w:pos="596"/>
              <w:tab w:val="left" w:pos="598"/>
            </w:tabs>
            <w:spacing w:before="179" w:line="235" w:lineRule="auto"/>
            <w:ind w:left="598" w:right="1315" w:hanging="365"/>
            <w:jc w:val="both"/>
          </w:pPr>
        </w:pPrChange>
      </w:pPr>
      <w:del w:author="Kenneth Ssekimpi" w:date="2024-05-14T20:08:00Z" w:id="2673">
        <w:r w:rsidRPr="00EA3CF1" w:rsidDel="001079FB">
          <w:rPr>
            <w:rFonts w:asciiTheme="majorBidi" w:hAnsiTheme="majorBidi" w:cstheme="majorBidi"/>
            <w:sz w:val="24"/>
            <w:szCs w:val="24"/>
            <w:rPrChange w:author="Kenneth Ssekimpi" w:date="2024-05-14T19:52:00Z" w:id="2674">
              <w:rPr>
                <w:sz w:val="24"/>
              </w:rPr>
            </w:rPrChange>
          </w:rPr>
          <w:delText>T. Chambers.</w:delText>
        </w:r>
        <w:r w:rsidRPr="00EA3CF1" w:rsidDel="001079FB">
          <w:rPr>
            <w:rFonts w:asciiTheme="majorBidi" w:hAnsiTheme="majorBidi" w:cstheme="majorBidi"/>
            <w:spacing w:val="40"/>
            <w:sz w:val="24"/>
            <w:szCs w:val="24"/>
            <w:rPrChange w:author="Kenneth Ssekimpi" w:date="2024-05-14T19:52:00Z" w:id="2675">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676">
              <w:rPr>
                <w:sz w:val="24"/>
              </w:rPr>
            </w:rPrChange>
          </w:rPr>
          <w:delText>Different types of presses in football, 2022.</w:delText>
        </w:r>
        <w:r w:rsidRPr="00EA3CF1" w:rsidDel="001079FB">
          <w:rPr>
            <w:rFonts w:asciiTheme="majorBidi" w:hAnsiTheme="majorBidi" w:cstheme="majorBidi"/>
            <w:spacing w:val="40"/>
            <w:sz w:val="24"/>
            <w:szCs w:val="24"/>
            <w:rPrChange w:author="Kenneth Ssekimpi" w:date="2024-05-14T19:52:00Z" w:id="2677">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678">
              <w:rPr>
                <w:sz w:val="24"/>
              </w:rPr>
            </w:rPrChange>
          </w:rPr>
          <w:delText xml:space="preserve">URL </w:delText>
        </w:r>
        <w:r w:rsidRPr="00EA3CF1" w:rsidDel="001079FB">
          <w:rPr>
            <w:rFonts w:asciiTheme="majorBidi" w:hAnsiTheme="majorBidi" w:cstheme="majorBidi"/>
            <w:sz w:val="24"/>
            <w:szCs w:val="24"/>
            <w:rPrChange w:author="Kenneth Ssekimpi" w:date="2024-05-14T19:52:00Z" w:id="2679">
              <w:rPr>
                <w:rFonts w:ascii="Courier New"/>
                <w:sz w:val="24"/>
              </w:rPr>
            </w:rPrChange>
          </w:rPr>
          <w:delText xml:space="preserve">https:// </w:delText>
        </w:r>
        <w:r w:rsidRPr="00EA3CF1" w:rsidDel="001079FB">
          <w:rPr>
            <w:rFonts w:asciiTheme="majorBidi" w:hAnsiTheme="majorBidi" w:cstheme="majorBidi"/>
            <w:w w:val="85"/>
            <w:sz w:val="24"/>
            <w:szCs w:val="24"/>
            <w:rPrChange w:author="Kenneth Ssekimpi" w:date="2024-05-14T19:52:00Z" w:id="2680">
              <w:rPr>
                <w:rFonts w:ascii="Courier New"/>
                <w:w w:val="85"/>
                <w:sz w:val="24"/>
              </w:rPr>
            </w:rPrChange>
          </w:rPr>
          <w:delText>soccersourcecoaching.com/different-types-of-presses-in-football/</w:delText>
        </w:r>
        <w:r w:rsidRPr="00EA3CF1" w:rsidDel="001079FB">
          <w:rPr>
            <w:rFonts w:asciiTheme="majorBidi" w:hAnsiTheme="majorBidi" w:cstheme="majorBidi"/>
            <w:w w:val="85"/>
            <w:sz w:val="24"/>
            <w:szCs w:val="24"/>
            <w:rPrChange w:author="Kenneth Ssekimpi" w:date="2024-05-14T19:52:00Z" w:id="2681">
              <w:rPr>
                <w:w w:val="85"/>
                <w:sz w:val="24"/>
              </w:rPr>
            </w:rPrChange>
          </w:rPr>
          <w:delText xml:space="preserve">. Ac- </w:delText>
        </w:r>
        <w:r w:rsidRPr="00EA3CF1" w:rsidDel="001079FB">
          <w:rPr>
            <w:rFonts w:asciiTheme="majorBidi" w:hAnsiTheme="majorBidi" w:cstheme="majorBidi"/>
            <w:sz w:val="24"/>
            <w:szCs w:val="24"/>
            <w:rPrChange w:author="Kenneth Ssekimpi" w:date="2024-05-14T19:52:00Z" w:id="2682">
              <w:rPr>
                <w:sz w:val="24"/>
              </w:rPr>
            </w:rPrChange>
          </w:rPr>
          <w:delText>cessed:</w:delText>
        </w:r>
        <w:r w:rsidRPr="00EA3CF1" w:rsidDel="001079FB">
          <w:rPr>
            <w:rFonts w:asciiTheme="majorBidi" w:hAnsiTheme="majorBidi" w:cstheme="majorBidi"/>
            <w:spacing w:val="40"/>
            <w:sz w:val="24"/>
            <w:szCs w:val="24"/>
            <w:rPrChange w:author="Kenneth Ssekimpi" w:date="2024-05-14T19:52:00Z" w:id="2683">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684">
              <w:rPr>
                <w:sz w:val="24"/>
              </w:rPr>
            </w:rPrChange>
          </w:rPr>
          <w:delText>2024-03-13.</w:delText>
        </w:r>
      </w:del>
    </w:p>
    <w:p w:rsidRPr="00EA3CF1" w:rsidR="00647801" w:rsidDel="001079FB" w:rsidRDefault="00F92CD7" w14:paraId="03921C2A" w14:textId="31AF721E">
      <w:pPr>
        <w:rPr>
          <w:del w:author="Kenneth Ssekimpi" w:date="2024-05-14T20:08:00Z" w:id="2685"/>
          <w:rFonts w:asciiTheme="majorBidi" w:hAnsiTheme="majorBidi" w:cstheme="majorBidi"/>
          <w:sz w:val="24"/>
          <w:szCs w:val="24"/>
          <w:rPrChange w:author="Kenneth Ssekimpi" w:date="2024-05-14T19:52:00Z" w:id="2686">
            <w:rPr>
              <w:del w:author="Kenneth Ssekimpi" w:date="2024-05-14T20:08:00Z" w:id="2687"/>
              <w:rFonts w:ascii="Courier New"/>
              <w:sz w:val="24"/>
            </w:rPr>
          </w:rPrChange>
        </w:rPr>
        <w:pPrChange w:author="Kenneth Ssekimpi" w:date="2024-05-14T20:09:00Z" w:id="2688">
          <w:pPr>
            <w:pStyle w:val="ListParagraph"/>
            <w:numPr>
              <w:numId w:val="1"/>
            </w:numPr>
            <w:tabs>
              <w:tab w:val="left" w:pos="596"/>
              <w:tab w:val="left" w:pos="598"/>
              <w:tab w:val="left" w:pos="2097"/>
              <w:tab w:val="left" w:pos="4200"/>
              <w:tab w:val="left" w:pos="4330"/>
              <w:tab w:val="left" w:pos="6572"/>
            </w:tabs>
            <w:spacing w:before="189" w:line="252" w:lineRule="auto"/>
            <w:ind w:left="598" w:right="1314" w:hanging="365"/>
            <w:jc w:val="both"/>
          </w:pPr>
        </w:pPrChange>
      </w:pPr>
      <w:del w:author="Kenneth Ssekimpi" w:date="2024-05-14T20:08:00Z" w:id="2689">
        <w:r w:rsidRPr="00EA3CF1" w:rsidDel="001079FB">
          <w:rPr>
            <w:rFonts w:asciiTheme="majorBidi" w:hAnsiTheme="majorBidi" w:cstheme="majorBidi"/>
            <w:sz w:val="24"/>
            <w:szCs w:val="24"/>
            <w:rPrChange w:author="Kenneth Ssekimpi" w:date="2024-05-14T19:52:00Z" w:id="2690">
              <w:rPr>
                <w:sz w:val="24"/>
              </w:rPr>
            </w:rPrChange>
          </w:rPr>
          <w:delText>T.</w:delText>
        </w:r>
        <w:r w:rsidRPr="00EA3CF1" w:rsidDel="001079FB">
          <w:rPr>
            <w:rFonts w:asciiTheme="majorBidi" w:hAnsiTheme="majorBidi" w:cstheme="majorBidi"/>
            <w:spacing w:val="80"/>
            <w:w w:val="150"/>
            <w:sz w:val="24"/>
            <w:szCs w:val="24"/>
            <w:rPrChange w:author="Kenneth Ssekimpi" w:date="2024-05-14T19:52:00Z" w:id="2691">
              <w:rPr>
                <w:spacing w:val="80"/>
                <w:w w:val="150"/>
                <w:sz w:val="24"/>
              </w:rPr>
            </w:rPrChange>
          </w:rPr>
          <w:delText xml:space="preserve">  </w:delText>
        </w:r>
        <w:r w:rsidRPr="00EA3CF1" w:rsidDel="001079FB">
          <w:rPr>
            <w:rFonts w:asciiTheme="majorBidi" w:hAnsiTheme="majorBidi" w:cstheme="majorBidi"/>
            <w:sz w:val="24"/>
            <w:szCs w:val="24"/>
            <w:rPrChange w:author="Kenneth Ssekimpi" w:date="2024-05-14T19:52:00Z" w:id="2692">
              <w:rPr>
                <w:sz w:val="24"/>
              </w:rPr>
            </w:rPrChange>
          </w:rPr>
          <w:delText>Coaches</w:delText>
        </w:r>
        <w:r w:rsidRPr="00EA3CF1" w:rsidDel="001079FB">
          <w:rPr>
            <w:rFonts w:asciiTheme="majorBidi" w:hAnsiTheme="majorBidi" w:cstheme="majorBidi"/>
            <w:spacing w:val="80"/>
            <w:w w:val="150"/>
            <w:sz w:val="24"/>
            <w:szCs w:val="24"/>
            <w:rPrChange w:author="Kenneth Ssekimpi" w:date="2024-05-14T19:52:00Z" w:id="2693">
              <w:rPr>
                <w:spacing w:val="80"/>
                <w:w w:val="150"/>
                <w:sz w:val="24"/>
              </w:rPr>
            </w:rPrChange>
          </w:rPr>
          <w:delText xml:space="preserve">  </w:delText>
        </w:r>
        <w:r w:rsidRPr="00EA3CF1" w:rsidDel="001079FB">
          <w:rPr>
            <w:rFonts w:asciiTheme="majorBidi" w:hAnsiTheme="majorBidi" w:cstheme="majorBidi"/>
            <w:sz w:val="24"/>
            <w:szCs w:val="24"/>
            <w:rPrChange w:author="Kenneth Ssekimpi" w:date="2024-05-14T19:52:00Z" w:id="2694">
              <w:rPr>
                <w:sz w:val="24"/>
              </w:rPr>
            </w:rPrChange>
          </w:rPr>
          <w:delText>Voice.</w:delText>
        </w:r>
        <w:r w:rsidRPr="00EA3CF1" w:rsidDel="001079FB">
          <w:rPr>
            <w:rFonts w:asciiTheme="majorBidi" w:hAnsiTheme="majorBidi" w:cstheme="majorBidi"/>
            <w:sz w:val="24"/>
            <w:szCs w:val="24"/>
            <w:rPrChange w:author="Kenneth Ssekimpi" w:date="2024-05-14T19:52:00Z" w:id="2695">
              <w:rPr>
                <w:sz w:val="24"/>
              </w:rPr>
            </w:rPrChange>
          </w:rPr>
          <w:tab/>
        </w:r>
        <w:r w:rsidRPr="00EA3CF1" w:rsidDel="001079FB">
          <w:rPr>
            <w:rFonts w:asciiTheme="majorBidi" w:hAnsiTheme="majorBidi" w:cstheme="majorBidi"/>
            <w:sz w:val="24"/>
            <w:szCs w:val="24"/>
            <w:rPrChange w:author="Kenneth Ssekimpi" w:date="2024-05-14T19:52:00Z" w:id="2696">
              <w:rPr>
                <w:sz w:val="24"/>
              </w:rPr>
            </w:rPrChange>
          </w:rPr>
          <w:tab/>
        </w:r>
        <w:r w:rsidRPr="00EA3CF1" w:rsidDel="001079FB">
          <w:rPr>
            <w:rFonts w:asciiTheme="majorBidi" w:hAnsiTheme="majorBidi" w:cstheme="majorBidi"/>
            <w:sz w:val="24"/>
            <w:szCs w:val="24"/>
            <w:rPrChange w:author="Kenneth Ssekimpi" w:date="2024-05-14T19:52:00Z" w:id="2696">
              <w:rPr>
                <w:sz w:val="24"/>
              </w:rPr>
            </w:rPrChange>
          </w:rPr>
          <w:delText>The</w:delText>
        </w:r>
        <w:r w:rsidRPr="00EA3CF1" w:rsidDel="001079FB">
          <w:rPr>
            <w:rFonts w:asciiTheme="majorBidi" w:hAnsiTheme="majorBidi" w:cstheme="majorBidi"/>
            <w:spacing w:val="80"/>
            <w:w w:val="150"/>
            <w:sz w:val="24"/>
            <w:szCs w:val="24"/>
            <w:rPrChange w:author="Kenneth Ssekimpi" w:date="2024-05-14T19:52:00Z" w:id="2697">
              <w:rPr>
                <w:spacing w:val="80"/>
                <w:w w:val="150"/>
                <w:sz w:val="24"/>
              </w:rPr>
            </w:rPrChange>
          </w:rPr>
          <w:delText xml:space="preserve">  </w:delText>
        </w:r>
        <w:r w:rsidRPr="00EA3CF1" w:rsidDel="001079FB">
          <w:rPr>
            <w:rFonts w:asciiTheme="majorBidi" w:hAnsiTheme="majorBidi" w:cstheme="majorBidi"/>
            <w:sz w:val="24"/>
            <w:szCs w:val="24"/>
            <w:rPrChange w:author="Kenneth Ssekimpi" w:date="2024-05-14T19:52:00Z" w:id="2698">
              <w:rPr>
                <w:sz w:val="24"/>
              </w:rPr>
            </w:rPrChange>
          </w:rPr>
          <w:delText>4-3-3:</w:delText>
        </w:r>
        <w:r w:rsidRPr="00EA3CF1" w:rsidDel="001079FB">
          <w:rPr>
            <w:rFonts w:asciiTheme="majorBidi" w:hAnsiTheme="majorBidi" w:cstheme="majorBidi"/>
            <w:sz w:val="24"/>
            <w:szCs w:val="24"/>
            <w:rPrChange w:author="Kenneth Ssekimpi" w:date="2024-05-14T19:52:00Z" w:id="2699">
              <w:rPr>
                <w:sz w:val="24"/>
              </w:rPr>
            </w:rPrChange>
          </w:rPr>
          <w:tab/>
        </w:r>
        <w:r w:rsidRPr="00EA3CF1" w:rsidDel="001079FB">
          <w:rPr>
            <w:rFonts w:asciiTheme="majorBidi" w:hAnsiTheme="majorBidi" w:cstheme="majorBidi"/>
            <w:sz w:val="24"/>
            <w:szCs w:val="24"/>
            <w:rPrChange w:author="Kenneth Ssekimpi" w:date="2024-05-14T19:52:00Z" w:id="2699">
              <w:rPr>
                <w:sz w:val="24"/>
              </w:rPr>
            </w:rPrChange>
          </w:rPr>
          <w:delText>football tactics ex-</w:delText>
        </w:r>
        <w:r w:rsidRPr="00EA3CF1" w:rsidDel="001079FB">
          <w:rPr>
            <w:rFonts w:asciiTheme="majorBidi" w:hAnsiTheme="majorBidi" w:cstheme="majorBidi"/>
            <w:spacing w:val="80"/>
            <w:sz w:val="24"/>
            <w:szCs w:val="24"/>
            <w:rPrChange w:author="Kenneth Ssekimpi" w:date="2024-05-14T19:52:00Z" w:id="2700">
              <w:rPr>
                <w:spacing w:val="80"/>
                <w:sz w:val="24"/>
              </w:rPr>
            </w:rPrChange>
          </w:rPr>
          <w:delText xml:space="preserve"> </w:delText>
        </w:r>
        <w:r w:rsidRPr="00EA3CF1" w:rsidDel="001079FB">
          <w:rPr>
            <w:rFonts w:asciiTheme="majorBidi" w:hAnsiTheme="majorBidi" w:cstheme="majorBidi"/>
            <w:spacing w:val="-2"/>
            <w:sz w:val="24"/>
            <w:szCs w:val="24"/>
            <w:rPrChange w:author="Kenneth Ssekimpi" w:date="2024-05-14T19:52:00Z" w:id="2701">
              <w:rPr>
                <w:spacing w:val="-2"/>
                <w:sz w:val="24"/>
              </w:rPr>
            </w:rPrChange>
          </w:rPr>
          <w:delText>plained,</w:delText>
        </w:r>
        <w:r w:rsidRPr="00EA3CF1" w:rsidDel="001079FB">
          <w:rPr>
            <w:rFonts w:asciiTheme="majorBidi" w:hAnsiTheme="majorBidi" w:cstheme="majorBidi"/>
            <w:sz w:val="24"/>
            <w:szCs w:val="24"/>
            <w:rPrChange w:author="Kenneth Ssekimpi" w:date="2024-05-14T19:52:00Z" w:id="2702">
              <w:rPr>
                <w:sz w:val="24"/>
              </w:rPr>
            </w:rPrChange>
          </w:rPr>
          <w:tab/>
        </w:r>
        <w:r w:rsidRPr="00EA3CF1" w:rsidDel="001079FB">
          <w:rPr>
            <w:rFonts w:asciiTheme="majorBidi" w:hAnsiTheme="majorBidi" w:cstheme="majorBidi"/>
            <w:spacing w:val="-4"/>
            <w:w w:val="95"/>
            <w:sz w:val="24"/>
            <w:szCs w:val="24"/>
            <w:rPrChange w:author="Kenneth Ssekimpi" w:date="2024-05-14T19:52:00Z" w:id="2703">
              <w:rPr>
                <w:spacing w:val="-4"/>
                <w:w w:val="95"/>
                <w:sz w:val="24"/>
              </w:rPr>
            </w:rPrChange>
          </w:rPr>
          <w:delText>2024.</w:delText>
        </w:r>
        <w:r w:rsidRPr="00EA3CF1" w:rsidDel="001079FB">
          <w:rPr>
            <w:rFonts w:asciiTheme="majorBidi" w:hAnsiTheme="majorBidi" w:cstheme="majorBidi"/>
            <w:sz w:val="24"/>
            <w:szCs w:val="24"/>
            <w:rPrChange w:author="Kenneth Ssekimpi" w:date="2024-05-14T19:52:00Z" w:id="2704">
              <w:rPr>
                <w:sz w:val="24"/>
              </w:rPr>
            </w:rPrChange>
          </w:rPr>
          <w:tab/>
        </w:r>
        <w:r w:rsidRPr="00EA3CF1" w:rsidDel="001079FB">
          <w:rPr>
            <w:rFonts w:asciiTheme="majorBidi" w:hAnsiTheme="majorBidi" w:cstheme="majorBidi"/>
            <w:sz w:val="24"/>
            <w:szCs w:val="24"/>
            <w:rPrChange w:author="Kenneth Ssekimpi" w:date="2024-05-14T19:52:00Z" w:id="2704">
              <w:rPr>
                <w:sz w:val="24"/>
              </w:rPr>
            </w:rPrChange>
          </w:rPr>
          <w:delText>URL</w:delText>
        </w:r>
        <w:r w:rsidRPr="00EA3CF1" w:rsidDel="001079FB">
          <w:rPr>
            <w:rFonts w:asciiTheme="majorBidi" w:hAnsiTheme="majorBidi" w:cstheme="majorBidi"/>
            <w:spacing w:val="54"/>
            <w:w w:val="150"/>
            <w:sz w:val="24"/>
            <w:szCs w:val="24"/>
            <w:rPrChange w:author="Kenneth Ssekimpi" w:date="2024-05-14T19:52:00Z" w:id="2705">
              <w:rPr>
                <w:spacing w:val="54"/>
                <w:w w:val="150"/>
                <w:sz w:val="24"/>
              </w:rPr>
            </w:rPrChange>
          </w:rPr>
          <w:delText xml:space="preserve">    </w:delText>
        </w:r>
        <w:r w:rsidRPr="00EA3CF1" w:rsidDel="001079FB" w:rsidR="00F6171D">
          <w:rPr>
            <w:rFonts w:asciiTheme="majorBidi" w:hAnsiTheme="majorBidi" w:cstheme="majorBidi"/>
            <w:sz w:val="24"/>
            <w:szCs w:val="24"/>
            <w:rPrChange w:author="Kenneth Ssekimpi" w:date="2024-05-14T19:52:00Z" w:id="2706">
              <w:rPr/>
            </w:rPrChange>
          </w:rPr>
          <w:fldChar w:fldCharType="begin"/>
        </w:r>
        <w:r w:rsidRPr="00EA3CF1" w:rsidDel="001079FB" w:rsidR="00F6171D">
          <w:rPr>
            <w:rFonts w:asciiTheme="majorBidi" w:hAnsiTheme="majorBidi" w:cstheme="majorBidi"/>
            <w:sz w:val="24"/>
            <w:szCs w:val="24"/>
            <w:rPrChange w:author="Kenneth Ssekimpi" w:date="2024-05-14T19:52:00Z" w:id="2707">
              <w:rPr/>
            </w:rPrChange>
          </w:rPr>
          <w:delInstrText>HYPERLINK "http://www.coachesvoice.com/cv/" \h</w:delInstrText>
        </w:r>
        <w:r w:rsidRPr="00EA3CF1" w:rsidDel="001079FB" w:rsidR="00F6171D">
          <w:rPr>
            <w:rFonts w:asciiTheme="majorBidi" w:hAnsiTheme="majorBidi" w:cstheme="majorBidi"/>
            <w:sz w:val="24"/>
            <w:szCs w:val="24"/>
            <w:rPrChange w:author="Kenneth Ssekimpi" w:date="2024-05-14T19:52:00Z" w:id="2708">
              <w:rPr>
                <w:rFonts w:asciiTheme="majorBidi" w:hAnsiTheme="majorBidi" w:cstheme="majorBidi"/>
                <w:sz w:val="24"/>
                <w:szCs w:val="24"/>
              </w:rPr>
            </w:rPrChange>
          </w:rPr>
        </w:r>
        <w:r w:rsidRPr="00EA3CF1" w:rsidDel="001079FB" w:rsidR="00F6171D">
          <w:rPr>
            <w:rFonts w:asciiTheme="majorBidi" w:hAnsiTheme="majorBidi" w:cstheme="majorBidi"/>
            <w:sz w:val="24"/>
            <w:szCs w:val="24"/>
            <w:rPrChange w:author="Kenneth Ssekimpi" w:date="2024-05-14T19:52:00Z" w:id="2709">
              <w:rPr>
                <w:rFonts w:ascii="Courier New"/>
                <w:spacing w:val="-2"/>
                <w:w w:val="85"/>
                <w:sz w:val="24"/>
              </w:rPr>
            </w:rPrChange>
          </w:rPr>
          <w:fldChar w:fldCharType="separate"/>
        </w:r>
        <w:r w:rsidRPr="00EA3CF1" w:rsidDel="001079FB">
          <w:rPr>
            <w:rFonts w:asciiTheme="majorBidi" w:hAnsiTheme="majorBidi" w:cstheme="majorBidi"/>
            <w:spacing w:val="-2"/>
            <w:w w:val="85"/>
            <w:sz w:val="24"/>
            <w:szCs w:val="24"/>
            <w:rPrChange w:author="Kenneth Ssekimpi" w:date="2024-05-14T19:52:00Z" w:id="2710">
              <w:rPr>
                <w:rFonts w:ascii="Courier New"/>
                <w:spacing w:val="-2"/>
                <w:w w:val="85"/>
                <w:sz w:val="24"/>
              </w:rPr>
            </w:rPrChange>
          </w:rPr>
          <w:delText>https://www.coachesvoice.com/cv/</w:delText>
        </w:r>
        <w:r w:rsidRPr="00EA3CF1" w:rsidDel="001079FB" w:rsidR="00F6171D">
          <w:rPr>
            <w:rFonts w:asciiTheme="majorBidi" w:hAnsiTheme="majorBidi" w:cstheme="majorBidi"/>
            <w:spacing w:val="-2"/>
            <w:w w:val="85"/>
            <w:sz w:val="24"/>
            <w:szCs w:val="24"/>
            <w:rPrChange w:author="Kenneth Ssekimpi" w:date="2024-05-14T19:52:00Z" w:id="2711">
              <w:rPr>
                <w:rFonts w:ascii="Courier New"/>
                <w:spacing w:val="-2"/>
                <w:w w:val="85"/>
                <w:sz w:val="24"/>
              </w:rPr>
            </w:rPrChange>
          </w:rPr>
          <w:fldChar w:fldCharType="end"/>
        </w:r>
      </w:del>
    </w:p>
    <w:p w:rsidRPr="00EA3CF1" w:rsidR="00647801" w:rsidDel="001079FB" w:rsidRDefault="00F92CD7" w14:paraId="174F3A3F" w14:textId="28C6EDBB">
      <w:pPr>
        <w:rPr>
          <w:del w:author="Kenneth Ssekimpi" w:date="2024-05-14T20:08:00Z" w:id="2712"/>
          <w:rFonts w:asciiTheme="majorBidi" w:hAnsiTheme="majorBidi" w:cstheme="majorBidi"/>
          <w:rPrChange w:author="Kenneth Ssekimpi" w:date="2024-05-14T19:52:00Z" w:id="2713">
            <w:rPr>
              <w:del w:author="Kenneth Ssekimpi" w:date="2024-05-14T20:08:00Z" w:id="2714"/>
              <w:rFonts w:ascii="Courier New"/>
            </w:rPr>
          </w:rPrChange>
        </w:rPr>
        <w:pPrChange w:author="Kenneth Ssekimpi" w:date="2024-05-14T20:09:00Z" w:id="2715">
          <w:pPr>
            <w:pStyle w:val="BodyText"/>
            <w:spacing w:before="2" w:line="254" w:lineRule="auto"/>
            <w:ind w:left="598"/>
          </w:pPr>
        </w:pPrChange>
      </w:pPr>
      <w:del w:author="Kenneth Ssekimpi" w:date="2024-05-14T20:08:00Z" w:id="2716">
        <w:r w:rsidRPr="00EA3CF1" w:rsidDel="001079FB">
          <w:rPr>
            <w:rFonts w:asciiTheme="majorBidi" w:hAnsiTheme="majorBidi" w:cstheme="majorBidi"/>
            <w:spacing w:val="-2"/>
            <w:w w:val="85"/>
            <w:sz w:val="24"/>
            <w:szCs w:val="24"/>
            <w:rPrChange w:author="Kenneth Ssekimpi" w:date="2024-05-14T19:52:00Z" w:id="2717">
              <w:rPr>
                <w:rFonts w:ascii="Courier New"/>
                <w:spacing w:val="-2"/>
                <w:w w:val="85"/>
              </w:rPr>
            </w:rPrChange>
          </w:rPr>
          <w:delText>4-3-3-football-tactics-explained-formation-liverpool-klopp-barcelona-guardiola/</w:delText>
        </w:r>
        <w:r w:rsidRPr="00EA3CF1" w:rsidDel="001079FB">
          <w:rPr>
            <w:rFonts w:asciiTheme="majorBidi" w:hAnsiTheme="majorBidi" w:cstheme="majorBidi"/>
            <w:sz w:val="24"/>
            <w:szCs w:val="24"/>
            <w:rPrChange w:author="Kenneth Ssekimpi" w:date="2024-05-14T19:52:00Z" w:id="2718">
              <w:rPr>
                <w:rFonts w:ascii="Courier New"/>
              </w:rPr>
            </w:rPrChange>
          </w:rPr>
          <w:delText xml:space="preserve"> </w:delText>
        </w:r>
        <w:r w:rsidRPr="00EA3CF1" w:rsidDel="001079FB">
          <w:rPr>
            <w:rFonts w:asciiTheme="majorBidi" w:hAnsiTheme="majorBidi" w:cstheme="majorBidi"/>
            <w:spacing w:val="-2"/>
            <w:w w:val="85"/>
            <w:sz w:val="24"/>
            <w:szCs w:val="24"/>
            <w:rPrChange w:author="Kenneth Ssekimpi" w:date="2024-05-14T19:52:00Z" w:id="2719">
              <w:rPr>
                <w:rFonts w:ascii="Courier New"/>
                <w:spacing w:val="-2"/>
                <w:w w:val="85"/>
              </w:rPr>
            </w:rPrChange>
          </w:rPr>
          <w:delText>#:</w:delText>
        </w:r>
        <w:r w:rsidRPr="00EA3CF1" w:rsidDel="001079FB">
          <w:rPr>
            <w:rFonts w:asciiTheme="majorBidi" w:hAnsiTheme="majorBidi" w:cstheme="majorBidi"/>
            <w:spacing w:val="-2"/>
            <w:w w:val="85"/>
            <w:position w:val="-4"/>
            <w:sz w:val="24"/>
            <w:szCs w:val="24"/>
            <w:rPrChange w:author="Kenneth Ssekimpi" w:date="2024-05-14T19:52:00Z" w:id="2720">
              <w:rPr>
                <w:rFonts w:ascii="Courier New"/>
                <w:spacing w:val="-2"/>
                <w:w w:val="85"/>
                <w:position w:val="-4"/>
              </w:rPr>
            </w:rPrChange>
          </w:rPr>
          <w:delText>~</w:delText>
        </w:r>
        <w:r w:rsidRPr="00EA3CF1" w:rsidDel="001079FB">
          <w:rPr>
            <w:rFonts w:asciiTheme="majorBidi" w:hAnsiTheme="majorBidi" w:cstheme="majorBidi"/>
            <w:spacing w:val="-2"/>
            <w:w w:val="85"/>
            <w:sz w:val="24"/>
            <w:szCs w:val="24"/>
            <w:rPrChange w:author="Kenneth Ssekimpi" w:date="2024-05-14T19:52:00Z" w:id="2721">
              <w:rPr>
                <w:rFonts w:ascii="Courier New"/>
                <w:spacing w:val="-2"/>
                <w:w w:val="85"/>
              </w:rPr>
            </w:rPrChange>
          </w:rPr>
          <w:delText>:text=Having%20three%20players%20in%20attack,off%20any%20switch%</w:delText>
        </w:r>
      </w:del>
    </w:p>
    <w:p w:rsidRPr="00EA3CF1" w:rsidR="00647801" w:rsidDel="001079FB" w:rsidRDefault="00F92CD7" w14:paraId="557A4533" w14:textId="3CF1C723">
      <w:pPr>
        <w:rPr>
          <w:del w:author="Kenneth Ssekimpi" w:date="2024-05-14T20:08:00Z" w:id="2722"/>
          <w:rFonts w:asciiTheme="majorBidi" w:hAnsiTheme="majorBidi" w:cstheme="majorBidi"/>
          <w:rPrChange w:author="Kenneth Ssekimpi" w:date="2024-05-14T19:52:00Z" w:id="2723">
            <w:rPr>
              <w:del w:author="Kenneth Ssekimpi" w:date="2024-05-14T20:08:00Z" w:id="2724"/>
            </w:rPr>
          </w:rPrChange>
        </w:rPr>
        <w:pPrChange w:author="Kenneth Ssekimpi" w:date="2024-05-14T20:09:00Z" w:id="2725">
          <w:pPr>
            <w:pStyle w:val="BodyText"/>
            <w:spacing w:line="223" w:lineRule="exact"/>
            <w:ind w:left="598"/>
          </w:pPr>
        </w:pPrChange>
      </w:pPr>
      <w:del w:author="Kenneth Ssekimpi" w:date="2024-05-14T20:08:00Z" w:id="2726">
        <w:r w:rsidRPr="00EA3CF1" w:rsidDel="001079FB">
          <w:rPr>
            <w:rFonts w:asciiTheme="majorBidi" w:hAnsiTheme="majorBidi" w:cstheme="majorBidi"/>
            <w:w w:val="90"/>
            <w:sz w:val="24"/>
            <w:szCs w:val="24"/>
            <w:rPrChange w:author="Kenneth Ssekimpi" w:date="2024-05-14T19:52:00Z" w:id="2727">
              <w:rPr>
                <w:rFonts w:ascii="Courier New"/>
                <w:w w:val="90"/>
              </w:rPr>
            </w:rPrChange>
          </w:rPr>
          <w:delText>20of%20play.</w:delText>
        </w:r>
        <w:r w:rsidRPr="00EA3CF1" w:rsidDel="001079FB">
          <w:rPr>
            <w:rFonts w:asciiTheme="majorBidi" w:hAnsiTheme="majorBidi" w:cstheme="majorBidi"/>
            <w:spacing w:val="-10"/>
            <w:sz w:val="24"/>
            <w:szCs w:val="24"/>
            <w:rPrChange w:author="Kenneth Ssekimpi" w:date="2024-05-14T19:52:00Z" w:id="2728">
              <w:rPr>
                <w:rFonts w:ascii="Courier New"/>
                <w:spacing w:val="-10"/>
              </w:rPr>
            </w:rPrChange>
          </w:rPr>
          <w:delText xml:space="preserve"> </w:delText>
        </w:r>
        <w:r w:rsidRPr="00EA3CF1" w:rsidDel="001079FB">
          <w:rPr>
            <w:rFonts w:asciiTheme="majorBidi" w:hAnsiTheme="majorBidi" w:cstheme="majorBidi"/>
            <w:w w:val="90"/>
            <w:sz w:val="24"/>
            <w:szCs w:val="24"/>
            <w:rPrChange w:author="Kenneth Ssekimpi" w:date="2024-05-14T19:52:00Z" w:id="2729">
              <w:rPr>
                <w:w w:val="90"/>
              </w:rPr>
            </w:rPrChange>
          </w:rPr>
          <w:delText>Accessed:</w:delText>
        </w:r>
        <w:r w:rsidRPr="00EA3CF1" w:rsidDel="001079FB">
          <w:rPr>
            <w:rFonts w:asciiTheme="majorBidi" w:hAnsiTheme="majorBidi" w:cstheme="majorBidi"/>
            <w:spacing w:val="75"/>
            <w:sz w:val="24"/>
            <w:szCs w:val="24"/>
            <w:rPrChange w:author="Kenneth Ssekimpi" w:date="2024-05-14T19:52:00Z" w:id="2730">
              <w:rPr>
                <w:spacing w:val="75"/>
              </w:rPr>
            </w:rPrChange>
          </w:rPr>
          <w:delText xml:space="preserve"> </w:delText>
        </w:r>
        <w:r w:rsidRPr="00EA3CF1" w:rsidDel="001079FB">
          <w:rPr>
            <w:rFonts w:asciiTheme="majorBidi" w:hAnsiTheme="majorBidi" w:cstheme="majorBidi"/>
            <w:w w:val="90"/>
            <w:sz w:val="24"/>
            <w:szCs w:val="24"/>
            <w:rPrChange w:author="Kenneth Ssekimpi" w:date="2024-05-14T19:52:00Z" w:id="2731">
              <w:rPr>
                <w:w w:val="90"/>
              </w:rPr>
            </w:rPrChange>
          </w:rPr>
          <w:delText>2024-03-</w:delText>
        </w:r>
        <w:r w:rsidRPr="00EA3CF1" w:rsidDel="001079FB">
          <w:rPr>
            <w:rFonts w:asciiTheme="majorBidi" w:hAnsiTheme="majorBidi" w:cstheme="majorBidi"/>
            <w:spacing w:val="-5"/>
            <w:w w:val="90"/>
            <w:sz w:val="24"/>
            <w:szCs w:val="24"/>
            <w:rPrChange w:author="Kenneth Ssekimpi" w:date="2024-05-14T19:52:00Z" w:id="2732">
              <w:rPr>
                <w:spacing w:val="-5"/>
                <w:w w:val="90"/>
              </w:rPr>
            </w:rPrChange>
          </w:rPr>
          <w:delText>13.</w:delText>
        </w:r>
      </w:del>
    </w:p>
    <w:p w:rsidRPr="00EA3CF1" w:rsidR="00647801" w:rsidDel="001079FB" w:rsidRDefault="00F92CD7" w14:paraId="4EBD85DA" w14:textId="114B29F7">
      <w:pPr>
        <w:rPr>
          <w:del w:author="Kenneth Ssekimpi" w:date="2024-05-14T20:08:00Z" w:id="2733"/>
          <w:rFonts w:asciiTheme="majorBidi" w:hAnsiTheme="majorBidi" w:cstheme="majorBidi"/>
          <w:sz w:val="24"/>
          <w:szCs w:val="24"/>
          <w:rPrChange w:author="Kenneth Ssekimpi" w:date="2024-05-14T19:52:00Z" w:id="2734">
            <w:rPr>
              <w:del w:author="Kenneth Ssekimpi" w:date="2024-05-14T20:08:00Z" w:id="2735"/>
              <w:sz w:val="24"/>
            </w:rPr>
          </w:rPrChange>
        </w:rPr>
        <w:pPrChange w:author="Kenneth Ssekimpi" w:date="2024-05-14T20:09:00Z" w:id="2736">
          <w:pPr>
            <w:pStyle w:val="ListParagraph"/>
            <w:numPr>
              <w:numId w:val="1"/>
            </w:numPr>
            <w:tabs>
              <w:tab w:val="left" w:pos="596"/>
              <w:tab w:val="left" w:pos="598"/>
            </w:tabs>
            <w:spacing w:before="170" w:line="242" w:lineRule="auto"/>
            <w:ind w:left="598" w:right="1313" w:hanging="365"/>
            <w:jc w:val="both"/>
          </w:pPr>
        </w:pPrChange>
      </w:pPr>
      <w:del w:author="Kenneth Ssekimpi" w:date="2024-05-14T20:08:00Z" w:id="2737">
        <w:r w:rsidRPr="00EA3CF1" w:rsidDel="001079FB">
          <w:rPr>
            <w:rFonts w:asciiTheme="majorBidi" w:hAnsiTheme="majorBidi" w:cstheme="majorBidi"/>
            <w:sz w:val="24"/>
            <w:szCs w:val="24"/>
            <w:rPrChange w:author="Kenneth Ssekimpi" w:date="2024-05-14T19:52:00Z" w:id="2738">
              <w:rPr>
                <w:sz w:val="24"/>
              </w:rPr>
            </w:rPrChange>
          </w:rPr>
          <w:delText>R. Cotton and I. L. Miller.</w:delText>
        </w:r>
        <w:r w:rsidRPr="00EA3CF1" w:rsidDel="001079FB">
          <w:rPr>
            <w:rFonts w:asciiTheme="majorBidi" w:hAnsiTheme="majorBidi" w:cstheme="majorBidi"/>
            <w:spacing w:val="40"/>
            <w:sz w:val="24"/>
            <w:szCs w:val="24"/>
            <w:rPrChange w:author="Kenneth Ssekimpi" w:date="2024-05-14T19:52:00Z" w:id="2739">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740">
              <w:rPr>
                <w:sz w:val="24"/>
              </w:rPr>
            </w:rPrChange>
          </w:rPr>
          <w:delText>How data science is changing soccer, 2022.</w:delText>
        </w:r>
        <w:r w:rsidRPr="00EA3CF1" w:rsidDel="001079FB">
          <w:rPr>
            <w:rFonts w:asciiTheme="majorBidi" w:hAnsiTheme="majorBidi" w:cstheme="majorBidi"/>
            <w:spacing w:val="40"/>
            <w:sz w:val="24"/>
            <w:szCs w:val="24"/>
            <w:rPrChange w:author="Kenneth Ssekimpi" w:date="2024-05-14T19:52:00Z" w:id="2741">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742">
              <w:rPr>
                <w:sz w:val="24"/>
              </w:rPr>
            </w:rPrChange>
          </w:rPr>
          <w:delText xml:space="preserve">URL </w:delText>
        </w:r>
        <w:r w:rsidRPr="00EA3CF1" w:rsidDel="001079FB" w:rsidR="00F6171D">
          <w:rPr>
            <w:rFonts w:asciiTheme="majorBidi" w:hAnsiTheme="majorBidi" w:cstheme="majorBidi"/>
            <w:sz w:val="24"/>
            <w:szCs w:val="24"/>
            <w:rPrChange w:author="Kenneth Ssekimpi" w:date="2024-05-14T19:52:00Z" w:id="2743">
              <w:rPr/>
            </w:rPrChange>
          </w:rPr>
          <w:fldChar w:fldCharType="begin"/>
        </w:r>
        <w:r w:rsidRPr="00EA3CF1" w:rsidDel="001079FB" w:rsidR="00F6171D">
          <w:rPr>
            <w:rFonts w:asciiTheme="majorBidi" w:hAnsiTheme="majorBidi" w:cstheme="majorBidi"/>
            <w:sz w:val="24"/>
            <w:szCs w:val="24"/>
            <w:rPrChange w:author="Kenneth Ssekimpi" w:date="2024-05-14T19:52:00Z" w:id="2744">
              <w:rPr/>
            </w:rPrChange>
          </w:rPr>
          <w:delInstrText>HYPERLINK "http://www.datacamp.com/blog/how-data-science-is-changing-soccer" \h</w:delInstrText>
        </w:r>
        <w:r w:rsidRPr="00EA3CF1" w:rsidDel="001079FB" w:rsidR="00F6171D">
          <w:rPr>
            <w:rFonts w:asciiTheme="majorBidi" w:hAnsiTheme="majorBidi" w:cstheme="majorBidi"/>
            <w:sz w:val="24"/>
            <w:szCs w:val="24"/>
            <w:rPrChange w:author="Kenneth Ssekimpi" w:date="2024-05-14T19:52:00Z" w:id="2745">
              <w:rPr>
                <w:rFonts w:asciiTheme="majorBidi" w:hAnsiTheme="majorBidi" w:cstheme="majorBidi"/>
                <w:sz w:val="24"/>
                <w:szCs w:val="24"/>
              </w:rPr>
            </w:rPrChange>
          </w:rPr>
        </w:r>
        <w:r w:rsidRPr="00EA3CF1" w:rsidDel="001079FB" w:rsidR="00F6171D">
          <w:rPr>
            <w:rFonts w:asciiTheme="majorBidi" w:hAnsiTheme="majorBidi" w:cstheme="majorBidi"/>
            <w:sz w:val="24"/>
            <w:szCs w:val="24"/>
            <w:rPrChange w:author="Kenneth Ssekimpi" w:date="2024-05-14T19:52:00Z" w:id="2746">
              <w:rPr>
                <w:w w:val="85"/>
                <w:sz w:val="24"/>
              </w:rPr>
            </w:rPrChange>
          </w:rPr>
          <w:fldChar w:fldCharType="separate"/>
        </w:r>
        <w:r w:rsidRPr="00EA3CF1" w:rsidDel="001079FB">
          <w:rPr>
            <w:rFonts w:asciiTheme="majorBidi" w:hAnsiTheme="majorBidi" w:cstheme="majorBidi"/>
            <w:w w:val="85"/>
            <w:sz w:val="24"/>
            <w:szCs w:val="24"/>
            <w:rPrChange w:author="Kenneth Ssekimpi" w:date="2024-05-14T19:52:00Z" w:id="2747">
              <w:rPr>
                <w:rFonts w:ascii="Courier New"/>
                <w:w w:val="85"/>
                <w:sz w:val="24"/>
              </w:rPr>
            </w:rPrChange>
          </w:rPr>
          <w:delText>https://www.datacamp.com/blog/how-data-science-is-changing-soccer</w:delText>
        </w:r>
        <w:r w:rsidRPr="00EA3CF1" w:rsidDel="001079FB">
          <w:rPr>
            <w:rFonts w:asciiTheme="majorBidi" w:hAnsiTheme="majorBidi" w:cstheme="majorBidi"/>
            <w:w w:val="85"/>
            <w:sz w:val="24"/>
            <w:szCs w:val="24"/>
            <w:rPrChange w:author="Kenneth Ssekimpi" w:date="2024-05-14T19:52:00Z" w:id="2748">
              <w:rPr>
                <w:w w:val="85"/>
                <w:sz w:val="24"/>
              </w:rPr>
            </w:rPrChange>
          </w:rPr>
          <w:delText>.</w:delText>
        </w:r>
        <w:r w:rsidRPr="00EA3CF1" w:rsidDel="001079FB" w:rsidR="00F6171D">
          <w:rPr>
            <w:rFonts w:asciiTheme="majorBidi" w:hAnsiTheme="majorBidi" w:cstheme="majorBidi"/>
            <w:w w:val="85"/>
            <w:sz w:val="24"/>
            <w:szCs w:val="24"/>
            <w:rPrChange w:author="Kenneth Ssekimpi" w:date="2024-05-14T19:52:00Z" w:id="2749">
              <w:rPr>
                <w:w w:val="85"/>
                <w:sz w:val="24"/>
              </w:rPr>
            </w:rPrChange>
          </w:rPr>
          <w:fldChar w:fldCharType="end"/>
        </w:r>
        <w:r w:rsidRPr="00EA3CF1" w:rsidDel="001079FB">
          <w:rPr>
            <w:rFonts w:asciiTheme="majorBidi" w:hAnsiTheme="majorBidi" w:cstheme="majorBidi"/>
            <w:w w:val="85"/>
            <w:sz w:val="24"/>
            <w:szCs w:val="24"/>
            <w:rPrChange w:author="Kenneth Ssekimpi" w:date="2024-05-14T19:52:00Z" w:id="2750">
              <w:rPr>
                <w:w w:val="85"/>
                <w:sz w:val="24"/>
              </w:rPr>
            </w:rPrChange>
          </w:rPr>
          <w:delText xml:space="preserve"> Ac- </w:delText>
        </w:r>
        <w:r w:rsidRPr="00EA3CF1" w:rsidDel="001079FB">
          <w:rPr>
            <w:rFonts w:asciiTheme="majorBidi" w:hAnsiTheme="majorBidi" w:cstheme="majorBidi"/>
            <w:sz w:val="24"/>
            <w:szCs w:val="24"/>
            <w:rPrChange w:author="Kenneth Ssekimpi" w:date="2024-05-14T19:52:00Z" w:id="2751">
              <w:rPr>
                <w:sz w:val="24"/>
              </w:rPr>
            </w:rPrChange>
          </w:rPr>
          <w:delText>cessed:</w:delText>
        </w:r>
        <w:r w:rsidRPr="00EA3CF1" w:rsidDel="001079FB">
          <w:rPr>
            <w:rFonts w:asciiTheme="majorBidi" w:hAnsiTheme="majorBidi" w:cstheme="majorBidi"/>
            <w:spacing w:val="40"/>
            <w:sz w:val="24"/>
            <w:szCs w:val="24"/>
            <w:rPrChange w:author="Kenneth Ssekimpi" w:date="2024-05-14T19:52:00Z" w:id="2752">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753">
              <w:rPr>
                <w:sz w:val="24"/>
              </w:rPr>
            </w:rPrChange>
          </w:rPr>
          <w:delText>2024-02-28.</w:delText>
        </w:r>
      </w:del>
    </w:p>
    <w:p w:rsidRPr="00EA3CF1" w:rsidR="00647801" w:rsidDel="001079FB" w:rsidRDefault="00F92CD7" w14:paraId="57C4CB3E" w14:textId="194525F7">
      <w:pPr>
        <w:rPr>
          <w:del w:author="Kenneth Ssekimpi" w:date="2024-05-14T20:08:00Z" w:id="2754"/>
          <w:rFonts w:asciiTheme="majorBidi" w:hAnsiTheme="majorBidi" w:cstheme="majorBidi"/>
          <w:sz w:val="24"/>
          <w:szCs w:val="24"/>
          <w:rPrChange w:author="Kenneth Ssekimpi" w:date="2024-05-14T19:52:00Z" w:id="2755">
            <w:rPr>
              <w:del w:author="Kenneth Ssekimpi" w:date="2024-05-14T20:08:00Z" w:id="2756"/>
              <w:sz w:val="24"/>
            </w:rPr>
          </w:rPrChange>
        </w:rPr>
        <w:pPrChange w:author="Kenneth Ssekimpi" w:date="2024-05-14T20:09:00Z" w:id="2757">
          <w:pPr>
            <w:pStyle w:val="ListParagraph"/>
            <w:numPr>
              <w:numId w:val="1"/>
            </w:numPr>
            <w:tabs>
              <w:tab w:val="left" w:pos="596"/>
              <w:tab w:val="left" w:pos="598"/>
            </w:tabs>
            <w:spacing w:before="188" w:line="252" w:lineRule="auto"/>
            <w:ind w:left="598" w:right="1315" w:hanging="365"/>
            <w:jc w:val="both"/>
          </w:pPr>
        </w:pPrChange>
      </w:pPr>
      <w:del w:author="Kenneth Ssekimpi" w:date="2024-05-14T20:08:00Z" w:id="2758">
        <w:r w:rsidRPr="00EA3CF1" w:rsidDel="001079FB">
          <w:rPr>
            <w:rFonts w:asciiTheme="majorBidi" w:hAnsiTheme="majorBidi" w:cstheme="majorBidi"/>
            <w:w w:val="105"/>
            <w:sz w:val="24"/>
            <w:szCs w:val="24"/>
            <w:rPrChange w:author="Kenneth Ssekimpi" w:date="2024-05-14T19:52:00Z" w:id="2759">
              <w:rPr>
                <w:w w:val="105"/>
                <w:sz w:val="24"/>
              </w:rPr>
            </w:rPrChange>
          </w:rPr>
          <w:delText>T. Decroos.</w:delText>
        </w:r>
        <w:r w:rsidRPr="00EA3CF1" w:rsidDel="001079FB">
          <w:rPr>
            <w:rFonts w:asciiTheme="majorBidi" w:hAnsiTheme="majorBidi" w:cstheme="majorBidi"/>
            <w:spacing w:val="40"/>
            <w:w w:val="105"/>
            <w:sz w:val="24"/>
            <w:szCs w:val="24"/>
            <w:rPrChange w:author="Kenneth Ssekimpi" w:date="2024-05-14T19:52:00Z" w:id="2760">
              <w:rPr>
                <w:spacing w:val="40"/>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761">
              <w:rPr>
                <w:w w:val="105"/>
                <w:sz w:val="24"/>
              </w:rPr>
            </w:rPrChange>
          </w:rPr>
          <w:delText>Soccer analytics meets artificial intelligence: learning value and style from soccer event stream data.</w:delText>
        </w:r>
        <w:r w:rsidRPr="00EA3CF1" w:rsidDel="001079FB">
          <w:rPr>
            <w:rFonts w:asciiTheme="majorBidi" w:hAnsiTheme="majorBidi" w:cstheme="majorBidi"/>
            <w:spacing w:val="40"/>
            <w:w w:val="105"/>
            <w:sz w:val="24"/>
            <w:szCs w:val="24"/>
            <w:rPrChange w:author="Kenneth Ssekimpi" w:date="2024-05-14T19:52:00Z" w:id="2762">
              <w:rPr>
                <w:spacing w:val="40"/>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763">
              <w:rPr>
                <w:w w:val="105"/>
                <w:sz w:val="24"/>
              </w:rPr>
            </w:rPrChange>
          </w:rPr>
          <w:delText>2020.</w:delText>
        </w:r>
      </w:del>
    </w:p>
    <w:p w:rsidRPr="00EA3CF1" w:rsidR="00647801" w:rsidDel="001079FB" w:rsidRDefault="00F92CD7" w14:paraId="33B5FB91" w14:textId="49B4883B">
      <w:pPr>
        <w:rPr>
          <w:del w:author="Kenneth Ssekimpi" w:date="2024-05-14T20:08:00Z" w:id="2764"/>
          <w:rFonts w:asciiTheme="majorBidi" w:hAnsiTheme="majorBidi" w:cstheme="majorBidi"/>
          <w:sz w:val="24"/>
          <w:szCs w:val="24"/>
          <w:rPrChange w:author="Kenneth Ssekimpi" w:date="2024-05-14T19:52:00Z" w:id="2765">
            <w:rPr>
              <w:del w:author="Kenneth Ssekimpi" w:date="2024-05-14T20:08:00Z" w:id="2766"/>
              <w:sz w:val="24"/>
            </w:rPr>
          </w:rPrChange>
        </w:rPr>
        <w:pPrChange w:author="Kenneth Ssekimpi" w:date="2024-05-14T20:09:00Z" w:id="2767">
          <w:pPr>
            <w:pStyle w:val="ListParagraph"/>
            <w:numPr>
              <w:numId w:val="1"/>
            </w:numPr>
            <w:tabs>
              <w:tab w:val="left" w:pos="596"/>
              <w:tab w:val="left" w:pos="598"/>
            </w:tabs>
            <w:spacing w:before="176" w:line="252" w:lineRule="auto"/>
            <w:ind w:left="598" w:right="1313" w:hanging="365"/>
            <w:jc w:val="both"/>
          </w:pPr>
        </w:pPrChange>
      </w:pPr>
      <w:del w:author="Kenneth Ssekimpi" w:date="2024-05-14T20:08:00Z" w:id="2768">
        <w:r w:rsidRPr="00EA3CF1" w:rsidDel="001079FB">
          <w:rPr>
            <w:rFonts w:asciiTheme="majorBidi" w:hAnsiTheme="majorBidi" w:cstheme="majorBidi"/>
            <w:sz w:val="24"/>
            <w:szCs w:val="24"/>
            <w:rPrChange w:author="Kenneth Ssekimpi" w:date="2024-05-14T19:52:00Z" w:id="2769">
              <w:rPr>
                <w:sz w:val="24"/>
              </w:rPr>
            </w:rPrChange>
          </w:rPr>
          <w:delText>L. Forcher, S. Altmann, L. Forcher, D. Jekauc, and M. Kempe.</w:delText>
        </w:r>
        <w:r w:rsidRPr="00EA3CF1" w:rsidDel="001079FB">
          <w:rPr>
            <w:rFonts w:asciiTheme="majorBidi" w:hAnsiTheme="majorBidi" w:cstheme="majorBidi"/>
            <w:spacing w:val="40"/>
            <w:sz w:val="24"/>
            <w:szCs w:val="24"/>
            <w:rPrChange w:author="Kenneth Ssekimpi" w:date="2024-05-14T19:52:00Z" w:id="2770">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771">
              <w:rPr>
                <w:sz w:val="24"/>
              </w:rPr>
            </w:rPrChange>
          </w:rPr>
          <w:delText>The use of player tracking data to analyze defensive play in professional soccer-a scoping review.</w:delText>
        </w:r>
        <w:r w:rsidRPr="00EA3CF1" w:rsidDel="001079FB">
          <w:rPr>
            <w:rFonts w:asciiTheme="majorBidi" w:hAnsiTheme="majorBidi" w:cstheme="majorBidi"/>
            <w:spacing w:val="40"/>
            <w:sz w:val="24"/>
            <w:szCs w:val="24"/>
            <w:rPrChange w:author="Kenneth Ssekimpi" w:date="2024-05-14T19:52:00Z" w:id="2772">
              <w:rPr>
                <w:spacing w:val="40"/>
                <w:sz w:val="24"/>
              </w:rPr>
            </w:rPrChange>
          </w:rPr>
          <w:delText xml:space="preserve"> </w:delText>
        </w:r>
        <w:r w:rsidRPr="00EA3CF1" w:rsidDel="001079FB">
          <w:rPr>
            <w:rFonts w:asciiTheme="majorBidi" w:hAnsiTheme="majorBidi" w:cstheme="majorBidi"/>
            <w:i/>
            <w:sz w:val="24"/>
            <w:szCs w:val="24"/>
            <w:rPrChange w:author="Kenneth Ssekimpi" w:date="2024-05-14T19:52:00Z" w:id="2773">
              <w:rPr>
                <w:i/>
                <w:sz w:val="24"/>
              </w:rPr>
            </w:rPrChange>
          </w:rPr>
          <w:delText>In- ternational</w:delText>
        </w:r>
        <w:r w:rsidRPr="00EA3CF1" w:rsidDel="001079FB">
          <w:rPr>
            <w:rFonts w:asciiTheme="majorBidi" w:hAnsiTheme="majorBidi" w:cstheme="majorBidi"/>
            <w:i/>
            <w:spacing w:val="40"/>
            <w:sz w:val="24"/>
            <w:szCs w:val="24"/>
            <w:rPrChange w:author="Kenneth Ssekimpi" w:date="2024-05-14T19:52:00Z" w:id="2774">
              <w:rPr>
                <w:i/>
                <w:spacing w:val="40"/>
                <w:sz w:val="24"/>
              </w:rPr>
            </w:rPrChange>
          </w:rPr>
          <w:delText xml:space="preserve"> </w:delText>
        </w:r>
        <w:r w:rsidRPr="00EA3CF1" w:rsidDel="001079FB">
          <w:rPr>
            <w:rFonts w:asciiTheme="majorBidi" w:hAnsiTheme="majorBidi" w:cstheme="majorBidi"/>
            <w:i/>
            <w:sz w:val="24"/>
            <w:szCs w:val="24"/>
            <w:rPrChange w:author="Kenneth Ssekimpi" w:date="2024-05-14T19:52:00Z" w:id="2775">
              <w:rPr>
                <w:i/>
                <w:sz w:val="24"/>
              </w:rPr>
            </w:rPrChange>
          </w:rPr>
          <w:delText>Journal</w:delText>
        </w:r>
        <w:r w:rsidRPr="00EA3CF1" w:rsidDel="001079FB">
          <w:rPr>
            <w:rFonts w:asciiTheme="majorBidi" w:hAnsiTheme="majorBidi" w:cstheme="majorBidi"/>
            <w:i/>
            <w:spacing w:val="40"/>
            <w:sz w:val="24"/>
            <w:szCs w:val="24"/>
            <w:rPrChange w:author="Kenneth Ssekimpi" w:date="2024-05-14T19:52:00Z" w:id="2776">
              <w:rPr>
                <w:i/>
                <w:spacing w:val="40"/>
                <w:sz w:val="24"/>
              </w:rPr>
            </w:rPrChange>
          </w:rPr>
          <w:delText xml:space="preserve"> </w:delText>
        </w:r>
        <w:r w:rsidRPr="00EA3CF1" w:rsidDel="001079FB">
          <w:rPr>
            <w:rFonts w:asciiTheme="majorBidi" w:hAnsiTheme="majorBidi" w:cstheme="majorBidi"/>
            <w:i/>
            <w:sz w:val="24"/>
            <w:szCs w:val="24"/>
            <w:rPrChange w:author="Kenneth Ssekimpi" w:date="2024-05-14T19:52:00Z" w:id="2777">
              <w:rPr>
                <w:i/>
                <w:sz w:val="24"/>
              </w:rPr>
            </w:rPrChange>
          </w:rPr>
          <w:delText>of</w:delText>
        </w:r>
        <w:r w:rsidRPr="00EA3CF1" w:rsidDel="001079FB">
          <w:rPr>
            <w:rFonts w:asciiTheme="majorBidi" w:hAnsiTheme="majorBidi" w:cstheme="majorBidi"/>
            <w:i/>
            <w:spacing w:val="40"/>
            <w:sz w:val="24"/>
            <w:szCs w:val="24"/>
            <w:rPrChange w:author="Kenneth Ssekimpi" w:date="2024-05-14T19:52:00Z" w:id="2778">
              <w:rPr>
                <w:i/>
                <w:spacing w:val="40"/>
                <w:sz w:val="24"/>
              </w:rPr>
            </w:rPrChange>
          </w:rPr>
          <w:delText xml:space="preserve"> </w:delText>
        </w:r>
        <w:r w:rsidRPr="00EA3CF1" w:rsidDel="001079FB">
          <w:rPr>
            <w:rFonts w:asciiTheme="majorBidi" w:hAnsiTheme="majorBidi" w:cstheme="majorBidi"/>
            <w:i/>
            <w:sz w:val="24"/>
            <w:szCs w:val="24"/>
            <w:rPrChange w:author="Kenneth Ssekimpi" w:date="2024-05-14T19:52:00Z" w:id="2779">
              <w:rPr>
                <w:i/>
                <w:sz w:val="24"/>
              </w:rPr>
            </w:rPrChange>
          </w:rPr>
          <w:delText>Sports</w:delText>
        </w:r>
        <w:r w:rsidRPr="00EA3CF1" w:rsidDel="001079FB">
          <w:rPr>
            <w:rFonts w:asciiTheme="majorBidi" w:hAnsiTheme="majorBidi" w:cstheme="majorBidi"/>
            <w:i/>
            <w:spacing w:val="40"/>
            <w:sz w:val="24"/>
            <w:szCs w:val="24"/>
            <w:rPrChange w:author="Kenneth Ssekimpi" w:date="2024-05-14T19:52:00Z" w:id="2780">
              <w:rPr>
                <w:i/>
                <w:spacing w:val="40"/>
                <w:sz w:val="24"/>
              </w:rPr>
            </w:rPrChange>
          </w:rPr>
          <w:delText xml:space="preserve"> </w:delText>
        </w:r>
        <w:r w:rsidRPr="00EA3CF1" w:rsidDel="001079FB">
          <w:rPr>
            <w:rFonts w:asciiTheme="majorBidi" w:hAnsiTheme="majorBidi" w:cstheme="majorBidi"/>
            <w:i/>
            <w:sz w:val="24"/>
            <w:szCs w:val="24"/>
            <w:rPrChange w:author="Kenneth Ssekimpi" w:date="2024-05-14T19:52:00Z" w:id="2781">
              <w:rPr>
                <w:i/>
                <w:sz w:val="24"/>
              </w:rPr>
            </w:rPrChange>
          </w:rPr>
          <w:delText>Science</w:delText>
        </w:r>
        <w:r w:rsidRPr="00EA3CF1" w:rsidDel="001079FB">
          <w:rPr>
            <w:rFonts w:asciiTheme="majorBidi" w:hAnsiTheme="majorBidi" w:cstheme="majorBidi"/>
            <w:i/>
            <w:spacing w:val="40"/>
            <w:sz w:val="24"/>
            <w:szCs w:val="24"/>
            <w:rPrChange w:author="Kenneth Ssekimpi" w:date="2024-05-14T19:52:00Z" w:id="2782">
              <w:rPr>
                <w:i/>
                <w:spacing w:val="40"/>
                <w:sz w:val="24"/>
              </w:rPr>
            </w:rPrChange>
          </w:rPr>
          <w:delText xml:space="preserve"> </w:delText>
        </w:r>
        <w:r w:rsidRPr="00EA3CF1" w:rsidDel="001079FB">
          <w:rPr>
            <w:rFonts w:asciiTheme="majorBidi" w:hAnsiTheme="majorBidi" w:cstheme="majorBidi"/>
            <w:i/>
            <w:sz w:val="24"/>
            <w:szCs w:val="24"/>
            <w:rPrChange w:author="Kenneth Ssekimpi" w:date="2024-05-14T19:52:00Z" w:id="2783">
              <w:rPr>
                <w:i/>
                <w:sz w:val="24"/>
              </w:rPr>
            </w:rPrChange>
          </w:rPr>
          <w:delText>&amp;</w:delText>
        </w:r>
        <w:r w:rsidRPr="00EA3CF1" w:rsidDel="001079FB">
          <w:rPr>
            <w:rFonts w:asciiTheme="majorBidi" w:hAnsiTheme="majorBidi" w:cstheme="majorBidi"/>
            <w:i/>
            <w:spacing w:val="40"/>
            <w:sz w:val="24"/>
            <w:szCs w:val="24"/>
            <w:rPrChange w:author="Kenneth Ssekimpi" w:date="2024-05-14T19:52:00Z" w:id="2784">
              <w:rPr>
                <w:i/>
                <w:spacing w:val="40"/>
                <w:sz w:val="24"/>
              </w:rPr>
            </w:rPrChange>
          </w:rPr>
          <w:delText xml:space="preserve"> </w:delText>
        </w:r>
        <w:r w:rsidRPr="00EA3CF1" w:rsidDel="001079FB">
          <w:rPr>
            <w:rFonts w:asciiTheme="majorBidi" w:hAnsiTheme="majorBidi" w:cstheme="majorBidi"/>
            <w:i/>
            <w:sz w:val="24"/>
            <w:szCs w:val="24"/>
            <w:rPrChange w:author="Kenneth Ssekimpi" w:date="2024-05-14T19:52:00Z" w:id="2785">
              <w:rPr>
                <w:i/>
                <w:sz w:val="24"/>
              </w:rPr>
            </w:rPrChange>
          </w:rPr>
          <w:delText>Coaching</w:delText>
        </w:r>
        <w:r w:rsidRPr="00EA3CF1" w:rsidDel="001079FB">
          <w:rPr>
            <w:rFonts w:asciiTheme="majorBidi" w:hAnsiTheme="majorBidi" w:cstheme="majorBidi"/>
            <w:sz w:val="24"/>
            <w:szCs w:val="24"/>
            <w:rPrChange w:author="Kenneth Ssekimpi" w:date="2024-05-14T19:52:00Z" w:id="2786">
              <w:rPr>
                <w:sz w:val="24"/>
              </w:rPr>
            </w:rPrChange>
          </w:rPr>
          <w:delText>,</w:delText>
        </w:r>
        <w:r w:rsidRPr="00EA3CF1" w:rsidDel="001079FB">
          <w:rPr>
            <w:rFonts w:asciiTheme="majorBidi" w:hAnsiTheme="majorBidi" w:cstheme="majorBidi"/>
            <w:spacing w:val="40"/>
            <w:sz w:val="24"/>
            <w:szCs w:val="24"/>
            <w:rPrChange w:author="Kenneth Ssekimpi" w:date="2024-05-14T19:52:00Z" w:id="2787">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788">
              <w:rPr>
                <w:sz w:val="24"/>
              </w:rPr>
            </w:rPrChange>
          </w:rPr>
          <w:delText>17(6):1567–1592,</w:delText>
        </w:r>
        <w:r w:rsidRPr="00EA3CF1" w:rsidDel="001079FB">
          <w:rPr>
            <w:rFonts w:asciiTheme="majorBidi" w:hAnsiTheme="majorBidi" w:cstheme="majorBidi"/>
            <w:spacing w:val="40"/>
            <w:sz w:val="24"/>
            <w:szCs w:val="24"/>
            <w:rPrChange w:author="Kenneth Ssekimpi" w:date="2024-05-14T19:52:00Z" w:id="2789">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790">
              <w:rPr>
                <w:sz w:val="24"/>
              </w:rPr>
            </w:rPrChange>
          </w:rPr>
          <w:delText>2022.</w:delText>
        </w:r>
      </w:del>
    </w:p>
    <w:p w:rsidRPr="00EA3CF1" w:rsidR="00647801" w:rsidDel="001079FB" w:rsidRDefault="00F92CD7" w14:paraId="6780AEAF" w14:textId="00B023FD">
      <w:pPr>
        <w:rPr>
          <w:del w:author="Kenneth Ssekimpi" w:date="2024-05-14T20:08:00Z" w:id="2791"/>
          <w:rFonts w:asciiTheme="majorBidi" w:hAnsiTheme="majorBidi" w:cstheme="majorBidi"/>
          <w:sz w:val="24"/>
          <w:szCs w:val="24"/>
          <w:rPrChange w:author="Kenneth Ssekimpi" w:date="2024-05-14T19:52:00Z" w:id="2792">
            <w:rPr>
              <w:del w:author="Kenneth Ssekimpi" w:date="2024-05-14T20:08:00Z" w:id="2793"/>
              <w:sz w:val="24"/>
            </w:rPr>
          </w:rPrChange>
        </w:rPr>
        <w:pPrChange w:author="Kenneth Ssekimpi" w:date="2024-05-14T20:09:00Z" w:id="2794">
          <w:pPr>
            <w:pStyle w:val="ListParagraph"/>
            <w:numPr>
              <w:numId w:val="1"/>
            </w:numPr>
            <w:tabs>
              <w:tab w:val="left" w:pos="596"/>
              <w:tab w:val="left" w:pos="598"/>
            </w:tabs>
            <w:spacing w:before="175" w:line="252" w:lineRule="auto"/>
            <w:ind w:left="598" w:right="1312" w:hanging="365"/>
            <w:jc w:val="both"/>
          </w:pPr>
        </w:pPrChange>
      </w:pPr>
      <w:del w:author="Kenneth Ssekimpi" w:date="2024-05-14T20:08:00Z" w:id="2795">
        <w:r w:rsidRPr="00EA3CF1" w:rsidDel="001079FB">
          <w:rPr>
            <w:rFonts w:asciiTheme="majorBidi" w:hAnsiTheme="majorBidi" w:cstheme="majorBidi"/>
            <w:sz w:val="24"/>
            <w:szCs w:val="24"/>
            <w:rPrChange w:author="Kenneth Ssekimpi" w:date="2024-05-14T19:52:00Z" w:id="2796">
              <w:rPr>
                <w:sz w:val="24"/>
              </w:rPr>
            </w:rPrChange>
          </w:rPr>
          <w:delText>F. Goes, L. Meerhoff, M. Bueno, D. Rodrigues, F. Moura, M. Brink, M. Elferink- Gemser,</w:delText>
        </w:r>
        <w:r w:rsidRPr="00EA3CF1" w:rsidDel="001079FB">
          <w:rPr>
            <w:rFonts w:asciiTheme="majorBidi" w:hAnsiTheme="majorBidi" w:cstheme="majorBidi"/>
            <w:spacing w:val="40"/>
            <w:sz w:val="24"/>
            <w:szCs w:val="24"/>
            <w:rPrChange w:author="Kenneth Ssekimpi" w:date="2024-05-14T19:52:00Z" w:id="2797">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798">
              <w:rPr>
                <w:sz w:val="24"/>
              </w:rPr>
            </w:rPrChange>
          </w:rPr>
          <w:delText>A.</w:delText>
        </w:r>
        <w:r w:rsidRPr="00EA3CF1" w:rsidDel="001079FB">
          <w:rPr>
            <w:rFonts w:asciiTheme="majorBidi" w:hAnsiTheme="majorBidi" w:cstheme="majorBidi"/>
            <w:spacing w:val="40"/>
            <w:sz w:val="24"/>
            <w:szCs w:val="24"/>
            <w:rPrChange w:author="Kenneth Ssekimpi" w:date="2024-05-14T19:52:00Z" w:id="2799">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800">
              <w:rPr>
                <w:sz w:val="24"/>
              </w:rPr>
            </w:rPrChange>
          </w:rPr>
          <w:delText>Knobbe,</w:delText>
        </w:r>
        <w:r w:rsidRPr="00EA3CF1" w:rsidDel="001079FB">
          <w:rPr>
            <w:rFonts w:asciiTheme="majorBidi" w:hAnsiTheme="majorBidi" w:cstheme="majorBidi"/>
            <w:spacing w:val="40"/>
            <w:sz w:val="24"/>
            <w:szCs w:val="24"/>
            <w:rPrChange w:author="Kenneth Ssekimpi" w:date="2024-05-14T19:52:00Z" w:id="2801">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802">
              <w:rPr>
                <w:sz w:val="24"/>
              </w:rPr>
            </w:rPrChange>
          </w:rPr>
          <w:delText>S.</w:delText>
        </w:r>
        <w:r w:rsidRPr="00EA3CF1" w:rsidDel="001079FB">
          <w:rPr>
            <w:rFonts w:asciiTheme="majorBidi" w:hAnsiTheme="majorBidi" w:cstheme="majorBidi"/>
            <w:spacing w:val="40"/>
            <w:sz w:val="24"/>
            <w:szCs w:val="24"/>
            <w:rPrChange w:author="Kenneth Ssekimpi" w:date="2024-05-14T19:52:00Z" w:id="2803">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804">
              <w:rPr>
                <w:sz w:val="24"/>
              </w:rPr>
            </w:rPrChange>
          </w:rPr>
          <w:delText>Cunha,</w:delText>
        </w:r>
        <w:r w:rsidRPr="00EA3CF1" w:rsidDel="001079FB">
          <w:rPr>
            <w:rFonts w:asciiTheme="majorBidi" w:hAnsiTheme="majorBidi" w:cstheme="majorBidi"/>
            <w:spacing w:val="40"/>
            <w:sz w:val="24"/>
            <w:szCs w:val="24"/>
            <w:rPrChange w:author="Kenneth Ssekimpi" w:date="2024-05-14T19:52:00Z" w:id="2805">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806">
              <w:rPr>
                <w:sz w:val="24"/>
              </w:rPr>
            </w:rPrChange>
          </w:rPr>
          <w:delText>R.</w:delText>
        </w:r>
        <w:r w:rsidRPr="00EA3CF1" w:rsidDel="001079FB">
          <w:rPr>
            <w:rFonts w:asciiTheme="majorBidi" w:hAnsiTheme="majorBidi" w:cstheme="majorBidi"/>
            <w:spacing w:val="40"/>
            <w:sz w:val="24"/>
            <w:szCs w:val="24"/>
            <w:rPrChange w:author="Kenneth Ssekimpi" w:date="2024-05-14T19:52:00Z" w:id="2807">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808">
              <w:rPr>
                <w:sz w:val="24"/>
              </w:rPr>
            </w:rPrChange>
          </w:rPr>
          <w:delText>Torres,</w:delText>
        </w:r>
        <w:r w:rsidRPr="00EA3CF1" w:rsidDel="001079FB">
          <w:rPr>
            <w:rFonts w:asciiTheme="majorBidi" w:hAnsiTheme="majorBidi" w:cstheme="majorBidi"/>
            <w:spacing w:val="40"/>
            <w:sz w:val="24"/>
            <w:szCs w:val="24"/>
            <w:rPrChange w:author="Kenneth Ssekimpi" w:date="2024-05-14T19:52:00Z" w:id="2809">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810">
              <w:rPr>
                <w:sz w:val="24"/>
              </w:rPr>
            </w:rPrChange>
          </w:rPr>
          <w:delText>et</w:delText>
        </w:r>
        <w:r w:rsidRPr="00EA3CF1" w:rsidDel="001079FB">
          <w:rPr>
            <w:rFonts w:asciiTheme="majorBidi" w:hAnsiTheme="majorBidi" w:cstheme="majorBidi"/>
            <w:spacing w:val="40"/>
            <w:sz w:val="24"/>
            <w:szCs w:val="24"/>
            <w:rPrChange w:author="Kenneth Ssekimpi" w:date="2024-05-14T19:52:00Z" w:id="2811">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812">
              <w:rPr>
                <w:sz w:val="24"/>
              </w:rPr>
            </w:rPrChange>
          </w:rPr>
          <w:delText>al.</w:delText>
        </w:r>
        <w:r w:rsidRPr="00EA3CF1" w:rsidDel="001079FB">
          <w:rPr>
            <w:rFonts w:asciiTheme="majorBidi" w:hAnsiTheme="majorBidi" w:cstheme="majorBidi"/>
            <w:spacing w:val="75"/>
            <w:sz w:val="24"/>
            <w:szCs w:val="24"/>
            <w:rPrChange w:author="Kenneth Ssekimpi" w:date="2024-05-14T19:52:00Z" w:id="2813">
              <w:rPr>
                <w:spacing w:val="75"/>
                <w:sz w:val="24"/>
              </w:rPr>
            </w:rPrChange>
          </w:rPr>
          <w:delText xml:space="preserve"> </w:delText>
        </w:r>
        <w:r w:rsidRPr="00EA3CF1" w:rsidDel="001079FB">
          <w:rPr>
            <w:rFonts w:asciiTheme="majorBidi" w:hAnsiTheme="majorBidi" w:cstheme="majorBidi"/>
            <w:sz w:val="24"/>
            <w:szCs w:val="24"/>
            <w:rPrChange w:author="Kenneth Ssekimpi" w:date="2024-05-14T19:52:00Z" w:id="2814">
              <w:rPr>
                <w:sz w:val="24"/>
              </w:rPr>
            </w:rPrChange>
          </w:rPr>
          <w:delText>Unlocking</w:delText>
        </w:r>
        <w:r w:rsidRPr="00EA3CF1" w:rsidDel="001079FB">
          <w:rPr>
            <w:rFonts w:asciiTheme="majorBidi" w:hAnsiTheme="majorBidi" w:cstheme="majorBidi"/>
            <w:spacing w:val="40"/>
            <w:sz w:val="24"/>
            <w:szCs w:val="24"/>
            <w:rPrChange w:author="Kenneth Ssekimpi" w:date="2024-05-14T19:52:00Z" w:id="2815">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816">
              <w:rPr>
                <w:sz w:val="24"/>
              </w:rPr>
            </w:rPrChange>
          </w:rPr>
          <w:delText>the</w:delText>
        </w:r>
        <w:r w:rsidRPr="00EA3CF1" w:rsidDel="001079FB">
          <w:rPr>
            <w:rFonts w:asciiTheme="majorBidi" w:hAnsiTheme="majorBidi" w:cstheme="majorBidi"/>
            <w:spacing w:val="40"/>
            <w:sz w:val="24"/>
            <w:szCs w:val="24"/>
            <w:rPrChange w:author="Kenneth Ssekimpi" w:date="2024-05-14T19:52:00Z" w:id="2817">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818">
              <w:rPr>
                <w:sz w:val="24"/>
              </w:rPr>
            </w:rPrChange>
          </w:rPr>
          <w:delText>potential</w:delText>
        </w:r>
        <w:r w:rsidRPr="00EA3CF1" w:rsidDel="001079FB">
          <w:rPr>
            <w:rFonts w:asciiTheme="majorBidi" w:hAnsiTheme="majorBidi" w:cstheme="majorBidi"/>
            <w:spacing w:val="40"/>
            <w:sz w:val="24"/>
            <w:szCs w:val="24"/>
            <w:rPrChange w:author="Kenneth Ssekimpi" w:date="2024-05-14T19:52:00Z" w:id="2819">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820">
              <w:rPr>
                <w:sz w:val="24"/>
              </w:rPr>
            </w:rPrChange>
          </w:rPr>
          <w:delText>of</w:delText>
        </w:r>
        <w:r w:rsidRPr="00EA3CF1" w:rsidDel="001079FB">
          <w:rPr>
            <w:rFonts w:asciiTheme="majorBidi" w:hAnsiTheme="majorBidi" w:cstheme="majorBidi"/>
            <w:spacing w:val="40"/>
            <w:sz w:val="24"/>
            <w:szCs w:val="24"/>
            <w:rPrChange w:author="Kenneth Ssekimpi" w:date="2024-05-14T19:52:00Z" w:id="2821">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822">
              <w:rPr>
                <w:sz w:val="24"/>
              </w:rPr>
            </w:rPrChange>
          </w:rPr>
          <w:delText>big</w:delText>
        </w:r>
        <w:r w:rsidRPr="00EA3CF1" w:rsidDel="001079FB">
          <w:rPr>
            <w:rFonts w:asciiTheme="majorBidi" w:hAnsiTheme="majorBidi" w:cstheme="majorBidi"/>
            <w:spacing w:val="40"/>
            <w:sz w:val="24"/>
            <w:szCs w:val="24"/>
            <w:rPrChange w:author="Kenneth Ssekimpi" w:date="2024-05-14T19:52:00Z" w:id="2823">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824">
              <w:rPr>
                <w:sz w:val="24"/>
              </w:rPr>
            </w:rPrChange>
          </w:rPr>
          <w:delText>data to support tactical performance analysis in professional soccer:</w:delText>
        </w:r>
        <w:r w:rsidRPr="00EA3CF1" w:rsidDel="001079FB">
          <w:rPr>
            <w:rFonts w:asciiTheme="majorBidi" w:hAnsiTheme="majorBidi" w:cstheme="majorBidi"/>
            <w:spacing w:val="40"/>
            <w:sz w:val="24"/>
            <w:szCs w:val="24"/>
            <w:rPrChange w:author="Kenneth Ssekimpi" w:date="2024-05-14T19:52:00Z" w:id="2825">
              <w:rPr>
                <w:spacing w:val="40"/>
                <w:sz w:val="24"/>
              </w:rPr>
            </w:rPrChange>
          </w:rPr>
          <w:delText xml:space="preserve"> </w:delText>
        </w:r>
        <w:r w:rsidRPr="00EA3CF1" w:rsidDel="001079FB">
          <w:rPr>
            <w:rFonts w:asciiTheme="majorBidi" w:hAnsiTheme="majorBidi" w:cstheme="majorBidi"/>
            <w:sz w:val="24"/>
            <w:szCs w:val="24"/>
            <w:rPrChange w:author="Kenneth Ssekimpi" w:date="2024-05-14T19:52:00Z" w:id="2826">
              <w:rPr>
                <w:sz w:val="24"/>
              </w:rPr>
            </w:rPrChange>
          </w:rPr>
          <w:delText xml:space="preserve">A systematic review. </w:delText>
        </w:r>
        <w:r w:rsidRPr="00EA3CF1" w:rsidDel="001079FB">
          <w:rPr>
            <w:rFonts w:asciiTheme="majorBidi" w:hAnsiTheme="majorBidi" w:cstheme="majorBidi"/>
            <w:i/>
            <w:sz w:val="24"/>
            <w:szCs w:val="24"/>
            <w:rPrChange w:author="Kenneth Ssekimpi" w:date="2024-05-14T19:52:00Z" w:id="2827">
              <w:rPr>
                <w:i/>
                <w:sz w:val="24"/>
              </w:rPr>
            </w:rPrChange>
          </w:rPr>
          <w:delText>European Journal of Sport Science</w:delText>
        </w:r>
        <w:r w:rsidRPr="00EA3CF1" w:rsidDel="001079FB">
          <w:rPr>
            <w:rFonts w:asciiTheme="majorBidi" w:hAnsiTheme="majorBidi" w:cstheme="majorBidi"/>
            <w:sz w:val="24"/>
            <w:szCs w:val="24"/>
            <w:rPrChange w:author="Kenneth Ssekimpi" w:date="2024-05-14T19:52:00Z" w:id="2828">
              <w:rPr>
                <w:sz w:val="24"/>
              </w:rPr>
            </w:rPrChange>
          </w:rPr>
          <w:delText>, 21(4):481–496, 2021.</w:delText>
        </w:r>
      </w:del>
    </w:p>
    <w:p w:rsidRPr="00EA3CF1" w:rsidR="00647801" w:rsidDel="001079FB" w:rsidRDefault="00F92CD7" w14:paraId="4EBA5494" w14:textId="02A2E3E9">
      <w:pPr>
        <w:rPr>
          <w:del w:author="Kenneth Ssekimpi" w:date="2024-05-14T20:08:00Z" w:id="2829"/>
          <w:rFonts w:asciiTheme="majorBidi" w:hAnsiTheme="majorBidi" w:cstheme="majorBidi"/>
          <w:sz w:val="24"/>
          <w:szCs w:val="24"/>
          <w:rPrChange w:author="Kenneth Ssekimpi" w:date="2024-05-14T19:52:00Z" w:id="2830">
            <w:rPr>
              <w:del w:author="Kenneth Ssekimpi" w:date="2024-05-14T20:08:00Z" w:id="2831"/>
              <w:sz w:val="24"/>
            </w:rPr>
          </w:rPrChange>
        </w:rPr>
        <w:pPrChange w:author="Kenneth Ssekimpi" w:date="2024-05-14T20:09:00Z" w:id="2832">
          <w:pPr>
            <w:pStyle w:val="ListParagraph"/>
            <w:numPr>
              <w:numId w:val="1"/>
            </w:numPr>
            <w:tabs>
              <w:tab w:val="left" w:pos="596"/>
              <w:tab w:val="left" w:pos="598"/>
            </w:tabs>
            <w:spacing w:before="174" w:line="252" w:lineRule="auto"/>
            <w:ind w:left="598" w:right="1310" w:hanging="482"/>
            <w:jc w:val="both"/>
          </w:pPr>
        </w:pPrChange>
      </w:pPr>
      <w:del w:author="Kenneth Ssekimpi" w:date="2024-05-14T20:08:00Z" w:id="2833">
        <w:r w:rsidRPr="00EA3CF1" w:rsidDel="001079FB">
          <w:rPr>
            <w:rFonts w:asciiTheme="majorBidi" w:hAnsiTheme="majorBidi" w:cstheme="majorBidi"/>
            <w:w w:val="105"/>
            <w:sz w:val="24"/>
            <w:szCs w:val="24"/>
            <w:rPrChange w:author="Kenneth Ssekimpi" w:date="2024-05-14T19:52:00Z" w:id="2834">
              <w:rPr>
                <w:w w:val="105"/>
                <w:sz w:val="24"/>
              </w:rPr>
            </w:rPrChange>
          </w:rPr>
          <w:delText xml:space="preserve">B. Low, G. V. Boas, L. Meyer, E. Lizaso, F. Hoitz, N. Leite, and B. </w:delText>
        </w:r>
        <w:r w:rsidRPr="00EA3CF1" w:rsidDel="001079FB">
          <w:rPr>
            <w:rFonts w:asciiTheme="majorBidi" w:hAnsiTheme="majorBidi" w:cstheme="majorBidi"/>
            <w:spacing w:val="10"/>
            <w:w w:val="104"/>
            <w:sz w:val="24"/>
            <w:szCs w:val="24"/>
            <w:rPrChange w:author="Kenneth Ssekimpi" w:date="2024-05-14T19:52:00Z" w:id="2835">
              <w:rPr>
                <w:spacing w:val="10"/>
                <w:w w:val="104"/>
                <w:sz w:val="24"/>
              </w:rPr>
            </w:rPrChange>
          </w:rPr>
          <w:delText>Gon</w:delText>
        </w:r>
        <w:r w:rsidRPr="00EA3CF1" w:rsidDel="001079FB">
          <w:rPr>
            <w:rFonts w:asciiTheme="majorBidi" w:hAnsiTheme="majorBidi" w:cstheme="majorBidi"/>
            <w:spacing w:val="-94"/>
            <w:w w:val="130"/>
            <w:sz w:val="24"/>
            <w:szCs w:val="24"/>
            <w:rPrChange w:author="Kenneth Ssekimpi" w:date="2024-05-14T19:52:00Z" w:id="2836">
              <w:rPr>
                <w:spacing w:val="-94"/>
                <w:w w:val="130"/>
                <w:sz w:val="24"/>
              </w:rPr>
            </w:rPrChange>
          </w:rPr>
          <w:delText>¸</w:delText>
        </w:r>
        <w:r w:rsidRPr="00EA3CF1" w:rsidDel="001079FB">
          <w:rPr>
            <w:rFonts w:asciiTheme="majorBidi" w:hAnsiTheme="majorBidi" w:cstheme="majorBidi"/>
            <w:spacing w:val="10"/>
            <w:w w:val="102"/>
            <w:sz w:val="24"/>
            <w:szCs w:val="24"/>
            <w:rPrChange w:author="Kenneth Ssekimpi" w:date="2024-05-14T19:52:00Z" w:id="2837">
              <w:rPr>
                <w:spacing w:val="10"/>
                <w:w w:val="102"/>
                <w:sz w:val="24"/>
              </w:rPr>
            </w:rPrChange>
          </w:rPr>
          <w:delText>cal</w:delText>
        </w:r>
        <w:r w:rsidRPr="00EA3CF1" w:rsidDel="001079FB">
          <w:rPr>
            <w:rFonts w:asciiTheme="majorBidi" w:hAnsiTheme="majorBidi" w:cstheme="majorBidi"/>
            <w:spacing w:val="3"/>
            <w:w w:val="102"/>
            <w:sz w:val="24"/>
            <w:szCs w:val="24"/>
            <w:rPrChange w:author="Kenneth Ssekimpi" w:date="2024-05-14T19:52:00Z" w:id="2838">
              <w:rPr>
                <w:spacing w:val="3"/>
                <w:w w:val="102"/>
                <w:sz w:val="24"/>
              </w:rPr>
            </w:rPrChange>
          </w:rPr>
          <w:delText>v</w:delText>
        </w:r>
        <w:r w:rsidRPr="00EA3CF1" w:rsidDel="001079FB">
          <w:rPr>
            <w:rFonts w:asciiTheme="majorBidi" w:hAnsiTheme="majorBidi" w:cstheme="majorBidi"/>
            <w:spacing w:val="10"/>
            <w:sz w:val="24"/>
            <w:szCs w:val="24"/>
            <w:rPrChange w:author="Kenneth Ssekimpi" w:date="2024-05-14T19:52:00Z" w:id="2839">
              <w:rPr>
                <w:spacing w:val="10"/>
                <w:sz w:val="24"/>
              </w:rPr>
            </w:rPrChange>
          </w:rPr>
          <w:delText>es.</w:delText>
        </w:r>
        <w:r w:rsidRPr="00EA3CF1" w:rsidDel="001079FB">
          <w:rPr>
            <w:rFonts w:asciiTheme="majorBidi" w:hAnsiTheme="majorBidi" w:cstheme="majorBidi"/>
            <w:w w:val="104"/>
            <w:sz w:val="24"/>
            <w:szCs w:val="24"/>
            <w:rPrChange w:author="Kenneth Ssekimpi" w:date="2024-05-14T19:52:00Z" w:id="2840">
              <w:rPr>
                <w:w w:val="104"/>
                <w:sz w:val="24"/>
              </w:rPr>
            </w:rPrChange>
          </w:rPr>
          <w:delText xml:space="preserve"> </w:delText>
        </w:r>
        <w:r w:rsidRPr="00EA3CF1" w:rsidDel="001079FB">
          <w:rPr>
            <w:rFonts w:asciiTheme="majorBidi" w:hAnsiTheme="majorBidi" w:cstheme="majorBidi"/>
            <w:w w:val="105"/>
            <w:sz w:val="24"/>
            <w:szCs w:val="24"/>
            <w:rPrChange w:author="Kenneth Ssekimpi" w:date="2024-05-14T19:52:00Z" w:id="2841">
              <w:rPr>
                <w:w w:val="105"/>
                <w:sz w:val="24"/>
              </w:rPr>
            </w:rPrChange>
          </w:rPr>
          <w:delText>Ex- ploring</w:delText>
        </w:r>
        <w:r w:rsidRPr="00EA3CF1" w:rsidDel="001079FB">
          <w:rPr>
            <w:rFonts w:asciiTheme="majorBidi" w:hAnsiTheme="majorBidi" w:cstheme="majorBidi"/>
            <w:spacing w:val="-4"/>
            <w:w w:val="105"/>
            <w:sz w:val="24"/>
            <w:szCs w:val="24"/>
            <w:rPrChange w:author="Kenneth Ssekimpi" w:date="2024-05-14T19:52:00Z" w:id="2842">
              <w:rPr>
                <w:spacing w:val="-4"/>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43">
              <w:rPr>
                <w:w w:val="105"/>
                <w:sz w:val="24"/>
              </w:rPr>
            </w:rPrChange>
          </w:rPr>
          <w:delText>the</w:delText>
        </w:r>
        <w:r w:rsidRPr="00EA3CF1" w:rsidDel="001079FB">
          <w:rPr>
            <w:rFonts w:asciiTheme="majorBidi" w:hAnsiTheme="majorBidi" w:cstheme="majorBidi"/>
            <w:spacing w:val="-3"/>
            <w:w w:val="105"/>
            <w:sz w:val="24"/>
            <w:szCs w:val="24"/>
            <w:rPrChange w:author="Kenneth Ssekimpi" w:date="2024-05-14T19:52:00Z" w:id="2844">
              <w:rPr>
                <w:spacing w:val="-3"/>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45">
              <w:rPr>
                <w:w w:val="105"/>
                <w:sz w:val="24"/>
              </w:rPr>
            </w:rPrChange>
          </w:rPr>
          <w:delText>effects</w:delText>
        </w:r>
        <w:r w:rsidRPr="00EA3CF1" w:rsidDel="001079FB">
          <w:rPr>
            <w:rFonts w:asciiTheme="majorBidi" w:hAnsiTheme="majorBidi" w:cstheme="majorBidi"/>
            <w:spacing w:val="-3"/>
            <w:w w:val="105"/>
            <w:sz w:val="24"/>
            <w:szCs w:val="24"/>
            <w:rPrChange w:author="Kenneth Ssekimpi" w:date="2024-05-14T19:52:00Z" w:id="2846">
              <w:rPr>
                <w:spacing w:val="-3"/>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47">
              <w:rPr>
                <w:w w:val="105"/>
                <w:sz w:val="24"/>
              </w:rPr>
            </w:rPrChange>
          </w:rPr>
          <w:delText>of</w:delText>
        </w:r>
        <w:r w:rsidRPr="00EA3CF1" w:rsidDel="001079FB">
          <w:rPr>
            <w:rFonts w:asciiTheme="majorBidi" w:hAnsiTheme="majorBidi" w:cstheme="majorBidi"/>
            <w:spacing w:val="-3"/>
            <w:w w:val="105"/>
            <w:sz w:val="24"/>
            <w:szCs w:val="24"/>
            <w:rPrChange w:author="Kenneth Ssekimpi" w:date="2024-05-14T19:52:00Z" w:id="2848">
              <w:rPr>
                <w:spacing w:val="-3"/>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49">
              <w:rPr>
                <w:w w:val="105"/>
                <w:sz w:val="24"/>
              </w:rPr>
            </w:rPrChange>
          </w:rPr>
          <w:delText>deep-defending</w:delText>
        </w:r>
        <w:r w:rsidRPr="00EA3CF1" w:rsidDel="001079FB">
          <w:rPr>
            <w:rFonts w:asciiTheme="majorBidi" w:hAnsiTheme="majorBidi" w:cstheme="majorBidi"/>
            <w:spacing w:val="-4"/>
            <w:w w:val="105"/>
            <w:sz w:val="24"/>
            <w:szCs w:val="24"/>
            <w:rPrChange w:author="Kenneth Ssekimpi" w:date="2024-05-14T19:52:00Z" w:id="2850">
              <w:rPr>
                <w:spacing w:val="-4"/>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51">
              <w:rPr>
                <w:w w:val="105"/>
                <w:sz w:val="24"/>
              </w:rPr>
            </w:rPrChange>
          </w:rPr>
          <w:delText>vs</w:delText>
        </w:r>
        <w:r w:rsidRPr="00EA3CF1" w:rsidDel="001079FB">
          <w:rPr>
            <w:rFonts w:asciiTheme="majorBidi" w:hAnsiTheme="majorBidi" w:cstheme="majorBidi"/>
            <w:spacing w:val="-3"/>
            <w:w w:val="105"/>
            <w:sz w:val="24"/>
            <w:szCs w:val="24"/>
            <w:rPrChange w:author="Kenneth Ssekimpi" w:date="2024-05-14T19:52:00Z" w:id="2852">
              <w:rPr>
                <w:spacing w:val="-3"/>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53">
              <w:rPr>
                <w:w w:val="105"/>
                <w:sz w:val="24"/>
              </w:rPr>
            </w:rPrChange>
          </w:rPr>
          <w:delText>high-press</w:delText>
        </w:r>
        <w:r w:rsidRPr="00EA3CF1" w:rsidDel="001079FB">
          <w:rPr>
            <w:rFonts w:asciiTheme="majorBidi" w:hAnsiTheme="majorBidi" w:cstheme="majorBidi"/>
            <w:spacing w:val="-4"/>
            <w:w w:val="105"/>
            <w:sz w:val="24"/>
            <w:szCs w:val="24"/>
            <w:rPrChange w:author="Kenneth Ssekimpi" w:date="2024-05-14T19:52:00Z" w:id="2854">
              <w:rPr>
                <w:spacing w:val="-4"/>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55">
              <w:rPr>
                <w:w w:val="105"/>
                <w:sz w:val="24"/>
              </w:rPr>
            </w:rPrChange>
          </w:rPr>
          <w:delText>on</w:delText>
        </w:r>
        <w:r w:rsidRPr="00EA3CF1" w:rsidDel="001079FB">
          <w:rPr>
            <w:rFonts w:asciiTheme="majorBidi" w:hAnsiTheme="majorBidi" w:cstheme="majorBidi"/>
            <w:spacing w:val="-3"/>
            <w:w w:val="105"/>
            <w:sz w:val="24"/>
            <w:szCs w:val="24"/>
            <w:rPrChange w:author="Kenneth Ssekimpi" w:date="2024-05-14T19:52:00Z" w:id="2856">
              <w:rPr>
                <w:spacing w:val="-3"/>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57">
              <w:rPr>
                <w:w w:val="105"/>
                <w:sz w:val="24"/>
              </w:rPr>
            </w:rPrChange>
          </w:rPr>
          <w:delText>footballers’</w:delText>
        </w:r>
        <w:r w:rsidRPr="00EA3CF1" w:rsidDel="001079FB">
          <w:rPr>
            <w:rFonts w:asciiTheme="majorBidi" w:hAnsiTheme="majorBidi" w:cstheme="majorBidi"/>
            <w:spacing w:val="-3"/>
            <w:w w:val="105"/>
            <w:sz w:val="24"/>
            <w:szCs w:val="24"/>
            <w:rPrChange w:author="Kenneth Ssekimpi" w:date="2024-05-14T19:52:00Z" w:id="2858">
              <w:rPr>
                <w:spacing w:val="-3"/>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59">
              <w:rPr>
                <w:w w:val="105"/>
                <w:sz w:val="24"/>
              </w:rPr>
            </w:rPrChange>
          </w:rPr>
          <w:delText>tactical</w:delText>
        </w:r>
        <w:r w:rsidRPr="00EA3CF1" w:rsidDel="001079FB">
          <w:rPr>
            <w:rFonts w:asciiTheme="majorBidi" w:hAnsiTheme="majorBidi" w:cstheme="majorBidi"/>
            <w:spacing w:val="-3"/>
            <w:w w:val="105"/>
            <w:sz w:val="24"/>
            <w:szCs w:val="24"/>
            <w:rPrChange w:author="Kenneth Ssekimpi" w:date="2024-05-14T19:52:00Z" w:id="2860">
              <w:rPr>
                <w:spacing w:val="-3"/>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61">
              <w:rPr>
                <w:w w:val="105"/>
                <w:sz w:val="24"/>
              </w:rPr>
            </w:rPrChange>
          </w:rPr>
          <w:delText>behaviour, physical</w:delText>
        </w:r>
        <w:r w:rsidRPr="00EA3CF1" w:rsidDel="001079FB">
          <w:rPr>
            <w:rFonts w:asciiTheme="majorBidi" w:hAnsiTheme="majorBidi" w:cstheme="majorBidi"/>
            <w:spacing w:val="-15"/>
            <w:w w:val="105"/>
            <w:sz w:val="24"/>
            <w:szCs w:val="24"/>
            <w:rPrChange w:author="Kenneth Ssekimpi" w:date="2024-05-14T19:52:00Z" w:id="2862">
              <w:rPr>
                <w:spacing w:val="-15"/>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63">
              <w:rPr>
                <w:w w:val="105"/>
                <w:sz w:val="24"/>
              </w:rPr>
            </w:rPrChange>
          </w:rPr>
          <w:delText>and</w:delText>
        </w:r>
        <w:r w:rsidRPr="00EA3CF1" w:rsidDel="001079FB">
          <w:rPr>
            <w:rFonts w:asciiTheme="majorBidi" w:hAnsiTheme="majorBidi" w:cstheme="majorBidi"/>
            <w:spacing w:val="-15"/>
            <w:w w:val="105"/>
            <w:sz w:val="24"/>
            <w:szCs w:val="24"/>
            <w:rPrChange w:author="Kenneth Ssekimpi" w:date="2024-05-14T19:52:00Z" w:id="2864">
              <w:rPr>
                <w:spacing w:val="-15"/>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65">
              <w:rPr>
                <w:w w:val="105"/>
                <w:sz w:val="24"/>
              </w:rPr>
            </w:rPrChange>
          </w:rPr>
          <w:delText>physiological</w:delText>
        </w:r>
        <w:r w:rsidRPr="00EA3CF1" w:rsidDel="001079FB">
          <w:rPr>
            <w:rFonts w:asciiTheme="majorBidi" w:hAnsiTheme="majorBidi" w:cstheme="majorBidi"/>
            <w:spacing w:val="-15"/>
            <w:w w:val="105"/>
            <w:sz w:val="24"/>
            <w:szCs w:val="24"/>
            <w:rPrChange w:author="Kenneth Ssekimpi" w:date="2024-05-14T19:52:00Z" w:id="2866">
              <w:rPr>
                <w:spacing w:val="-15"/>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67">
              <w:rPr>
                <w:w w:val="105"/>
                <w:sz w:val="24"/>
              </w:rPr>
            </w:rPrChange>
          </w:rPr>
          <w:delText>performance: A</w:delText>
        </w:r>
        <w:r w:rsidRPr="00EA3CF1" w:rsidDel="001079FB">
          <w:rPr>
            <w:rFonts w:asciiTheme="majorBidi" w:hAnsiTheme="majorBidi" w:cstheme="majorBidi"/>
            <w:spacing w:val="-16"/>
            <w:w w:val="105"/>
            <w:sz w:val="24"/>
            <w:szCs w:val="24"/>
            <w:rPrChange w:author="Kenneth Ssekimpi" w:date="2024-05-14T19:52:00Z" w:id="2868">
              <w:rPr>
                <w:spacing w:val="-16"/>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69">
              <w:rPr>
                <w:w w:val="105"/>
                <w:sz w:val="24"/>
              </w:rPr>
            </w:rPrChange>
          </w:rPr>
          <w:delText>pilot</w:delText>
        </w:r>
        <w:r w:rsidRPr="00EA3CF1" w:rsidDel="001079FB">
          <w:rPr>
            <w:rFonts w:asciiTheme="majorBidi" w:hAnsiTheme="majorBidi" w:cstheme="majorBidi"/>
            <w:spacing w:val="-15"/>
            <w:w w:val="105"/>
            <w:sz w:val="24"/>
            <w:szCs w:val="24"/>
            <w:rPrChange w:author="Kenneth Ssekimpi" w:date="2024-05-14T19:52:00Z" w:id="2870">
              <w:rPr>
                <w:spacing w:val="-15"/>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71">
              <w:rPr>
                <w:w w:val="105"/>
                <w:sz w:val="24"/>
              </w:rPr>
            </w:rPrChange>
          </w:rPr>
          <w:delText>study.</w:delText>
        </w:r>
        <w:r w:rsidRPr="00EA3CF1" w:rsidDel="001079FB">
          <w:rPr>
            <w:rFonts w:asciiTheme="majorBidi" w:hAnsiTheme="majorBidi" w:cstheme="majorBidi"/>
            <w:spacing w:val="-2"/>
            <w:w w:val="105"/>
            <w:sz w:val="24"/>
            <w:szCs w:val="24"/>
            <w:rPrChange w:author="Kenneth Ssekimpi" w:date="2024-05-14T19:52:00Z" w:id="2872">
              <w:rPr>
                <w:spacing w:val="-2"/>
                <w:w w:val="105"/>
                <w:sz w:val="24"/>
              </w:rPr>
            </w:rPrChange>
          </w:rPr>
          <w:delText xml:space="preserve"> </w:delText>
        </w:r>
        <w:r w:rsidRPr="00EA3CF1" w:rsidDel="001079FB">
          <w:rPr>
            <w:rFonts w:asciiTheme="majorBidi" w:hAnsiTheme="majorBidi" w:cstheme="majorBidi"/>
            <w:i/>
            <w:w w:val="105"/>
            <w:sz w:val="24"/>
            <w:szCs w:val="24"/>
            <w:rPrChange w:author="Kenneth Ssekimpi" w:date="2024-05-14T19:52:00Z" w:id="2873">
              <w:rPr>
                <w:i/>
                <w:w w:val="105"/>
                <w:sz w:val="24"/>
              </w:rPr>
            </w:rPrChange>
          </w:rPr>
          <w:delText>Motriz: Revista</w:delText>
        </w:r>
        <w:r w:rsidRPr="00EA3CF1" w:rsidDel="001079FB">
          <w:rPr>
            <w:rFonts w:asciiTheme="majorBidi" w:hAnsiTheme="majorBidi" w:cstheme="majorBidi"/>
            <w:i/>
            <w:spacing w:val="-12"/>
            <w:w w:val="105"/>
            <w:sz w:val="24"/>
            <w:szCs w:val="24"/>
            <w:rPrChange w:author="Kenneth Ssekimpi" w:date="2024-05-14T19:52:00Z" w:id="2874">
              <w:rPr>
                <w:i/>
                <w:spacing w:val="-12"/>
                <w:w w:val="105"/>
                <w:sz w:val="24"/>
              </w:rPr>
            </w:rPrChange>
          </w:rPr>
          <w:delText xml:space="preserve"> </w:delText>
        </w:r>
        <w:r w:rsidRPr="00EA3CF1" w:rsidDel="001079FB">
          <w:rPr>
            <w:rFonts w:asciiTheme="majorBidi" w:hAnsiTheme="majorBidi" w:cstheme="majorBidi"/>
            <w:i/>
            <w:w w:val="105"/>
            <w:sz w:val="24"/>
            <w:szCs w:val="24"/>
            <w:rPrChange w:author="Kenneth Ssekimpi" w:date="2024-05-14T19:52:00Z" w:id="2875">
              <w:rPr>
                <w:i/>
                <w:w w:val="105"/>
                <w:sz w:val="24"/>
              </w:rPr>
            </w:rPrChange>
          </w:rPr>
          <w:delText>de</w:delText>
        </w:r>
        <w:r w:rsidRPr="00EA3CF1" w:rsidDel="001079FB">
          <w:rPr>
            <w:rFonts w:asciiTheme="majorBidi" w:hAnsiTheme="majorBidi" w:cstheme="majorBidi"/>
            <w:i/>
            <w:spacing w:val="-12"/>
            <w:w w:val="105"/>
            <w:sz w:val="24"/>
            <w:szCs w:val="24"/>
            <w:rPrChange w:author="Kenneth Ssekimpi" w:date="2024-05-14T19:52:00Z" w:id="2876">
              <w:rPr>
                <w:i/>
                <w:spacing w:val="-12"/>
                <w:w w:val="105"/>
                <w:sz w:val="24"/>
              </w:rPr>
            </w:rPrChange>
          </w:rPr>
          <w:delText xml:space="preserve"> </w:delText>
        </w:r>
        <w:r w:rsidRPr="00EA3CF1" w:rsidDel="001079FB">
          <w:rPr>
            <w:rFonts w:asciiTheme="majorBidi" w:hAnsiTheme="majorBidi" w:cstheme="majorBidi"/>
            <w:i/>
            <w:spacing w:val="24"/>
            <w:w w:val="98"/>
            <w:sz w:val="24"/>
            <w:szCs w:val="24"/>
            <w:rPrChange w:author="Kenneth Ssekimpi" w:date="2024-05-14T19:52:00Z" w:id="2877">
              <w:rPr>
                <w:i/>
                <w:spacing w:val="24"/>
                <w:w w:val="98"/>
                <w:sz w:val="24"/>
              </w:rPr>
            </w:rPrChange>
          </w:rPr>
          <w:delText>Edu</w:delText>
        </w:r>
        <w:r w:rsidRPr="00EA3CF1" w:rsidDel="001079FB">
          <w:rPr>
            <w:rFonts w:asciiTheme="majorBidi" w:hAnsiTheme="majorBidi" w:cstheme="majorBidi"/>
            <w:i/>
            <w:spacing w:val="12"/>
            <w:w w:val="98"/>
            <w:sz w:val="24"/>
            <w:szCs w:val="24"/>
            <w:rPrChange w:author="Kenneth Ssekimpi" w:date="2024-05-14T19:52:00Z" w:id="2878">
              <w:rPr>
                <w:i/>
                <w:spacing w:val="12"/>
                <w:w w:val="98"/>
                <w:sz w:val="24"/>
              </w:rPr>
            </w:rPrChange>
          </w:rPr>
          <w:delText>c</w:delText>
        </w:r>
        <w:r w:rsidRPr="00EA3CF1" w:rsidDel="001079FB">
          <w:rPr>
            <w:rFonts w:asciiTheme="majorBidi" w:hAnsiTheme="majorBidi" w:cstheme="majorBidi"/>
            <w:i/>
            <w:spacing w:val="24"/>
            <w:w w:val="94"/>
            <w:sz w:val="24"/>
            <w:szCs w:val="24"/>
            <w:rPrChange w:author="Kenneth Ssekimpi" w:date="2024-05-14T19:52:00Z" w:id="2879">
              <w:rPr>
                <w:i/>
                <w:spacing w:val="24"/>
                <w:w w:val="94"/>
                <w:sz w:val="24"/>
              </w:rPr>
            </w:rPrChange>
          </w:rPr>
          <w:delText>a</w:delText>
        </w:r>
        <w:r w:rsidRPr="00EA3CF1" w:rsidDel="001079FB">
          <w:rPr>
            <w:rFonts w:asciiTheme="majorBidi" w:hAnsiTheme="majorBidi" w:cstheme="majorBidi"/>
            <w:i/>
            <w:spacing w:val="-84"/>
            <w:w w:val="129"/>
            <w:sz w:val="24"/>
            <w:szCs w:val="24"/>
            <w:rPrChange w:author="Kenneth Ssekimpi" w:date="2024-05-14T19:52:00Z" w:id="2880">
              <w:rPr>
                <w:i/>
                <w:spacing w:val="-84"/>
                <w:w w:val="129"/>
                <w:sz w:val="24"/>
              </w:rPr>
            </w:rPrChange>
          </w:rPr>
          <w:delText>¸</w:delText>
        </w:r>
        <w:r w:rsidRPr="00EA3CF1" w:rsidDel="001079FB">
          <w:rPr>
            <w:rFonts w:asciiTheme="majorBidi" w:hAnsiTheme="majorBidi" w:cstheme="majorBidi"/>
            <w:i/>
            <w:spacing w:val="24"/>
            <w:w w:val="96"/>
            <w:sz w:val="24"/>
            <w:szCs w:val="24"/>
            <w:rPrChange w:author="Kenneth Ssekimpi" w:date="2024-05-14T19:52:00Z" w:id="2881">
              <w:rPr>
                <w:i/>
                <w:spacing w:val="24"/>
                <w:w w:val="96"/>
                <w:sz w:val="24"/>
              </w:rPr>
            </w:rPrChange>
          </w:rPr>
          <w:delText>c</w:delText>
        </w:r>
        <w:r w:rsidRPr="00EA3CF1" w:rsidDel="001079FB">
          <w:rPr>
            <w:rFonts w:asciiTheme="majorBidi" w:hAnsiTheme="majorBidi" w:cstheme="majorBidi"/>
            <w:i/>
            <w:spacing w:val="-96"/>
            <w:w w:val="144"/>
            <w:sz w:val="24"/>
            <w:szCs w:val="24"/>
            <w:rPrChange w:author="Kenneth Ssekimpi" w:date="2024-05-14T19:52:00Z" w:id="2882">
              <w:rPr>
                <w:i/>
                <w:spacing w:val="-96"/>
                <w:w w:val="144"/>
                <w:sz w:val="24"/>
              </w:rPr>
            </w:rPrChange>
          </w:rPr>
          <w:delText>˜</w:delText>
        </w:r>
        <w:r w:rsidRPr="00EA3CF1" w:rsidDel="001079FB">
          <w:rPr>
            <w:rFonts w:asciiTheme="majorBidi" w:hAnsiTheme="majorBidi" w:cstheme="majorBidi"/>
            <w:i/>
            <w:spacing w:val="24"/>
            <w:w w:val="94"/>
            <w:sz w:val="24"/>
            <w:szCs w:val="24"/>
            <w:rPrChange w:author="Kenneth Ssekimpi" w:date="2024-05-14T19:52:00Z" w:id="2883">
              <w:rPr>
                <w:i/>
                <w:spacing w:val="24"/>
                <w:w w:val="94"/>
                <w:sz w:val="24"/>
              </w:rPr>
            </w:rPrChange>
          </w:rPr>
          <w:delText>ao</w:delText>
        </w:r>
        <w:r w:rsidRPr="00EA3CF1" w:rsidDel="001079FB">
          <w:rPr>
            <w:rFonts w:asciiTheme="majorBidi" w:hAnsiTheme="majorBidi" w:cstheme="majorBidi"/>
            <w:i/>
            <w:w w:val="104"/>
            <w:sz w:val="24"/>
            <w:szCs w:val="24"/>
            <w:rPrChange w:author="Kenneth Ssekimpi" w:date="2024-05-14T19:52:00Z" w:id="2884">
              <w:rPr>
                <w:i/>
                <w:w w:val="104"/>
                <w:sz w:val="24"/>
              </w:rPr>
            </w:rPrChange>
          </w:rPr>
          <w:delText xml:space="preserve"> </w:delText>
        </w:r>
        <w:r w:rsidRPr="00EA3CF1" w:rsidDel="001079FB">
          <w:rPr>
            <w:rFonts w:asciiTheme="majorBidi" w:hAnsiTheme="majorBidi" w:cstheme="majorBidi"/>
            <w:i/>
            <w:w w:val="105"/>
            <w:sz w:val="24"/>
            <w:szCs w:val="24"/>
            <w:rPrChange w:author="Kenneth Ssekimpi" w:date="2024-05-14T19:52:00Z" w:id="2885">
              <w:rPr>
                <w:i/>
                <w:w w:val="105"/>
                <w:sz w:val="24"/>
              </w:rPr>
            </w:rPrChange>
          </w:rPr>
          <w:delText>F´ısica</w:delText>
        </w:r>
        <w:r w:rsidRPr="00EA3CF1" w:rsidDel="001079FB">
          <w:rPr>
            <w:rFonts w:asciiTheme="majorBidi" w:hAnsiTheme="majorBidi" w:cstheme="majorBidi"/>
            <w:w w:val="105"/>
            <w:sz w:val="24"/>
            <w:szCs w:val="24"/>
            <w:rPrChange w:author="Kenneth Ssekimpi" w:date="2024-05-14T19:52:00Z" w:id="2886">
              <w:rPr>
                <w:w w:val="105"/>
                <w:sz w:val="24"/>
              </w:rPr>
            </w:rPrChange>
          </w:rPr>
          <w:delText>,</w:delText>
        </w:r>
        <w:r w:rsidRPr="00EA3CF1" w:rsidDel="001079FB">
          <w:rPr>
            <w:rFonts w:asciiTheme="majorBidi" w:hAnsiTheme="majorBidi" w:cstheme="majorBidi"/>
            <w:spacing w:val="-13"/>
            <w:w w:val="105"/>
            <w:sz w:val="24"/>
            <w:szCs w:val="24"/>
            <w:rPrChange w:author="Kenneth Ssekimpi" w:date="2024-05-14T19:52:00Z" w:id="2887">
              <w:rPr>
                <w:spacing w:val="-13"/>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88">
              <w:rPr>
                <w:w w:val="105"/>
                <w:sz w:val="24"/>
              </w:rPr>
            </w:rPrChange>
          </w:rPr>
          <w:delText>24:e1018171,</w:delText>
        </w:r>
        <w:r w:rsidRPr="00EA3CF1" w:rsidDel="001079FB">
          <w:rPr>
            <w:rFonts w:asciiTheme="majorBidi" w:hAnsiTheme="majorBidi" w:cstheme="majorBidi"/>
            <w:spacing w:val="-12"/>
            <w:w w:val="105"/>
            <w:sz w:val="24"/>
            <w:szCs w:val="24"/>
            <w:rPrChange w:author="Kenneth Ssekimpi" w:date="2024-05-14T19:52:00Z" w:id="2889">
              <w:rPr>
                <w:spacing w:val="-12"/>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90">
              <w:rPr>
                <w:w w:val="105"/>
                <w:sz w:val="24"/>
              </w:rPr>
            </w:rPrChange>
          </w:rPr>
          <w:delText>2018.</w:delText>
        </w:r>
      </w:del>
    </w:p>
    <w:p w:rsidRPr="00EA3CF1" w:rsidR="00647801" w:rsidDel="001079FB" w:rsidRDefault="00F92CD7" w14:paraId="5D4B85E9" w14:textId="6AE52BB7">
      <w:pPr>
        <w:rPr>
          <w:del w:author="Kenneth Ssekimpi" w:date="2024-05-14T20:08:00Z" w:id="2891"/>
          <w:rFonts w:asciiTheme="majorBidi" w:hAnsiTheme="majorBidi" w:cstheme="majorBidi"/>
          <w:sz w:val="24"/>
          <w:szCs w:val="24"/>
          <w:rPrChange w:author="Kenneth Ssekimpi" w:date="2024-05-14T19:52:00Z" w:id="2892">
            <w:rPr>
              <w:del w:author="Kenneth Ssekimpi" w:date="2024-05-14T20:08:00Z" w:id="2893"/>
              <w:sz w:val="24"/>
            </w:rPr>
          </w:rPrChange>
        </w:rPr>
        <w:pPrChange w:author="Kenneth Ssekimpi" w:date="2024-05-14T20:09:00Z" w:id="2894">
          <w:pPr>
            <w:pStyle w:val="ListParagraph"/>
            <w:numPr>
              <w:numId w:val="1"/>
            </w:numPr>
            <w:tabs>
              <w:tab w:val="left" w:pos="596"/>
              <w:tab w:val="left" w:pos="598"/>
            </w:tabs>
            <w:spacing w:before="174" w:line="252" w:lineRule="auto"/>
            <w:ind w:left="598" w:right="1312" w:hanging="482"/>
            <w:jc w:val="both"/>
          </w:pPr>
        </w:pPrChange>
      </w:pPr>
      <w:del w:author="Kenneth Ssekimpi" w:date="2024-05-14T20:08:00Z" w:id="2895">
        <w:r w:rsidRPr="00EA3CF1" w:rsidDel="001079FB">
          <w:rPr>
            <w:rFonts w:asciiTheme="majorBidi" w:hAnsiTheme="majorBidi" w:cstheme="majorBidi"/>
            <w:w w:val="105"/>
            <w:sz w:val="24"/>
            <w:szCs w:val="24"/>
            <w:rPrChange w:author="Kenneth Ssekimpi" w:date="2024-05-14T19:52:00Z" w:id="2896">
              <w:rPr>
                <w:w w:val="105"/>
                <w:sz w:val="24"/>
              </w:rPr>
            </w:rPrChange>
          </w:rPr>
          <w:delText>C. Merhej, R. J. Beal, T. Matthews, and S. Ramchurn. What happened next?</w:delText>
        </w:r>
        <w:r w:rsidRPr="00EA3CF1" w:rsidDel="001079FB">
          <w:rPr>
            <w:rFonts w:asciiTheme="majorBidi" w:hAnsiTheme="majorBidi" w:cstheme="majorBidi"/>
            <w:spacing w:val="40"/>
            <w:w w:val="105"/>
            <w:sz w:val="24"/>
            <w:szCs w:val="24"/>
            <w:rPrChange w:author="Kenneth Ssekimpi" w:date="2024-05-14T19:52:00Z" w:id="2897">
              <w:rPr>
                <w:spacing w:val="40"/>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898">
              <w:rPr>
                <w:w w:val="105"/>
                <w:sz w:val="24"/>
              </w:rPr>
            </w:rPrChange>
          </w:rPr>
          <w:delText>using deep learning to value defensive actions in football event-data.</w:delText>
        </w:r>
        <w:r w:rsidRPr="00EA3CF1" w:rsidDel="001079FB">
          <w:rPr>
            <w:rFonts w:asciiTheme="majorBidi" w:hAnsiTheme="majorBidi" w:cstheme="majorBidi"/>
            <w:spacing w:val="80"/>
            <w:w w:val="105"/>
            <w:sz w:val="24"/>
            <w:szCs w:val="24"/>
            <w:rPrChange w:author="Kenneth Ssekimpi" w:date="2024-05-14T19:52:00Z" w:id="2899">
              <w:rPr>
                <w:spacing w:val="80"/>
                <w:w w:val="105"/>
                <w:sz w:val="24"/>
              </w:rPr>
            </w:rPrChange>
          </w:rPr>
          <w:delText xml:space="preserve"> </w:delText>
        </w:r>
        <w:r w:rsidRPr="00EA3CF1" w:rsidDel="001079FB">
          <w:rPr>
            <w:rFonts w:asciiTheme="majorBidi" w:hAnsiTheme="majorBidi" w:cstheme="majorBidi"/>
            <w:w w:val="105"/>
            <w:sz w:val="24"/>
            <w:szCs w:val="24"/>
            <w:rPrChange w:author="Kenneth Ssekimpi" w:date="2024-05-14T19:52:00Z" w:id="2900">
              <w:rPr>
                <w:w w:val="105"/>
                <w:sz w:val="24"/>
              </w:rPr>
            </w:rPrChange>
          </w:rPr>
          <w:delText xml:space="preserve">In </w:delText>
        </w:r>
        <w:r w:rsidRPr="00EA3CF1" w:rsidDel="001079FB">
          <w:rPr>
            <w:rFonts w:asciiTheme="majorBidi" w:hAnsiTheme="majorBidi" w:cstheme="majorBidi"/>
            <w:i/>
            <w:w w:val="105"/>
            <w:sz w:val="24"/>
            <w:szCs w:val="24"/>
            <w:rPrChange w:author="Kenneth Ssekimpi" w:date="2024-05-14T19:52:00Z" w:id="2901">
              <w:rPr>
                <w:i/>
                <w:w w:val="105"/>
                <w:sz w:val="24"/>
              </w:rPr>
            </w:rPrChange>
          </w:rPr>
          <w:delText>Proceedings of</w:delText>
        </w:r>
        <w:r w:rsidRPr="00EA3CF1" w:rsidDel="001079FB">
          <w:rPr>
            <w:rFonts w:asciiTheme="majorBidi" w:hAnsiTheme="majorBidi" w:cstheme="majorBidi"/>
            <w:i/>
            <w:spacing w:val="40"/>
            <w:w w:val="105"/>
            <w:sz w:val="24"/>
            <w:szCs w:val="24"/>
            <w:rPrChange w:author="Kenneth Ssekimpi" w:date="2024-05-14T19:52:00Z" w:id="2902">
              <w:rPr>
                <w:i/>
                <w:spacing w:val="40"/>
                <w:w w:val="105"/>
                <w:sz w:val="24"/>
              </w:rPr>
            </w:rPrChange>
          </w:rPr>
          <w:delText xml:space="preserve"> </w:delText>
        </w:r>
        <w:r w:rsidRPr="00EA3CF1" w:rsidDel="001079FB">
          <w:rPr>
            <w:rFonts w:asciiTheme="majorBidi" w:hAnsiTheme="majorBidi" w:cstheme="majorBidi"/>
            <w:i/>
            <w:w w:val="105"/>
            <w:sz w:val="24"/>
            <w:szCs w:val="24"/>
            <w:rPrChange w:author="Kenneth Ssekimpi" w:date="2024-05-14T19:52:00Z" w:id="2903">
              <w:rPr>
                <w:i/>
                <w:w w:val="105"/>
                <w:sz w:val="24"/>
              </w:rPr>
            </w:rPrChange>
          </w:rPr>
          <w:delText>the 27th ACM SIGKDD conference on knowledge discovery &amp; data mining</w:delText>
        </w:r>
        <w:r w:rsidRPr="00EA3CF1" w:rsidDel="001079FB">
          <w:rPr>
            <w:rFonts w:asciiTheme="majorBidi" w:hAnsiTheme="majorBidi" w:cstheme="majorBidi"/>
            <w:w w:val="105"/>
            <w:sz w:val="24"/>
            <w:szCs w:val="24"/>
            <w:rPrChange w:author="Kenneth Ssekimpi" w:date="2024-05-14T19:52:00Z" w:id="2904">
              <w:rPr>
                <w:w w:val="105"/>
                <w:sz w:val="24"/>
              </w:rPr>
            </w:rPrChange>
          </w:rPr>
          <w:delText>, pages 3394–3403, 2021.</w:delText>
        </w:r>
      </w:del>
    </w:p>
    <w:p w:rsidRPr="00EA3CF1" w:rsidR="00647801" w:rsidDel="001079FB" w:rsidRDefault="00F92CD7" w14:paraId="355D14CF" w14:textId="5C1F432F">
      <w:pPr>
        <w:rPr>
          <w:del w:author="Kenneth Ssekimpi" w:date="2024-05-14T20:08:00Z" w:id="2905"/>
          <w:rFonts w:asciiTheme="majorBidi" w:hAnsiTheme="majorBidi" w:cstheme="majorBidi"/>
          <w:sz w:val="24"/>
          <w:szCs w:val="24"/>
          <w:rPrChange w:author="Kenneth Ssekimpi" w:date="2024-05-14T19:52:00Z" w:id="2906">
            <w:rPr>
              <w:del w:author="Kenneth Ssekimpi" w:date="2024-05-14T20:08:00Z" w:id="2907"/>
              <w:sz w:val="24"/>
            </w:rPr>
          </w:rPrChange>
        </w:rPr>
        <w:pPrChange w:author="Kenneth Ssekimpi" w:date="2024-05-14T20:09:00Z" w:id="2908">
          <w:pPr>
            <w:pStyle w:val="ListParagraph"/>
            <w:numPr>
              <w:numId w:val="1"/>
            </w:numPr>
            <w:tabs>
              <w:tab w:val="left" w:pos="596"/>
              <w:tab w:val="left" w:pos="598"/>
            </w:tabs>
            <w:spacing w:before="174" w:line="252" w:lineRule="auto"/>
            <w:ind w:left="598" w:right="1314" w:hanging="482"/>
            <w:jc w:val="both"/>
          </w:pPr>
        </w:pPrChange>
      </w:pPr>
      <w:del w:author="Kenneth Ssekimpi" w:date="2024-05-14T20:08:00Z" w:id="2909">
        <w:r w:rsidRPr="00EA3CF1" w:rsidDel="001079FB">
          <w:rPr>
            <w:rFonts w:asciiTheme="majorBidi" w:hAnsiTheme="majorBidi" w:cstheme="majorBidi"/>
            <w:sz w:val="24"/>
            <w:szCs w:val="24"/>
            <w:rPrChange w:author="Kenneth Ssekimpi" w:date="2024-05-14T19:52:00Z" w:id="2910">
              <w:rPr>
                <w:sz w:val="24"/>
              </w:rPr>
            </w:rPrChange>
          </w:rPr>
          <w:delText>T. Modric, G. Gabrilo, and D. Sekulic.</w:delText>
        </w:r>
        <w:r w:rsidRPr="00EA3CF1" w:rsidDel="001079FB">
          <w:rPr>
            <w:rFonts w:asciiTheme="majorBidi" w:hAnsiTheme="majorBidi" w:cstheme="majorBidi"/>
            <w:spacing w:val="40"/>
            <w:sz w:val="24"/>
            <w:szCs w:val="24"/>
            <w:rPrChange w:author="Kenneth Ssekimpi" w:date="2024-05-14T19:52:00Z" w:id="2911">
              <w:rPr>
                <w:spacing w:val="40"/>
                <w:sz w:val="24"/>
              </w:rPr>
            </w:rPrChange>
          </w:rPr>
          <w:delText xml:space="preserve"> </w:delText>
        </w:r>
      </w:del>
      <w:del w:author="Kenneth Ssekimpi" w:date="2024-05-14T13:52:00Z" w:id="2912">
        <w:r w:rsidRPr="00EA3CF1" w:rsidDel="00CA72B8">
          <w:rPr>
            <w:rFonts w:asciiTheme="majorBidi" w:hAnsiTheme="majorBidi" w:cstheme="majorBidi"/>
            <w:sz w:val="24"/>
            <w:szCs w:val="24"/>
            <w:rPrChange w:author="Kenneth Ssekimpi" w:date="2024-05-14T19:52:00Z" w:id="2913">
              <w:rPr>
                <w:sz w:val="24"/>
              </w:rPr>
            </w:rPrChange>
          </w:rPr>
          <w:delText xml:space="preserve">Influence of team pressing on match </w:delText>
        </w:r>
      </w:del>
      <w:del w:author="Kenneth Ssekimpi" w:date="2024-05-14T20:08:00Z" w:id="2914">
        <w:r w:rsidRPr="00EA3CF1" w:rsidDel="001079FB">
          <w:rPr>
            <w:rFonts w:asciiTheme="majorBidi" w:hAnsiTheme="majorBidi" w:cstheme="majorBidi"/>
            <w:sz w:val="24"/>
            <w:szCs w:val="24"/>
            <w:rPrChange w:author="Kenneth Ssekimpi" w:date="2024-05-14T19:52:00Z" w:id="2915">
              <w:rPr>
                <w:sz w:val="24"/>
              </w:rPr>
            </w:rPrChange>
          </w:rPr>
          <w:delText>per- formance in highest-level soccer; preliminary report.</w:delText>
        </w:r>
        <w:r w:rsidRPr="00EA3CF1" w:rsidDel="001079FB">
          <w:rPr>
            <w:rFonts w:asciiTheme="majorBidi" w:hAnsiTheme="majorBidi" w:cstheme="majorBidi"/>
            <w:spacing w:val="40"/>
            <w:sz w:val="24"/>
            <w:szCs w:val="24"/>
            <w:rPrChange w:author="Kenneth Ssekimpi" w:date="2024-05-14T19:52:00Z" w:id="2916">
              <w:rPr>
                <w:spacing w:val="40"/>
                <w:sz w:val="24"/>
              </w:rPr>
            </w:rPrChange>
          </w:rPr>
          <w:delText xml:space="preserve"> </w:delText>
        </w:r>
        <w:r w:rsidRPr="00EA3CF1" w:rsidDel="001079FB">
          <w:rPr>
            <w:rFonts w:asciiTheme="majorBidi" w:hAnsiTheme="majorBidi" w:cstheme="majorBidi"/>
            <w:i/>
            <w:sz w:val="24"/>
            <w:szCs w:val="24"/>
            <w:rPrChange w:author="Kenneth Ssekimpi" w:date="2024-05-14T19:52:00Z" w:id="2917">
              <w:rPr>
                <w:i/>
                <w:sz w:val="24"/>
              </w:rPr>
            </w:rPrChange>
          </w:rPr>
          <w:delText>Kinesiologia Slovenica</w:delText>
        </w:r>
        <w:r w:rsidRPr="00EA3CF1" w:rsidDel="001079FB">
          <w:rPr>
            <w:rFonts w:asciiTheme="majorBidi" w:hAnsiTheme="majorBidi" w:cstheme="majorBidi"/>
            <w:sz w:val="24"/>
            <w:szCs w:val="24"/>
            <w:rPrChange w:author="Kenneth Ssekimpi" w:date="2024-05-14T19:52:00Z" w:id="2918">
              <w:rPr>
                <w:sz w:val="24"/>
              </w:rPr>
            </w:rPrChange>
          </w:rPr>
          <w:delText xml:space="preserve">, 29(1), </w:delText>
        </w:r>
        <w:r w:rsidRPr="00EA3CF1" w:rsidDel="001079FB">
          <w:rPr>
            <w:rFonts w:asciiTheme="majorBidi" w:hAnsiTheme="majorBidi" w:cstheme="majorBidi"/>
            <w:spacing w:val="-2"/>
            <w:sz w:val="24"/>
            <w:szCs w:val="24"/>
            <w:rPrChange w:author="Kenneth Ssekimpi" w:date="2024-05-14T19:52:00Z" w:id="2919">
              <w:rPr>
                <w:spacing w:val="-2"/>
                <w:sz w:val="24"/>
              </w:rPr>
            </w:rPrChange>
          </w:rPr>
          <w:delText>2023.</w:delText>
        </w:r>
      </w:del>
    </w:p>
    <w:p w:rsidRPr="00EA3CF1" w:rsidR="00647801" w:rsidDel="001079FB" w:rsidRDefault="00F92CD7" w14:paraId="4EF428E2" w14:textId="3AD2A01E">
      <w:pPr>
        <w:rPr>
          <w:del w:author="Kenneth Ssekimpi" w:date="2024-05-14T20:08:00Z" w:id="2920"/>
          <w:rFonts w:asciiTheme="majorBidi" w:hAnsiTheme="majorBidi" w:cstheme="majorBidi"/>
          <w:sz w:val="24"/>
          <w:szCs w:val="24"/>
          <w:rPrChange w:author="Kenneth Ssekimpi" w:date="2024-05-14T19:52:00Z" w:id="2921">
            <w:rPr>
              <w:del w:author="Kenneth Ssekimpi" w:date="2024-05-14T20:08:00Z" w:id="2922"/>
              <w:sz w:val="24"/>
            </w:rPr>
          </w:rPrChange>
        </w:rPr>
        <w:pPrChange w:author="Kenneth Ssekimpi" w:date="2024-05-14T20:09:00Z" w:id="2923">
          <w:pPr>
            <w:pStyle w:val="ListParagraph"/>
            <w:numPr>
              <w:numId w:val="1"/>
            </w:numPr>
            <w:tabs>
              <w:tab w:val="left" w:pos="596"/>
              <w:tab w:val="left" w:pos="598"/>
              <w:tab w:val="left" w:pos="3140"/>
              <w:tab w:val="left" w:pos="3619"/>
            </w:tabs>
            <w:spacing w:before="175" w:line="242" w:lineRule="auto"/>
            <w:ind w:left="598" w:right="1314" w:hanging="482"/>
            <w:jc w:val="both"/>
          </w:pPr>
        </w:pPrChange>
      </w:pPr>
      <w:del w:author="Kenneth Ssekimpi" w:date="2024-05-14T20:08:00Z" w:id="2924">
        <w:r w:rsidRPr="00EA3CF1" w:rsidDel="001079FB">
          <w:rPr>
            <w:rFonts w:asciiTheme="majorBidi" w:hAnsiTheme="majorBidi" w:cstheme="majorBidi"/>
            <w:sz w:val="24"/>
            <w:szCs w:val="24"/>
            <w:rPrChange w:author="Kenneth Ssekimpi" w:date="2024-05-14T19:52:00Z" w:id="2925">
              <w:rPr>
                <w:sz w:val="24"/>
              </w:rPr>
            </w:rPrChange>
          </w:rPr>
          <w:delText>W.</w:delText>
        </w:r>
        <w:r w:rsidRPr="00EA3CF1" w:rsidDel="001079FB">
          <w:rPr>
            <w:rFonts w:asciiTheme="majorBidi" w:hAnsiTheme="majorBidi" w:cstheme="majorBidi"/>
            <w:spacing w:val="80"/>
            <w:sz w:val="24"/>
            <w:szCs w:val="24"/>
            <w:rPrChange w:author="Kenneth Ssekimpi" w:date="2024-05-14T19:52:00Z" w:id="2926">
              <w:rPr>
                <w:spacing w:val="80"/>
                <w:sz w:val="24"/>
              </w:rPr>
            </w:rPrChange>
          </w:rPr>
          <w:delText xml:space="preserve">  </w:delText>
        </w:r>
        <w:r w:rsidRPr="00EA3CF1" w:rsidDel="001079FB">
          <w:rPr>
            <w:rFonts w:asciiTheme="majorBidi" w:hAnsiTheme="majorBidi" w:cstheme="majorBidi"/>
            <w:sz w:val="24"/>
            <w:szCs w:val="24"/>
            <w:rPrChange w:author="Kenneth Ssekimpi" w:date="2024-05-14T19:52:00Z" w:id="2927">
              <w:rPr>
                <w:sz w:val="24"/>
              </w:rPr>
            </w:rPrChange>
          </w:rPr>
          <w:delText>Morgan.</w:delText>
        </w:r>
        <w:r w:rsidRPr="00EA3CF1" w:rsidDel="001079FB">
          <w:rPr>
            <w:rFonts w:asciiTheme="majorBidi" w:hAnsiTheme="majorBidi" w:cstheme="majorBidi"/>
            <w:sz w:val="24"/>
            <w:szCs w:val="24"/>
            <w:rPrChange w:author="Kenneth Ssekimpi" w:date="2024-05-14T19:52:00Z" w:id="2928">
              <w:rPr>
                <w:sz w:val="24"/>
              </w:rPr>
            </w:rPrChange>
          </w:rPr>
          <w:tab/>
        </w:r>
        <w:r w:rsidRPr="00EA3CF1" w:rsidDel="001079FB">
          <w:rPr>
            <w:rFonts w:asciiTheme="majorBidi" w:hAnsiTheme="majorBidi" w:cstheme="majorBidi"/>
            <w:sz w:val="24"/>
            <w:szCs w:val="24"/>
            <w:rPrChange w:author="Kenneth Ssekimpi" w:date="2024-05-14T19:52:00Z" w:id="2928">
              <w:rPr>
                <w:sz w:val="24"/>
              </w:rPr>
            </w:rPrChange>
          </w:rPr>
          <w:delText>How</w:delText>
        </w:r>
        <w:r w:rsidRPr="00EA3CF1" w:rsidDel="001079FB">
          <w:rPr>
            <w:rFonts w:asciiTheme="majorBidi" w:hAnsiTheme="majorBidi" w:cstheme="majorBidi"/>
            <w:spacing w:val="80"/>
            <w:sz w:val="24"/>
            <w:szCs w:val="24"/>
            <w:rPrChange w:author="Kenneth Ssekimpi" w:date="2024-05-14T19:52:00Z" w:id="2929">
              <w:rPr>
                <w:spacing w:val="80"/>
                <w:sz w:val="24"/>
              </w:rPr>
            </w:rPrChange>
          </w:rPr>
          <w:delText xml:space="preserve">  </w:delText>
        </w:r>
        <w:r w:rsidRPr="00EA3CF1" w:rsidDel="001079FB">
          <w:rPr>
            <w:rFonts w:asciiTheme="majorBidi" w:hAnsiTheme="majorBidi" w:cstheme="majorBidi"/>
            <w:sz w:val="24"/>
            <w:szCs w:val="24"/>
            <w:rPrChange w:author="Kenneth Ssekimpi" w:date="2024-05-14T19:52:00Z" w:id="2930">
              <w:rPr>
                <w:sz w:val="24"/>
              </w:rPr>
            </w:rPrChange>
          </w:rPr>
          <w:delText>statsbomb</w:delText>
        </w:r>
        <w:r w:rsidRPr="00EA3CF1" w:rsidDel="001079FB">
          <w:rPr>
            <w:rFonts w:asciiTheme="majorBidi" w:hAnsiTheme="majorBidi" w:cstheme="majorBidi"/>
            <w:spacing w:val="80"/>
            <w:sz w:val="24"/>
            <w:szCs w:val="24"/>
            <w:rPrChange w:author="Kenneth Ssekimpi" w:date="2024-05-14T19:52:00Z" w:id="2931">
              <w:rPr>
                <w:spacing w:val="80"/>
                <w:sz w:val="24"/>
              </w:rPr>
            </w:rPrChange>
          </w:rPr>
          <w:delText xml:space="preserve">  </w:delText>
        </w:r>
        <w:r w:rsidRPr="00EA3CF1" w:rsidDel="001079FB">
          <w:rPr>
            <w:rFonts w:asciiTheme="majorBidi" w:hAnsiTheme="majorBidi" w:cstheme="majorBidi"/>
            <w:sz w:val="24"/>
            <w:szCs w:val="24"/>
            <w:rPrChange w:author="Kenneth Ssekimpi" w:date="2024-05-14T19:52:00Z" w:id="2932">
              <w:rPr>
                <w:sz w:val="24"/>
              </w:rPr>
            </w:rPrChange>
          </w:rPr>
          <w:delText>data</w:delText>
        </w:r>
        <w:r w:rsidRPr="00EA3CF1" w:rsidDel="001079FB">
          <w:rPr>
            <w:rFonts w:asciiTheme="majorBidi" w:hAnsiTheme="majorBidi" w:cstheme="majorBidi"/>
            <w:spacing w:val="80"/>
            <w:sz w:val="24"/>
            <w:szCs w:val="24"/>
            <w:rPrChange w:author="Kenneth Ssekimpi" w:date="2024-05-14T19:52:00Z" w:id="2933">
              <w:rPr>
                <w:spacing w:val="80"/>
                <w:sz w:val="24"/>
              </w:rPr>
            </w:rPrChange>
          </w:rPr>
          <w:delText xml:space="preserve">  </w:delText>
        </w:r>
        <w:r w:rsidRPr="00EA3CF1" w:rsidDel="001079FB">
          <w:rPr>
            <w:rFonts w:asciiTheme="majorBidi" w:hAnsiTheme="majorBidi" w:cstheme="majorBidi"/>
            <w:sz w:val="24"/>
            <w:szCs w:val="24"/>
            <w:rPrChange w:author="Kenneth Ssekimpi" w:date="2024-05-14T19:52:00Z" w:id="2934">
              <w:rPr>
                <w:sz w:val="24"/>
              </w:rPr>
            </w:rPrChange>
          </w:rPr>
          <w:delText>helps</w:delText>
        </w:r>
        <w:r w:rsidRPr="00EA3CF1" w:rsidDel="001079FB">
          <w:rPr>
            <w:rFonts w:asciiTheme="majorBidi" w:hAnsiTheme="majorBidi" w:cstheme="majorBidi"/>
            <w:spacing w:val="80"/>
            <w:sz w:val="24"/>
            <w:szCs w:val="24"/>
            <w:rPrChange w:author="Kenneth Ssekimpi" w:date="2024-05-14T19:52:00Z" w:id="2935">
              <w:rPr>
                <w:spacing w:val="80"/>
                <w:sz w:val="24"/>
              </w:rPr>
            </w:rPrChange>
          </w:rPr>
          <w:delText xml:space="preserve">  </w:delText>
        </w:r>
        <w:r w:rsidRPr="00EA3CF1" w:rsidDel="001079FB">
          <w:rPr>
            <w:rFonts w:asciiTheme="majorBidi" w:hAnsiTheme="majorBidi" w:cstheme="majorBidi"/>
            <w:sz w:val="24"/>
            <w:szCs w:val="24"/>
            <w:rPrChange w:author="Kenneth Ssekimpi" w:date="2024-05-14T19:52:00Z" w:id="2936">
              <w:rPr>
                <w:sz w:val="24"/>
              </w:rPr>
            </w:rPrChange>
          </w:rPr>
          <w:delText>measure</w:delText>
        </w:r>
        <w:r w:rsidRPr="00EA3CF1" w:rsidDel="001079FB">
          <w:rPr>
            <w:rFonts w:asciiTheme="majorBidi" w:hAnsiTheme="majorBidi" w:cstheme="majorBidi"/>
            <w:spacing w:val="80"/>
            <w:sz w:val="24"/>
            <w:szCs w:val="24"/>
            <w:rPrChange w:author="Kenneth Ssekimpi" w:date="2024-05-14T19:52:00Z" w:id="2937">
              <w:rPr>
                <w:spacing w:val="80"/>
                <w:sz w:val="24"/>
              </w:rPr>
            </w:rPrChange>
          </w:rPr>
          <w:delText xml:space="preserve">  </w:delText>
        </w:r>
        <w:r w:rsidRPr="00EA3CF1" w:rsidDel="001079FB">
          <w:rPr>
            <w:rFonts w:asciiTheme="majorBidi" w:hAnsiTheme="majorBidi" w:cstheme="majorBidi"/>
            <w:sz w:val="24"/>
            <w:szCs w:val="24"/>
            <w:rPrChange w:author="Kenneth Ssekimpi" w:date="2024-05-14T19:52:00Z" w:id="2938">
              <w:rPr>
                <w:sz w:val="24"/>
              </w:rPr>
            </w:rPrChange>
          </w:rPr>
          <w:delText>counter- pressing,</w:delText>
        </w:r>
        <w:r w:rsidRPr="00EA3CF1" w:rsidDel="001079FB">
          <w:rPr>
            <w:rFonts w:asciiTheme="majorBidi" w:hAnsiTheme="majorBidi" w:cstheme="majorBidi"/>
            <w:spacing w:val="80"/>
            <w:w w:val="150"/>
            <w:sz w:val="24"/>
            <w:szCs w:val="24"/>
            <w:rPrChange w:author="Kenneth Ssekimpi" w:date="2024-05-14T19:52:00Z" w:id="2939">
              <w:rPr>
                <w:spacing w:val="80"/>
                <w:w w:val="150"/>
                <w:sz w:val="24"/>
              </w:rPr>
            </w:rPrChange>
          </w:rPr>
          <w:delText xml:space="preserve">  </w:delText>
        </w:r>
        <w:r w:rsidRPr="00EA3CF1" w:rsidDel="001079FB">
          <w:rPr>
            <w:rFonts w:asciiTheme="majorBidi" w:hAnsiTheme="majorBidi" w:cstheme="majorBidi"/>
            <w:sz w:val="24"/>
            <w:szCs w:val="24"/>
            <w:rPrChange w:author="Kenneth Ssekimpi" w:date="2024-05-14T19:52:00Z" w:id="2940">
              <w:rPr>
                <w:sz w:val="24"/>
              </w:rPr>
            </w:rPrChange>
          </w:rPr>
          <w:delText>2018.</w:delText>
        </w:r>
        <w:r w:rsidRPr="00EA3CF1" w:rsidDel="001079FB">
          <w:rPr>
            <w:rFonts w:asciiTheme="majorBidi" w:hAnsiTheme="majorBidi" w:cstheme="majorBidi"/>
            <w:sz w:val="24"/>
            <w:szCs w:val="24"/>
            <w:rPrChange w:author="Kenneth Ssekimpi" w:date="2024-05-14T19:52:00Z" w:id="2941">
              <w:rPr>
                <w:sz w:val="24"/>
              </w:rPr>
            </w:rPrChange>
          </w:rPr>
          <w:tab/>
        </w:r>
        <w:r w:rsidRPr="00EA3CF1" w:rsidDel="001079FB">
          <w:rPr>
            <w:rFonts w:asciiTheme="majorBidi" w:hAnsiTheme="majorBidi" w:cstheme="majorBidi"/>
            <w:sz w:val="24"/>
            <w:szCs w:val="24"/>
            <w:rPrChange w:author="Kenneth Ssekimpi" w:date="2024-05-14T19:52:00Z" w:id="2942">
              <w:rPr>
                <w:sz w:val="24"/>
              </w:rPr>
            </w:rPrChange>
          </w:rPr>
          <w:tab/>
        </w:r>
        <w:r w:rsidRPr="00EA3CF1" w:rsidDel="001079FB">
          <w:rPr>
            <w:rFonts w:asciiTheme="majorBidi" w:hAnsiTheme="majorBidi" w:cstheme="majorBidi"/>
            <w:w w:val="90"/>
            <w:sz w:val="24"/>
            <w:szCs w:val="24"/>
            <w:rPrChange w:author="Kenneth Ssekimpi" w:date="2024-05-14T19:52:00Z" w:id="2943">
              <w:rPr>
                <w:w w:val="90"/>
                <w:sz w:val="24"/>
              </w:rPr>
            </w:rPrChange>
          </w:rPr>
          <w:delText xml:space="preserve">URL </w:delText>
        </w:r>
        <w:r w:rsidRPr="00EA3CF1" w:rsidDel="001079FB">
          <w:rPr>
            <w:rFonts w:asciiTheme="majorBidi" w:hAnsiTheme="majorBidi" w:cstheme="majorBidi"/>
            <w:w w:val="90"/>
            <w:sz w:val="24"/>
            <w:szCs w:val="24"/>
            <w:rPrChange w:author="Kenneth Ssekimpi" w:date="2024-05-14T19:52:00Z" w:id="2944">
              <w:rPr>
                <w:rFonts w:ascii="Courier New"/>
                <w:w w:val="90"/>
                <w:sz w:val="24"/>
              </w:rPr>
            </w:rPrChange>
          </w:rPr>
          <w:delText>https://statsbomb.com/articles/soccer/ how-statsbomb-data-helps-measure-counter-pressing/</w:delText>
        </w:r>
        <w:r w:rsidRPr="00EA3CF1" w:rsidDel="001079FB">
          <w:rPr>
            <w:rFonts w:asciiTheme="majorBidi" w:hAnsiTheme="majorBidi" w:cstheme="majorBidi"/>
            <w:w w:val="90"/>
            <w:sz w:val="24"/>
            <w:szCs w:val="24"/>
            <w:rPrChange w:author="Kenneth Ssekimpi" w:date="2024-05-14T19:52:00Z" w:id="2945">
              <w:rPr>
                <w:w w:val="90"/>
                <w:sz w:val="24"/>
              </w:rPr>
            </w:rPrChange>
          </w:rPr>
          <w:delText>.</w:delText>
        </w:r>
        <w:r w:rsidRPr="00EA3CF1" w:rsidDel="001079FB">
          <w:rPr>
            <w:rFonts w:asciiTheme="majorBidi" w:hAnsiTheme="majorBidi" w:cstheme="majorBidi"/>
            <w:spacing w:val="55"/>
            <w:sz w:val="24"/>
            <w:szCs w:val="24"/>
            <w:rPrChange w:author="Kenneth Ssekimpi" w:date="2024-05-14T19:52:00Z" w:id="2946">
              <w:rPr>
                <w:spacing w:val="55"/>
                <w:sz w:val="24"/>
              </w:rPr>
            </w:rPrChange>
          </w:rPr>
          <w:delText xml:space="preserve">   </w:delText>
        </w:r>
        <w:r w:rsidRPr="00EA3CF1" w:rsidDel="001079FB">
          <w:rPr>
            <w:rFonts w:asciiTheme="majorBidi" w:hAnsiTheme="majorBidi" w:cstheme="majorBidi"/>
            <w:w w:val="90"/>
            <w:sz w:val="24"/>
            <w:szCs w:val="24"/>
            <w:rPrChange w:author="Kenneth Ssekimpi" w:date="2024-05-14T19:52:00Z" w:id="2947">
              <w:rPr>
                <w:w w:val="90"/>
                <w:sz w:val="24"/>
              </w:rPr>
            </w:rPrChange>
          </w:rPr>
          <w:delText>Accessed:</w:delText>
        </w:r>
        <w:r w:rsidRPr="00EA3CF1" w:rsidDel="001079FB">
          <w:rPr>
            <w:rFonts w:asciiTheme="majorBidi" w:hAnsiTheme="majorBidi" w:cstheme="majorBidi"/>
            <w:spacing w:val="68"/>
            <w:sz w:val="24"/>
            <w:szCs w:val="24"/>
            <w:rPrChange w:author="Kenneth Ssekimpi" w:date="2024-05-14T19:52:00Z" w:id="2948">
              <w:rPr>
                <w:spacing w:val="68"/>
                <w:sz w:val="24"/>
              </w:rPr>
            </w:rPrChange>
          </w:rPr>
          <w:delText xml:space="preserve">  </w:delText>
        </w:r>
        <w:r w:rsidRPr="00EA3CF1" w:rsidDel="001079FB">
          <w:rPr>
            <w:rFonts w:asciiTheme="majorBidi" w:hAnsiTheme="majorBidi" w:cstheme="majorBidi"/>
            <w:spacing w:val="-4"/>
            <w:w w:val="90"/>
            <w:sz w:val="24"/>
            <w:szCs w:val="24"/>
            <w:rPrChange w:author="Kenneth Ssekimpi" w:date="2024-05-14T19:52:00Z" w:id="2949">
              <w:rPr>
                <w:spacing w:val="-4"/>
                <w:w w:val="90"/>
                <w:sz w:val="24"/>
              </w:rPr>
            </w:rPrChange>
          </w:rPr>
          <w:delText>2024-</w:delText>
        </w:r>
      </w:del>
    </w:p>
    <w:p w:rsidRPr="00EA3CF1" w:rsidR="00647801" w:rsidDel="001079FB" w:rsidRDefault="00F92CD7" w14:paraId="07D13E39" w14:textId="5C8D5586">
      <w:pPr>
        <w:rPr>
          <w:del w:author="Kenneth Ssekimpi" w:date="2024-05-14T20:08:00Z" w:id="2950"/>
          <w:rFonts w:asciiTheme="majorBidi" w:hAnsiTheme="majorBidi" w:cstheme="majorBidi"/>
          <w:rPrChange w:author="Kenneth Ssekimpi" w:date="2024-05-14T19:52:00Z" w:id="2951">
            <w:rPr>
              <w:del w:author="Kenneth Ssekimpi" w:date="2024-05-14T20:08:00Z" w:id="2952"/>
            </w:rPr>
          </w:rPrChange>
        </w:rPr>
        <w:pPrChange w:author="Kenneth Ssekimpi" w:date="2024-05-14T20:09:00Z" w:id="2953">
          <w:pPr>
            <w:pStyle w:val="BodyText"/>
            <w:spacing w:line="266" w:lineRule="exact"/>
            <w:ind w:left="598"/>
          </w:pPr>
        </w:pPrChange>
      </w:pPr>
      <w:del w:author="Kenneth Ssekimpi" w:date="2024-05-14T20:08:00Z" w:id="2954">
        <w:r w:rsidRPr="00EA3CF1" w:rsidDel="001079FB">
          <w:rPr>
            <w:rFonts w:asciiTheme="majorBidi" w:hAnsiTheme="majorBidi" w:cstheme="majorBidi"/>
            <w:spacing w:val="-4"/>
            <w:sz w:val="24"/>
            <w:szCs w:val="24"/>
            <w:rPrChange w:author="Kenneth Ssekimpi" w:date="2024-05-14T19:52:00Z" w:id="2955">
              <w:rPr>
                <w:spacing w:val="-4"/>
              </w:rPr>
            </w:rPrChange>
          </w:rPr>
          <w:delText>03-</w:delText>
        </w:r>
        <w:r w:rsidRPr="00EA3CF1" w:rsidDel="001079FB">
          <w:rPr>
            <w:rFonts w:asciiTheme="majorBidi" w:hAnsiTheme="majorBidi" w:cstheme="majorBidi"/>
            <w:spacing w:val="-5"/>
            <w:sz w:val="24"/>
            <w:szCs w:val="24"/>
            <w:rPrChange w:author="Kenneth Ssekimpi" w:date="2024-05-14T19:52:00Z" w:id="2956">
              <w:rPr>
                <w:spacing w:val="-5"/>
              </w:rPr>
            </w:rPrChange>
          </w:rPr>
          <w:delText>13.</w:delText>
        </w:r>
      </w:del>
    </w:p>
    <w:p w:rsidRPr="001D5BC5" w:rsidR="00647801" w:rsidDel="00A03390" w:rsidRDefault="00647801" w14:paraId="014CB534" w14:textId="602DE360">
      <w:pPr>
        <w:rPr>
          <w:del w:author="Kenneth Ssekimpi" w:date="2024-05-14T20:13:00Z" w:id="2957"/>
        </w:rPr>
        <w:sectPr w:rsidRPr="001D5BC5" w:rsidDel="00A03390" w:rsidR="00647801" w:rsidSect="009C238A">
          <w:pgSz w:w="11920" w:h="16860"/>
          <w:pgMar w:top="1860" w:right="100" w:bottom="1300" w:left="1300" w:header="1157" w:footer="1113" w:gutter="0"/>
          <w:cols w:space="720"/>
        </w:sectPr>
        <w:pPrChange w:author="Kenneth Ssekimpi" w:date="2024-05-14T20:09:00Z" w:id="2958">
          <w:pPr>
            <w:spacing w:line="266" w:lineRule="exact"/>
          </w:pPr>
        </w:pPrChange>
      </w:pPr>
    </w:p>
    <w:p w:rsidRPr="001D5BC5" w:rsidR="00647801" w:rsidDel="001079FB" w:rsidRDefault="00F92CD7" w14:paraId="76D02A9C" w14:textId="65BD96AB">
      <w:pPr>
        <w:rPr>
          <w:del w:author="Kenneth Ssekimpi" w:date="2024-05-14T20:08:00Z" w:id="2959"/>
          <w:rFonts w:asciiTheme="majorBidi" w:hAnsiTheme="majorBidi" w:cstheme="majorBidi"/>
          <w:sz w:val="24"/>
          <w:szCs w:val="24"/>
          <w:rPrChange w:author="Kenneth Ssekimpi" w:date="2024-05-14T20:09:00Z" w:id="2960">
            <w:rPr>
              <w:del w:author="Kenneth Ssekimpi" w:date="2024-05-14T20:08:00Z" w:id="2961"/>
              <w:sz w:val="24"/>
            </w:rPr>
          </w:rPrChange>
        </w:rPr>
        <w:pPrChange w:author="Kenneth Ssekimpi" w:date="2024-05-14T20:09:00Z" w:id="2962">
          <w:pPr>
            <w:pStyle w:val="ListParagraph"/>
            <w:numPr>
              <w:numId w:val="1"/>
            </w:numPr>
            <w:tabs>
              <w:tab w:val="left" w:pos="596"/>
              <w:tab w:val="left" w:pos="598"/>
            </w:tabs>
            <w:spacing w:before="124" w:line="252" w:lineRule="auto"/>
            <w:ind w:left="598" w:right="1311" w:hanging="482"/>
            <w:jc w:val="both"/>
          </w:pPr>
        </w:pPrChange>
      </w:pPr>
      <w:del w:author="Kenneth Ssekimpi" w:date="2024-05-14T20:08:00Z" w:id="2963">
        <w:r w:rsidRPr="001D5BC5" w:rsidDel="001079FB">
          <w:rPr>
            <w:rFonts w:asciiTheme="majorBidi" w:hAnsiTheme="majorBidi" w:cstheme="majorBidi"/>
            <w:w w:val="105"/>
            <w:sz w:val="24"/>
            <w:szCs w:val="24"/>
            <w:rPrChange w:author="Kenneth Ssekimpi" w:date="2024-05-14T20:09:00Z" w:id="2964">
              <w:rPr>
                <w:w w:val="105"/>
                <w:sz w:val="24"/>
              </w:rPr>
            </w:rPrChange>
          </w:rPr>
          <w:delText>M. Rico-</w:delText>
        </w:r>
        <w:r w:rsidRPr="001D5BC5" w:rsidDel="001079FB">
          <w:rPr>
            <w:rFonts w:asciiTheme="majorBidi" w:hAnsiTheme="majorBidi" w:cstheme="majorBidi"/>
            <w:spacing w:val="11"/>
            <w:sz w:val="24"/>
            <w:szCs w:val="24"/>
            <w:rPrChange w:author="Kenneth Ssekimpi" w:date="2024-05-14T20:09:00Z" w:id="2965">
              <w:rPr>
                <w:spacing w:val="11"/>
                <w:sz w:val="24"/>
              </w:rPr>
            </w:rPrChange>
          </w:rPr>
          <w:delText>Gonz</w:delText>
        </w:r>
        <w:r w:rsidRPr="001D5BC5" w:rsidDel="001079FB">
          <w:rPr>
            <w:rFonts w:asciiTheme="majorBidi" w:hAnsiTheme="majorBidi" w:cstheme="majorBidi"/>
            <w:spacing w:val="-107"/>
            <w:w w:val="145"/>
            <w:sz w:val="24"/>
            <w:szCs w:val="24"/>
            <w:rPrChange w:author="Kenneth Ssekimpi" w:date="2024-05-14T20:09:00Z" w:id="2966">
              <w:rPr>
                <w:spacing w:val="-107"/>
                <w:w w:val="145"/>
                <w:sz w:val="24"/>
              </w:rPr>
            </w:rPrChange>
          </w:rPr>
          <w:delText>´</w:delText>
        </w:r>
        <w:r w:rsidRPr="001D5BC5" w:rsidDel="001079FB">
          <w:rPr>
            <w:rFonts w:asciiTheme="majorBidi" w:hAnsiTheme="majorBidi" w:cstheme="majorBidi"/>
            <w:spacing w:val="11"/>
            <w:sz w:val="24"/>
            <w:szCs w:val="24"/>
            <w:rPrChange w:author="Kenneth Ssekimpi" w:date="2024-05-14T20:09:00Z" w:id="2967">
              <w:rPr>
                <w:spacing w:val="11"/>
                <w:sz w:val="24"/>
              </w:rPr>
            </w:rPrChange>
          </w:rPr>
          <w:delText>alez,</w:delText>
        </w:r>
        <w:r w:rsidRPr="001D5BC5" w:rsidDel="001079FB">
          <w:rPr>
            <w:rFonts w:asciiTheme="majorBidi" w:hAnsiTheme="majorBidi" w:cstheme="majorBidi"/>
            <w:spacing w:val="-1"/>
            <w:w w:val="104"/>
            <w:sz w:val="24"/>
            <w:szCs w:val="24"/>
            <w:rPrChange w:author="Kenneth Ssekimpi" w:date="2024-05-14T20:09:00Z" w:id="2968">
              <w:rPr>
                <w:spacing w:val="-1"/>
                <w:w w:val="104"/>
                <w:sz w:val="24"/>
              </w:rPr>
            </w:rPrChange>
          </w:rPr>
          <w:delText xml:space="preserve"> </w:delText>
        </w:r>
        <w:r w:rsidRPr="001D5BC5" w:rsidDel="001079FB">
          <w:rPr>
            <w:rFonts w:asciiTheme="majorBidi" w:hAnsiTheme="majorBidi" w:cstheme="majorBidi"/>
            <w:w w:val="105"/>
            <w:sz w:val="24"/>
            <w:szCs w:val="24"/>
            <w:rPrChange w:author="Kenneth Ssekimpi" w:date="2024-05-14T20:09:00Z" w:id="2969">
              <w:rPr>
                <w:w w:val="105"/>
                <w:sz w:val="24"/>
              </w:rPr>
            </w:rPrChange>
          </w:rPr>
          <w:delText xml:space="preserve">J. Pino-Ortega, A. </w:delText>
        </w:r>
        <w:r w:rsidRPr="001D5BC5" w:rsidDel="001079FB">
          <w:rPr>
            <w:rFonts w:asciiTheme="majorBidi" w:hAnsiTheme="majorBidi" w:cstheme="majorBidi"/>
            <w:spacing w:val="7"/>
            <w:w w:val="97"/>
            <w:sz w:val="24"/>
            <w:szCs w:val="24"/>
            <w:rPrChange w:author="Kenneth Ssekimpi" w:date="2024-05-14T20:09:00Z" w:id="2970">
              <w:rPr>
                <w:spacing w:val="7"/>
                <w:w w:val="97"/>
                <w:sz w:val="24"/>
              </w:rPr>
            </w:rPrChange>
          </w:rPr>
          <w:delText>M</w:delText>
        </w:r>
        <w:r w:rsidRPr="001D5BC5" w:rsidDel="001079FB">
          <w:rPr>
            <w:rFonts w:asciiTheme="majorBidi" w:hAnsiTheme="majorBidi" w:cstheme="majorBidi"/>
            <w:spacing w:val="-97"/>
            <w:w w:val="143"/>
            <w:sz w:val="24"/>
            <w:szCs w:val="24"/>
            <w:rPrChange w:author="Kenneth Ssekimpi" w:date="2024-05-14T20:09:00Z" w:id="2971">
              <w:rPr>
                <w:spacing w:val="-97"/>
                <w:w w:val="143"/>
                <w:sz w:val="24"/>
              </w:rPr>
            </w:rPrChange>
          </w:rPr>
          <w:delText>´</w:delText>
        </w:r>
        <w:r w:rsidRPr="001D5BC5" w:rsidDel="001079FB">
          <w:rPr>
            <w:rFonts w:asciiTheme="majorBidi" w:hAnsiTheme="majorBidi" w:cstheme="majorBidi"/>
            <w:spacing w:val="14"/>
            <w:w w:val="99"/>
            <w:sz w:val="24"/>
            <w:szCs w:val="24"/>
            <w:rPrChange w:author="Kenneth Ssekimpi" w:date="2024-05-14T20:09:00Z" w:id="2972">
              <w:rPr>
                <w:spacing w:val="14"/>
                <w:w w:val="99"/>
                <w:sz w:val="24"/>
              </w:rPr>
            </w:rPrChange>
          </w:rPr>
          <w:delText>endez,</w:delText>
        </w:r>
        <w:r w:rsidRPr="001D5BC5" w:rsidDel="001079FB">
          <w:rPr>
            <w:rFonts w:asciiTheme="majorBidi" w:hAnsiTheme="majorBidi" w:cstheme="majorBidi"/>
            <w:spacing w:val="-1"/>
            <w:w w:val="104"/>
            <w:sz w:val="24"/>
            <w:szCs w:val="24"/>
            <w:rPrChange w:author="Kenneth Ssekimpi" w:date="2024-05-14T20:09:00Z" w:id="2973">
              <w:rPr>
                <w:spacing w:val="-1"/>
                <w:w w:val="104"/>
                <w:sz w:val="24"/>
              </w:rPr>
            </w:rPrChange>
          </w:rPr>
          <w:delText xml:space="preserve"> </w:delText>
        </w:r>
        <w:r w:rsidRPr="001D5BC5" w:rsidDel="001079FB">
          <w:rPr>
            <w:rFonts w:asciiTheme="majorBidi" w:hAnsiTheme="majorBidi" w:cstheme="majorBidi"/>
            <w:w w:val="105"/>
            <w:sz w:val="24"/>
            <w:szCs w:val="24"/>
            <w:rPrChange w:author="Kenneth Ssekimpi" w:date="2024-05-14T20:09:00Z" w:id="2974">
              <w:rPr>
                <w:w w:val="105"/>
                <w:sz w:val="24"/>
              </w:rPr>
            </w:rPrChange>
          </w:rPr>
          <w:delText>F. Clemente, and A. Baca.</w:delText>
        </w:r>
        <w:r w:rsidRPr="001D5BC5" w:rsidDel="001079FB">
          <w:rPr>
            <w:rFonts w:asciiTheme="majorBidi" w:hAnsiTheme="majorBidi" w:cstheme="majorBidi"/>
            <w:spacing w:val="25"/>
            <w:w w:val="105"/>
            <w:sz w:val="24"/>
            <w:szCs w:val="24"/>
            <w:rPrChange w:author="Kenneth Ssekimpi" w:date="2024-05-14T20:09:00Z" w:id="2975">
              <w:rPr>
                <w:spacing w:val="25"/>
                <w:w w:val="105"/>
                <w:sz w:val="24"/>
              </w:rPr>
            </w:rPrChange>
          </w:rPr>
          <w:delText xml:space="preserve"> </w:delText>
        </w:r>
        <w:r w:rsidRPr="001D5BC5" w:rsidDel="001079FB">
          <w:rPr>
            <w:rFonts w:asciiTheme="majorBidi" w:hAnsiTheme="majorBidi" w:cstheme="majorBidi"/>
            <w:w w:val="105"/>
            <w:sz w:val="24"/>
            <w:szCs w:val="24"/>
            <w:rPrChange w:author="Kenneth Ssekimpi" w:date="2024-05-14T20:09:00Z" w:id="2976">
              <w:rPr>
                <w:w w:val="105"/>
                <w:sz w:val="24"/>
              </w:rPr>
            </w:rPrChange>
          </w:rPr>
          <w:delText>Machine learning</w:delText>
        </w:r>
        <w:r w:rsidRPr="001D5BC5" w:rsidDel="001079FB">
          <w:rPr>
            <w:rFonts w:asciiTheme="majorBidi" w:hAnsiTheme="majorBidi" w:cstheme="majorBidi"/>
            <w:spacing w:val="-2"/>
            <w:w w:val="105"/>
            <w:sz w:val="24"/>
            <w:szCs w:val="24"/>
            <w:rPrChange w:author="Kenneth Ssekimpi" w:date="2024-05-14T20:09:00Z" w:id="2977">
              <w:rPr>
                <w:spacing w:val="-2"/>
                <w:w w:val="105"/>
                <w:sz w:val="24"/>
              </w:rPr>
            </w:rPrChange>
          </w:rPr>
          <w:delText xml:space="preserve"> </w:delText>
        </w:r>
        <w:r w:rsidRPr="001D5BC5" w:rsidDel="001079FB">
          <w:rPr>
            <w:rFonts w:asciiTheme="majorBidi" w:hAnsiTheme="majorBidi" w:cstheme="majorBidi"/>
            <w:w w:val="105"/>
            <w:sz w:val="24"/>
            <w:szCs w:val="24"/>
            <w:rPrChange w:author="Kenneth Ssekimpi" w:date="2024-05-14T20:09:00Z" w:id="2978">
              <w:rPr>
                <w:w w:val="105"/>
                <w:sz w:val="24"/>
              </w:rPr>
            </w:rPrChange>
          </w:rPr>
          <w:delText>application</w:delText>
        </w:r>
        <w:r w:rsidRPr="001D5BC5" w:rsidDel="001079FB">
          <w:rPr>
            <w:rFonts w:asciiTheme="majorBidi" w:hAnsiTheme="majorBidi" w:cstheme="majorBidi"/>
            <w:spacing w:val="-2"/>
            <w:w w:val="105"/>
            <w:sz w:val="24"/>
            <w:szCs w:val="24"/>
            <w:rPrChange w:author="Kenneth Ssekimpi" w:date="2024-05-14T20:09:00Z" w:id="2979">
              <w:rPr>
                <w:spacing w:val="-2"/>
                <w:w w:val="105"/>
                <w:sz w:val="24"/>
              </w:rPr>
            </w:rPrChange>
          </w:rPr>
          <w:delText xml:space="preserve"> </w:delText>
        </w:r>
        <w:r w:rsidRPr="001D5BC5" w:rsidDel="001079FB">
          <w:rPr>
            <w:rFonts w:asciiTheme="majorBidi" w:hAnsiTheme="majorBidi" w:cstheme="majorBidi"/>
            <w:w w:val="105"/>
            <w:sz w:val="24"/>
            <w:szCs w:val="24"/>
            <w:rPrChange w:author="Kenneth Ssekimpi" w:date="2024-05-14T20:09:00Z" w:id="2980">
              <w:rPr>
                <w:w w:val="105"/>
                <w:sz w:val="24"/>
              </w:rPr>
            </w:rPrChange>
          </w:rPr>
          <w:delText>in</w:delText>
        </w:r>
        <w:r w:rsidRPr="001D5BC5" w:rsidDel="001079FB">
          <w:rPr>
            <w:rFonts w:asciiTheme="majorBidi" w:hAnsiTheme="majorBidi" w:cstheme="majorBidi"/>
            <w:spacing w:val="-2"/>
            <w:w w:val="105"/>
            <w:sz w:val="24"/>
            <w:szCs w:val="24"/>
            <w:rPrChange w:author="Kenneth Ssekimpi" w:date="2024-05-14T20:09:00Z" w:id="2981">
              <w:rPr>
                <w:spacing w:val="-2"/>
                <w:w w:val="105"/>
                <w:sz w:val="24"/>
              </w:rPr>
            </w:rPrChange>
          </w:rPr>
          <w:delText xml:space="preserve"> </w:delText>
        </w:r>
        <w:r w:rsidRPr="001D5BC5" w:rsidDel="001079FB">
          <w:rPr>
            <w:rFonts w:asciiTheme="majorBidi" w:hAnsiTheme="majorBidi" w:cstheme="majorBidi"/>
            <w:w w:val="105"/>
            <w:sz w:val="24"/>
            <w:szCs w:val="24"/>
            <w:rPrChange w:author="Kenneth Ssekimpi" w:date="2024-05-14T20:09:00Z" w:id="2982">
              <w:rPr>
                <w:w w:val="105"/>
                <w:sz w:val="24"/>
              </w:rPr>
            </w:rPrChange>
          </w:rPr>
          <w:delText>soccer: a</w:delText>
        </w:r>
        <w:r w:rsidRPr="001D5BC5" w:rsidDel="001079FB">
          <w:rPr>
            <w:rFonts w:asciiTheme="majorBidi" w:hAnsiTheme="majorBidi" w:cstheme="majorBidi"/>
            <w:spacing w:val="-2"/>
            <w:w w:val="105"/>
            <w:sz w:val="24"/>
            <w:szCs w:val="24"/>
            <w:rPrChange w:author="Kenneth Ssekimpi" w:date="2024-05-14T20:09:00Z" w:id="2983">
              <w:rPr>
                <w:spacing w:val="-2"/>
                <w:w w:val="105"/>
                <w:sz w:val="24"/>
              </w:rPr>
            </w:rPrChange>
          </w:rPr>
          <w:delText xml:space="preserve"> </w:delText>
        </w:r>
        <w:r w:rsidRPr="001D5BC5" w:rsidDel="001079FB">
          <w:rPr>
            <w:rFonts w:asciiTheme="majorBidi" w:hAnsiTheme="majorBidi" w:cstheme="majorBidi"/>
            <w:w w:val="105"/>
            <w:sz w:val="24"/>
            <w:szCs w:val="24"/>
            <w:rPrChange w:author="Kenneth Ssekimpi" w:date="2024-05-14T20:09:00Z" w:id="2984">
              <w:rPr>
                <w:w w:val="105"/>
                <w:sz w:val="24"/>
              </w:rPr>
            </w:rPrChange>
          </w:rPr>
          <w:delText>systematic</w:delText>
        </w:r>
        <w:r w:rsidRPr="001D5BC5" w:rsidDel="001079FB">
          <w:rPr>
            <w:rFonts w:asciiTheme="majorBidi" w:hAnsiTheme="majorBidi" w:cstheme="majorBidi"/>
            <w:spacing w:val="-2"/>
            <w:w w:val="105"/>
            <w:sz w:val="24"/>
            <w:szCs w:val="24"/>
            <w:rPrChange w:author="Kenneth Ssekimpi" w:date="2024-05-14T20:09:00Z" w:id="2985">
              <w:rPr>
                <w:spacing w:val="-2"/>
                <w:w w:val="105"/>
                <w:sz w:val="24"/>
              </w:rPr>
            </w:rPrChange>
          </w:rPr>
          <w:delText xml:space="preserve"> </w:delText>
        </w:r>
        <w:r w:rsidRPr="001D5BC5" w:rsidDel="001079FB">
          <w:rPr>
            <w:rFonts w:asciiTheme="majorBidi" w:hAnsiTheme="majorBidi" w:cstheme="majorBidi"/>
            <w:w w:val="105"/>
            <w:sz w:val="24"/>
            <w:szCs w:val="24"/>
            <w:rPrChange w:author="Kenneth Ssekimpi" w:date="2024-05-14T20:09:00Z" w:id="2986">
              <w:rPr>
                <w:w w:val="105"/>
                <w:sz w:val="24"/>
              </w:rPr>
            </w:rPrChange>
          </w:rPr>
          <w:delText xml:space="preserve">review. </w:delText>
        </w:r>
        <w:r w:rsidRPr="001D5BC5" w:rsidDel="001079FB">
          <w:rPr>
            <w:rFonts w:asciiTheme="majorBidi" w:hAnsiTheme="majorBidi" w:cstheme="majorBidi"/>
            <w:i/>
            <w:w w:val="105"/>
            <w:sz w:val="24"/>
            <w:szCs w:val="24"/>
            <w:rPrChange w:author="Kenneth Ssekimpi" w:date="2024-05-14T20:09:00Z" w:id="2987">
              <w:rPr>
                <w:i/>
                <w:w w:val="105"/>
                <w:sz w:val="24"/>
              </w:rPr>
            </w:rPrChange>
          </w:rPr>
          <w:delText>Biology of sport</w:delText>
        </w:r>
        <w:r w:rsidRPr="001D5BC5" w:rsidDel="001079FB">
          <w:rPr>
            <w:rFonts w:asciiTheme="majorBidi" w:hAnsiTheme="majorBidi" w:cstheme="majorBidi"/>
            <w:w w:val="105"/>
            <w:sz w:val="24"/>
            <w:szCs w:val="24"/>
            <w:rPrChange w:author="Kenneth Ssekimpi" w:date="2024-05-14T20:09:00Z" w:id="2988">
              <w:rPr>
                <w:w w:val="105"/>
                <w:sz w:val="24"/>
              </w:rPr>
            </w:rPrChange>
          </w:rPr>
          <w:delText>,</w:delText>
        </w:r>
        <w:r w:rsidRPr="001D5BC5" w:rsidDel="001079FB">
          <w:rPr>
            <w:rFonts w:asciiTheme="majorBidi" w:hAnsiTheme="majorBidi" w:cstheme="majorBidi"/>
            <w:spacing w:val="-1"/>
            <w:w w:val="105"/>
            <w:sz w:val="24"/>
            <w:szCs w:val="24"/>
            <w:rPrChange w:author="Kenneth Ssekimpi" w:date="2024-05-14T20:09:00Z" w:id="2989">
              <w:rPr>
                <w:spacing w:val="-1"/>
                <w:w w:val="105"/>
                <w:sz w:val="24"/>
              </w:rPr>
            </w:rPrChange>
          </w:rPr>
          <w:delText xml:space="preserve"> </w:delText>
        </w:r>
        <w:r w:rsidRPr="001D5BC5" w:rsidDel="001079FB">
          <w:rPr>
            <w:rFonts w:asciiTheme="majorBidi" w:hAnsiTheme="majorBidi" w:cstheme="majorBidi"/>
            <w:w w:val="105"/>
            <w:sz w:val="24"/>
            <w:szCs w:val="24"/>
            <w:rPrChange w:author="Kenneth Ssekimpi" w:date="2024-05-14T20:09:00Z" w:id="2990">
              <w:rPr>
                <w:w w:val="105"/>
                <w:sz w:val="24"/>
              </w:rPr>
            </w:rPrChange>
          </w:rPr>
          <w:delText xml:space="preserve">40(1):249–263, </w:delText>
        </w:r>
        <w:r w:rsidRPr="001D5BC5" w:rsidDel="001079FB">
          <w:rPr>
            <w:rFonts w:asciiTheme="majorBidi" w:hAnsiTheme="majorBidi" w:cstheme="majorBidi"/>
            <w:spacing w:val="-4"/>
            <w:w w:val="105"/>
            <w:sz w:val="24"/>
            <w:szCs w:val="24"/>
            <w:rPrChange w:author="Kenneth Ssekimpi" w:date="2024-05-14T20:09:00Z" w:id="2991">
              <w:rPr>
                <w:spacing w:val="-4"/>
                <w:w w:val="105"/>
                <w:sz w:val="24"/>
              </w:rPr>
            </w:rPrChange>
          </w:rPr>
          <w:delText>2023.</w:delText>
        </w:r>
      </w:del>
    </w:p>
    <w:p w:rsidRPr="00EA3CF1" w:rsidR="00647801" w:rsidRDefault="00F92CD7" w14:paraId="2AFF8EA5" w14:textId="3841DEBF">
      <w:pPr>
        <w:rPr>
          <w:rPrChange w:author="Kenneth Ssekimpi" w:date="2024-05-14T19:52:00Z" w:id="2992">
            <w:rPr>
              <w:sz w:val="24"/>
            </w:rPr>
          </w:rPrChange>
        </w:rPr>
        <w:pPrChange w:author="Kenneth Ssekimpi" w:date="2024-05-14T20:13:00Z" w:id="2993">
          <w:pPr>
            <w:pStyle w:val="ListParagraph"/>
            <w:numPr>
              <w:numId w:val="1"/>
            </w:numPr>
            <w:tabs>
              <w:tab w:val="left" w:pos="596"/>
              <w:tab w:val="left" w:pos="598"/>
              <w:tab w:val="left" w:pos="2754"/>
              <w:tab w:val="left" w:pos="3706"/>
            </w:tabs>
            <w:spacing w:before="197"/>
            <w:ind w:left="598" w:right="1313" w:hanging="482"/>
            <w:jc w:val="both"/>
          </w:pPr>
        </w:pPrChange>
      </w:pPr>
      <w:del w:author="Kenneth Ssekimpi" w:date="2024-05-14T20:08:00Z" w:id="2994">
        <w:r w:rsidRPr="00EA3CF1" w:rsidDel="001079FB">
          <w:rPr>
            <w:rPrChange w:author="Kenneth Ssekimpi" w:date="2024-05-14T19:52:00Z" w:id="2995">
              <w:rPr>
                <w:sz w:val="24"/>
              </w:rPr>
            </w:rPrChange>
          </w:rPr>
          <w:delText>C.</w:delText>
        </w:r>
        <w:r w:rsidRPr="00EA3CF1" w:rsidDel="001079FB">
          <w:rPr>
            <w:spacing w:val="40"/>
            <w:rPrChange w:author="Kenneth Ssekimpi" w:date="2024-05-14T19:52:00Z" w:id="2996">
              <w:rPr>
                <w:spacing w:val="40"/>
                <w:sz w:val="24"/>
              </w:rPr>
            </w:rPrChange>
          </w:rPr>
          <w:delText xml:space="preserve">  </w:delText>
        </w:r>
        <w:r w:rsidRPr="00EA3CF1" w:rsidDel="001079FB">
          <w:rPr>
            <w:rPrChange w:author="Kenneth Ssekimpi" w:date="2024-05-14T19:52:00Z" w:id="2997">
              <w:rPr>
                <w:sz w:val="24"/>
              </w:rPr>
            </w:rPrChange>
          </w:rPr>
          <w:delText>Trainor.</w:delText>
        </w:r>
        <w:r w:rsidRPr="00EA3CF1" w:rsidDel="001079FB">
          <w:rPr>
            <w:rPrChange w:author="Kenneth Ssekimpi" w:date="2024-05-14T19:52:00Z" w:id="2998">
              <w:rPr>
                <w:sz w:val="24"/>
              </w:rPr>
            </w:rPrChange>
          </w:rPr>
          <w:tab/>
        </w:r>
        <w:r w:rsidRPr="00EA3CF1" w:rsidDel="001079FB">
          <w:rPr>
            <w:rPrChange w:author="Kenneth Ssekimpi" w:date="2024-05-14T19:52:00Z" w:id="2998">
              <w:rPr>
                <w:sz w:val="24"/>
              </w:rPr>
            </w:rPrChange>
          </w:rPr>
          <w:delText>Defensive</w:delText>
        </w:r>
        <w:r w:rsidRPr="00EA3CF1" w:rsidDel="001079FB">
          <w:rPr>
            <w:spacing w:val="80"/>
            <w:rPrChange w:author="Kenneth Ssekimpi" w:date="2024-05-14T19:52:00Z" w:id="2999">
              <w:rPr>
                <w:spacing w:val="80"/>
                <w:sz w:val="24"/>
              </w:rPr>
            </w:rPrChange>
          </w:rPr>
          <w:delText xml:space="preserve">  </w:delText>
        </w:r>
        <w:r w:rsidRPr="00EA3CF1" w:rsidDel="001079FB">
          <w:rPr>
            <w:rPrChange w:author="Kenneth Ssekimpi" w:date="2024-05-14T19:52:00Z" w:id="3000">
              <w:rPr>
                <w:sz w:val="24"/>
              </w:rPr>
            </w:rPrChange>
          </w:rPr>
          <w:delText>metrics:</w:delText>
        </w:r>
        <w:r w:rsidRPr="00EA3CF1" w:rsidDel="001079FB">
          <w:rPr>
            <w:spacing w:val="80"/>
            <w:w w:val="150"/>
            <w:rPrChange w:author="Kenneth Ssekimpi" w:date="2024-05-14T19:52:00Z" w:id="3001">
              <w:rPr>
                <w:spacing w:val="80"/>
                <w:w w:val="150"/>
                <w:sz w:val="24"/>
              </w:rPr>
            </w:rPrChange>
          </w:rPr>
          <w:delText xml:space="preserve">   </w:delText>
        </w:r>
        <w:r w:rsidRPr="00EA3CF1" w:rsidDel="001079FB">
          <w:rPr>
            <w:rPrChange w:author="Kenneth Ssekimpi" w:date="2024-05-14T19:52:00Z" w:id="3002">
              <w:rPr>
                <w:sz w:val="24"/>
              </w:rPr>
            </w:rPrChange>
          </w:rPr>
          <w:delText>Measuring</w:delText>
        </w:r>
        <w:r w:rsidRPr="00EA3CF1" w:rsidDel="001079FB">
          <w:rPr>
            <w:spacing w:val="80"/>
            <w:rPrChange w:author="Kenneth Ssekimpi" w:date="2024-05-14T19:52:00Z" w:id="3003">
              <w:rPr>
                <w:spacing w:val="80"/>
                <w:sz w:val="24"/>
              </w:rPr>
            </w:rPrChange>
          </w:rPr>
          <w:delText xml:space="preserve">  </w:delText>
        </w:r>
        <w:r w:rsidRPr="00EA3CF1" w:rsidDel="001079FB">
          <w:rPr>
            <w:rPrChange w:author="Kenneth Ssekimpi" w:date="2024-05-14T19:52:00Z" w:id="3004">
              <w:rPr>
                <w:sz w:val="24"/>
              </w:rPr>
            </w:rPrChange>
          </w:rPr>
          <w:delText>the</w:delText>
        </w:r>
        <w:r w:rsidRPr="00EA3CF1" w:rsidDel="001079FB">
          <w:rPr>
            <w:spacing w:val="80"/>
            <w:rPrChange w:author="Kenneth Ssekimpi" w:date="2024-05-14T19:52:00Z" w:id="3005">
              <w:rPr>
                <w:spacing w:val="80"/>
                <w:sz w:val="24"/>
              </w:rPr>
            </w:rPrChange>
          </w:rPr>
          <w:delText xml:space="preserve">  </w:delText>
        </w:r>
        <w:r w:rsidRPr="00EA3CF1" w:rsidDel="001079FB">
          <w:rPr>
            <w:rPrChange w:author="Kenneth Ssekimpi" w:date="2024-05-14T19:52:00Z" w:id="3006">
              <w:rPr>
                <w:sz w:val="24"/>
              </w:rPr>
            </w:rPrChange>
          </w:rPr>
          <w:delText>intensity</w:delText>
        </w:r>
        <w:r w:rsidRPr="00EA3CF1" w:rsidDel="001079FB">
          <w:rPr>
            <w:spacing w:val="80"/>
            <w:rPrChange w:author="Kenneth Ssekimpi" w:date="2024-05-14T19:52:00Z" w:id="3007">
              <w:rPr>
                <w:spacing w:val="80"/>
                <w:sz w:val="24"/>
              </w:rPr>
            </w:rPrChange>
          </w:rPr>
          <w:delText xml:space="preserve">  </w:delText>
        </w:r>
        <w:r w:rsidRPr="00EA3CF1" w:rsidDel="001079FB">
          <w:rPr>
            <w:rPrChange w:author="Kenneth Ssekimpi" w:date="2024-05-14T19:52:00Z" w:id="3008">
              <w:rPr>
                <w:sz w:val="24"/>
              </w:rPr>
            </w:rPrChange>
          </w:rPr>
          <w:delText>of</w:delText>
        </w:r>
        <w:r w:rsidRPr="00EA3CF1" w:rsidDel="001079FB">
          <w:rPr>
            <w:spacing w:val="80"/>
            <w:rPrChange w:author="Kenneth Ssekimpi" w:date="2024-05-14T19:52:00Z" w:id="3009">
              <w:rPr>
                <w:spacing w:val="80"/>
                <w:sz w:val="24"/>
              </w:rPr>
            </w:rPrChange>
          </w:rPr>
          <w:delText xml:space="preserve">  </w:delText>
        </w:r>
        <w:r w:rsidRPr="00EA3CF1" w:rsidDel="001079FB">
          <w:rPr>
            <w:rPrChange w:author="Kenneth Ssekimpi" w:date="2024-05-14T19:52:00Z" w:id="3010">
              <w:rPr>
                <w:sz w:val="24"/>
              </w:rPr>
            </w:rPrChange>
          </w:rPr>
          <w:delText>a high</w:delText>
        </w:r>
        <w:r w:rsidRPr="00EA3CF1" w:rsidDel="001079FB">
          <w:rPr>
            <w:spacing w:val="80"/>
            <w:rPrChange w:author="Kenneth Ssekimpi" w:date="2024-05-14T19:52:00Z" w:id="3011">
              <w:rPr>
                <w:spacing w:val="80"/>
                <w:sz w:val="24"/>
              </w:rPr>
            </w:rPrChange>
          </w:rPr>
          <w:delText xml:space="preserve">  </w:delText>
        </w:r>
        <w:r w:rsidRPr="00EA3CF1" w:rsidDel="001079FB">
          <w:rPr>
            <w:rPrChange w:author="Kenneth Ssekimpi" w:date="2024-05-14T19:52:00Z" w:id="3012">
              <w:rPr>
                <w:sz w:val="24"/>
              </w:rPr>
            </w:rPrChange>
          </w:rPr>
          <w:delText>press,</w:delText>
        </w:r>
        <w:r w:rsidRPr="00EA3CF1" w:rsidDel="001079FB">
          <w:rPr>
            <w:spacing w:val="80"/>
            <w:rPrChange w:author="Kenneth Ssekimpi" w:date="2024-05-14T19:52:00Z" w:id="3013">
              <w:rPr>
                <w:spacing w:val="80"/>
                <w:sz w:val="24"/>
              </w:rPr>
            </w:rPrChange>
          </w:rPr>
          <w:delText xml:space="preserve">  </w:delText>
        </w:r>
        <w:r w:rsidRPr="00EA3CF1" w:rsidDel="001079FB">
          <w:rPr>
            <w:rPrChange w:author="Kenneth Ssekimpi" w:date="2024-05-14T19:52:00Z" w:id="3014">
              <w:rPr>
                <w:sz w:val="24"/>
              </w:rPr>
            </w:rPrChange>
          </w:rPr>
          <w:delText>2014.</w:delText>
        </w:r>
        <w:r w:rsidRPr="00EA3CF1" w:rsidDel="001079FB">
          <w:rPr>
            <w:rPrChange w:author="Kenneth Ssekimpi" w:date="2024-05-14T19:52:00Z" w:id="3015">
              <w:rPr>
                <w:sz w:val="24"/>
              </w:rPr>
            </w:rPrChange>
          </w:rPr>
          <w:tab/>
        </w:r>
        <w:r w:rsidRPr="00EA3CF1" w:rsidDel="001079FB">
          <w:rPr>
            <w:rPrChange w:author="Kenneth Ssekimpi" w:date="2024-05-14T19:52:00Z" w:id="3016">
              <w:rPr>
                <w:sz w:val="24"/>
              </w:rPr>
            </w:rPrChange>
          </w:rPr>
          <w:tab/>
        </w:r>
        <w:r w:rsidRPr="00EA3CF1" w:rsidDel="001079FB">
          <w:rPr>
            <w:w w:val="90"/>
            <w:rPrChange w:author="Kenneth Ssekimpi" w:date="2024-05-14T19:52:00Z" w:id="3017">
              <w:rPr>
                <w:w w:val="90"/>
                <w:sz w:val="24"/>
              </w:rPr>
            </w:rPrChange>
          </w:rPr>
          <w:delText xml:space="preserve">URL </w:delText>
        </w:r>
        <w:r w:rsidRPr="00EA3CF1" w:rsidDel="001079FB">
          <w:rPr>
            <w:w w:val="90"/>
            <w:rPrChange w:author="Kenneth Ssekimpi" w:date="2024-05-14T19:52:00Z" w:id="3018">
              <w:rPr>
                <w:rFonts w:ascii="Courier New"/>
                <w:w w:val="90"/>
                <w:sz w:val="24"/>
              </w:rPr>
            </w:rPrChange>
          </w:rPr>
          <w:delText>https://statsbomb.com/articles/soccer/ defensive-metrics-measuring-the-intensity-of-a-high-press/</w:delText>
        </w:r>
        <w:r w:rsidRPr="00EA3CF1" w:rsidDel="001079FB">
          <w:rPr>
            <w:w w:val="90"/>
            <w:rPrChange w:author="Kenneth Ssekimpi" w:date="2024-05-14T19:52:00Z" w:id="3019">
              <w:rPr>
                <w:w w:val="90"/>
                <w:sz w:val="24"/>
              </w:rPr>
            </w:rPrChange>
          </w:rPr>
          <w:delText xml:space="preserve">. Accessed: </w:delText>
        </w:r>
        <w:r w:rsidRPr="00EA3CF1" w:rsidDel="001079FB">
          <w:rPr>
            <w:spacing w:val="-2"/>
            <w:rPrChange w:author="Kenneth Ssekimpi" w:date="2024-05-14T19:52:00Z" w:id="3020">
              <w:rPr>
                <w:spacing w:val="-2"/>
                <w:sz w:val="24"/>
              </w:rPr>
            </w:rPrChange>
          </w:rPr>
          <w:delText>2024-03-13.</w:delText>
        </w:r>
      </w:del>
    </w:p>
    <w:sectPr w:rsidRPr="00EA3CF1" w:rsidR="00647801">
      <w:pgSz w:w="11920" w:h="16860"/>
      <w:pgMar w:top="1860" w:right="100" w:bottom="1300" w:left="1300" w:header="1157" w:footer="111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NW" w:author="Neil Watson" w:date="2024-03-25T08:24:00Z" w:id="624">
    <w:p w:rsidRPr="00101171" w:rsidR="001D73A9" w:rsidP="001D73A9" w:rsidRDefault="001D73A9" w14:paraId="363D7C57" w14:textId="77777777">
      <w:r w:rsidRPr="00101171">
        <w:rPr>
          <w:rStyle w:val="CommentReference"/>
        </w:rPr>
        <w:annotationRef/>
      </w:r>
      <w:r w:rsidRPr="00101171">
        <w:rPr>
          <w:sz w:val="20"/>
          <w:szCs w:val="20"/>
        </w:rPr>
        <w:t xml:space="preserve">You need to define what this is here. </w:t>
      </w:r>
    </w:p>
    <w:p w:rsidRPr="00101171" w:rsidR="001D73A9" w:rsidP="001D73A9" w:rsidRDefault="001D73A9" w14:paraId="6FD7F908" w14:textId="77777777"/>
    <w:p w:rsidRPr="00101171" w:rsidR="001D73A9" w:rsidP="001D73A9" w:rsidRDefault="001D73A9" w14:paraId="2A30D99C" w14:textId="77777777">
      <w:r w:rsidRPr="00101171">
        <w:rPr>
          <w:sz w:val="20"/>
          <w:szCs w:val="20"/>
        </w:rPr>
        <w:t>One cannot assume that the examiner reading this would have any knowledge about football.</w:t>
      </w:r>
    </w:p>
  </w:comment>
  <w:comment w:initials="NW" w:author="Neil Watson" w:date="2024-03-25T08:25:00Z" w:id="630">
    <w:p w:rsidRPr="00101171" w:rsidR="001D73A9" w:rsidP="001D73A9" w:rsidRDefault="001D73A9" w14:paraId="266F184E" w14:textId="77777777">
      <w:r w:rsidRPr="00101171">
        <w:rPr>
          <w:rStyle w:val="CommentReference"/>
        </w:rPr>
        <w:annotationRef/>
      </w:r>
      <w:r w:rsidRPr="00101171">
        <w:rPr>
          <w:sz w:val="20"/>
          <w:szCs w:val="20"/>
        </w:rPr>
        <w:t>Same thing here, you need to define this.</w:t>
      </w:r>
    </w:p>
  </w:comment>
  <w:comment w:initials="NW" w:author="Neil Watson" w:date="2024-03-25T08:25:00Z" w:id="803">
    <w:p w:rsidRPr="00101171" w:rsidR="001D73A9" w:rsidP="001D73A9" w:rsidRDefault="001D73A9" w14:paraId="26582682" w14:textId="77777777">
      <w:r w:rsidRPr="00101171">
        <w:rPr>
          <w:rStyle w:val="CommentReference"/>
        </w:rPr>
        <w:annotationRef/>
      </w:r>
      <w:r w:rsidRPr="00101171">
        <w:rPr>
          <w:sz w:val="20"/>
          <w:szCs w:val="20"/>
        </w:rPr>
        <w:t>So this whole paragraph can move up to the intro as an explanation of what is pressing.</w:t>
      </w:r>
    </w:p>
  </w:comment>
  <w:comment w:initials="NW" w:author="Neil Watson" w:date="2024-03-25T08:29:00Z" w:id="910">
    <w:p w:rsidRPr="00101171" w:rsidR="00351D35" w:rsidP="00351D35" w:rsidRDefault="00351D35" w14:paraId="3789CFEB" w14:textId="77777777">
      <w:r w:rsidRPr="00101171">
        <w:rPr>
          <w:rStyle w:val="CommentReference"/>
        </w:rPr>
        <w:annotationRef/>
      </w:r>
      <w:r w:rsidRPr="00101171">
        <w:rPr>
          <w:sz w:val="20"/>
          <w:szCs w:val="20"/>
        </w:rPr>
        <w:t>Define this (in brackets alongside it)</w:t>
      </w:r>
    </w:p>
  </w:comment>
  <w:comment w:initials="NW" w:author="Neil Watson" w:date="2024-03-25T08:30:00Z" w:id="943">
    <w:p w:rsidRPr="00101171" w:rsidR="003D05CD" w:rsidP="003D05CD" w:rsidRDefault="003D05CD" w14:paraId="47297598" w14:textId="77777777">
      <w:r w:rsidRPr="00101171">
        <w:rPr>
          <w:rStyle w:val="CommentReference"/>
        </w:rPr>
        <w:annotationRef/>
      </w:r>
      <w:r w:rsidRPr="00101171">
        <w:rPr>
          <w:sz w:val="20"/>
          <w:szCs w:val="20"/>
        </w:rPr>
        <w:t>This can move up to introduction as a definition for formations.</w:t>
      </w:r>
    </w:p>
  </w:comment>
  <w:comment w:initials="NW" w:author="Neil Watson" w:date="2024-03-25T08:42:00Z" w:id="1057">
    <w:p w:rsidRPr="00101171" w:rsidR="00AD3D81" w:rsidP="00AD3D81" w:rsidRDefault="00AD3D81" w14:paraId="3237D3B1" w14:textId="77777777">
      <w:r w:rsidRPr="00101171">
        <w:rPr>
          <w:rStyle w:val="CommentReference"/>
        </w:rPr>
        <w:annotationRef/>
      </w:r>
      <w:r w:rsidRPr="00101171">
        <w:rPr>
          <w:sz w:val="20"/>
          <w:szCs w:val="20"/>
        </w:rPr>
        <w:t xml:space="preserve">Is there a reference to support this? </w:t>
      </w:r>
    </w:p>
    <w:p w:rsidRPr="00101171" w:rsidR="00AD3D81" w:rsidP="00AD3D81" w:rsidRDefault="00AD3D81" w14:paraId="22C0F41C" w14:textId="77777777"/>
    <w:p w:rsidRPr="00101171" w:rsidR="00AD3D81" w:rsidP="00AD3D81" w:rsidRDefault="00AD3D81" w14:paraId="452E1B18" w14:textId="77777777">
      <w:r w:rsidRPr="00101171">
        <w:rPr>
          <w:sz w:val="20"/>
          <w:szCs w:val="20"/>
        </w:rPr>
        <w:t>One needs to be careful when expressing strong statements like this in academic research.</w:t>
      </w:r>
    </w:p>
  </w:comment>
  <w:comment w:initials="NW" w:author="Neil Watson" w:date="2024-03-25T08:58:00Z" w:id="1366">
    <w:p w:rsidRPr="00101171" w:rsidR="00C01C88" w:rsidP="00C01C88" w:rsidRDefault="00C01C88" w14:paraId="6FAA15C4" w14:textId="77777777">
      <w:r w:rsidRPr="00101171">
        <w:rPr>
          <w:rStyle w:val="CommentReference"/>
        </w:rPr>
        <w:annotationRef/>
      </w:r>
      <w:r w:rsidRPr="00101171">
        <w:rPr>
          <w:sz w:val="20"/>
          <w:szCs w:val="20"/>
        </w:rPr>
        <w:t xml:space="preserve">It’s not clear how these two ideas fit into the broader research objective. I think you should either remove these, or you to provide more detail here. </w:t>
      </w:r>
    </w:p>
    <w:p w:rsidRPr="00101171" w:rsidR="00C01C88" w:rsidP="00C01C88" w:rsidRDefault="00C01C88" w14:paraId="6B11EE32" w14:textId="77777777"/>
    <w:p w:rsidRPr="00101171" w:rsidR="00C01C88" w:rsidP="00C01C88" w:rsidRDefault="00C01C88" w14:paraId="29EBE6E2" w14:textId="77777777">
      <w:r w:rsidRPr="00101171">
        <w:rPr>
          <w:sz w:val="20"/>
          <w:szCs w:val="20"/>
        </w:rPr>
        <w:t xml:space="preserve">I think both of these ideas could be projects in and of their own right, so that’s perhaps why it’s a bit confusing to have them here. </w:t>
      </w:r>
    </w:p>
    <w:p w:rsidRPr="00101171" w:rsidR="00C01C88" w:rsidP="00C01C88" w:rsidRDefault="00C01C88" w14:paraId="5A05232C" w14:textId="77777777"/>
    <w:p w:rsidRPr="00101171" w:rsidR="00C01C88" w:rsidP="00C01C88" w:rsidRDefault="00C01C88" w14:paraId="12233C3C" w14:textId="77777777">
      <w:r w:rsidRPr="00101171">
        <w:rPr>
          <w:sz w:val="20"/>
          <w:szCs w:val="20"/>
        </w:rPr>
        <w:t>But try add more detail as to what each of these are and how they fit into the overall research objective of your project.</w:t>
      </w:r>
    </w:p>
    <w:p w:rsidRPr="00101171" w:rsidR="00C01C88" w:rsidP="00C01C88" w:rsidRDefault="00C01C88" w14:paraId="44EE1078" w14:textId="77777777"/>
  </w:comment>
  <w:comment w:initials="NW" w:author="Neil Watson" w:date="2024-03-25T09:00:00Z" w:id="1448">
    <w:p w:rsidRPr="00101171" w:rsidR="00C01C88" w:rsidP="00C01C88" w:rsidRDefault="00C01C88" w14:paraId="64BADC2F" w14:textId="77777777">
      <w:r w:rsidRPr="00101171">
        <w:rPr>
          <w:rStyle w:val="CommentReference"/>
        </w:rPr>
        <w:annotationRef/>
      </w:r>
      <w:r w:rsidRPr="00101171">
        <w:rPr>
          <w:sz w:val="20"/>
          <w:szCs w:val="20"/>
        </w:rPr>
        <w:t>This isn’t really an insight - it’s more of an application. I think reword this point so that it reflects that your research will provide insights that COULD be used to guide player recruitment etc.</w:t>
      </w:r>
    </w:p>
  </w:comment>
  <w:comment w:initials="NW" w:author="Neil Watson" w:date="2024-03-25T09:03:00Z" w:id="1517">
    <w:p w:rsidRPr="00101171" w:rsidR="00C01C88" w:rsidP="00C01C88" w:rsidRDefault="00C01C88" w14:paraId="2BC08C27" w14:textId="77777777">
      <w:r w:rsidRPr="00101171">
        <w:rPr>
          <w:rStyle w:val="CommentReference"/>
        </w:rPr>
        <w:annotationRef/>
      </w:r>
      <w:r w:rsidRPr="00101171">
        <w:rPr>
          <w:sz w:val="20"/>
          <w:szCs w:val="20"/>
        </w:rPr>
        <w:t xml:space="preserve">You can’t just reference a study with a number like this! You need to mention at least the author’s names and then the number. </w:t>
      </w:r>
    </w:p>
    <w:p w:rsidRPr="00101171" w:rsidR="00C01C88" w:rsidP="00C01C88" w:rsidRDefault="00C01C88" w14:paraId="14CD7B94" w14:textId="77777777"/>
    <w:p w:rsidRPr="00101171" w:rsidR="00C01C88" w:rsidP="00C01C88" w:rsidRDefault="00C01C88" w14:paraId="20755FD8" w14:textId="77777777">
      <w:r w:rsidRPr="00101171">
        <w:rPr>
          <w:sz w:val="20"/>
          <w:szCs w:val="20"/>
        </w:rPr>
        <w:t>It’s fine to reference studies with just numbers in general, just not like this where the reader would need to know what the study is about to make the sentence make sense.</w:t>
      </w:r>
    </w:p>
  </w:comment>
  <w:comment w:initials="NW" w:author="Neil Watson" w:date="2024-03-25T09:05:00Z" w:id="1622">
    <w:p w:rsidRPr="00101171" w:rsidR="00C01C88" w:rsidP="00C01C88" w:rsidRDefault="00C01C88" w14:paraId="12D22533" w14:textId="77777777">
      <w:r w:rsidRPr="00101171">
        <w:rPr>
          <w:rStyle w:val="CommentReference"/>
        </w:rPr>
        <w:annotationRef/>
      </w:r>
      <w:r w:rsidRPr="00101171">
        <w:rPr>
          <w:sz w:val="20"/>
          <w:szCs w:val="20"/>
        </w:rPr>
        <w:t>I’m assuming you know that these variables are available in the data sources in section 5.1?</w:t>
      </w:r>
    </w:p>
  </w:comment>
  <w:comment w:initials="NW" w:author="Neil Watson" w:date="2024-03-25T09:06:00Z" w:id="1786">
    <w:p w:rsidRPr="00101171" w:rsidR="00C01C88" w:rsidP="00C01C88" w:rsidRDefault="00C01C88" w14:paraId="7A9ED6A6" w14:textId="77777777">
      <w:r w:rsidRPr="00101171">
        <w:rPr>
          <w:rStyle w:val="CommentReference"/>
        </w:rPr>
        <w:annotationRef/>
      </w:r>
      <w:r w:rsidRPr="00101171">
        <w:rPr>
          <w:sz w:val="20"/>
          <w:szCs w:val="20"/>
        </w:rPr>
        <w:t>It is the influence of pressing effectiveness on formations, or the influence of formations on pressing effectiveness, or both?</w:t>
      </w:r>
    </w:p>
    <w:p w:rsidRPr="00101171" w:rsidR="00C01C88" w:rsidP="00C01C88" w:rsidRDefault="00C01C88" w14:paraId="3A9DAAA5" w14:textId="77777777"/>
    <w:p w:rsidRPr="00101171" w:rsidR="00C01C88" w:rsidP="00C01C88" w:rsidRDefault="00C01C88" w14:paraId="02346FEB" w14:textId="77777777">
      <w:r w:rsidRPr="00101171">
        <w:rPr>
          <w:sz w:val="20"/>
          <w:szCs w:val="20"/>
        </w:rPr>
        <w:t>You need to make this clear early on, and be consistent throughout your write up.</w:t>
      </w:r>
    </w:p>
  </w:comment>
  <w:comment w:initials="NW" w:author="Neil Watson" w:date="2024-03-25T09:08:00Z" w:id="2029">
    <w:p w:rsidRPr="00101171" w:rsidR="00C01C88" w:rsidP="00C01C88" w:rsidRDefault="00C01C88" w14:paraId="6AF4B448" w14:textId="77777777">
      <w:r w:rsidRPr="00101171">
        <w:rPr>
          <w:rStyle w:val="CommentReference"/>
        </w:rPr>
        <w:annotationRef/>
      </w:r>
      <w:r w:rsidRPr="00101171">
        <w:rPr>
          <w:sz w:val="20"/>
          <w:szCs w:val="20"/>
        </w:rPr>
        <w:t xml:space="preserve">Update the necessary due dates here. </w:t>
      </w:r>
    </w:p>
    <w:p w:rsidRPr="00101171" w:rsidR="00C01C88" w:rsidP="00C01C88" w:rsidRDefault="00C01C88" w14:paraId="48B52B5C" w14:textId="77777777"/>
    <w:p w:rsidR="00C01C88" w:rsidP="00C01C88" w:rsidRDefault="00C01C88" w14:paraId="72D05A0D" w14:textId="77777777">
      <w:r w:rsidRPr="00101171">
        <w:rPr>
          <w:sz w:val="20"/>
          <w:szCs w:val="20"/>
        </w:rPr>
        <w:t>For example, ethics clearance will likely only be by end-April/early May.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30D99C" w15:done="0"/>
  <w15:commentEx w15:paraId="266F184E" w15:done="0"/>
  <w15:commentEx w15:paraId="26582682" w15:done="0"/>
  <w15:commentEx w15:paraId="3789CFEB" w15:done="0"/>
  <w15:commentEx w15:paraId="47297598" w15:done="0"/>
  <w15:commentEx w15:paraId="452E1B18" w15:done="0"/>
  <w15:commentEx w15:paraId="44EE1078" w15:done="0"/>
  <w15:commentEx w15:paraId="64BADC2F" w15:done="0"/>
  <w15:commentEx w15:paraId="20755FD8" w15:done="0"/>
  <w15:commentEx w15:paraId="12D22533" w15:done="0"/>
  <w15:commentEx w15:paraId="02346FEB" w15:done="0"/>
  <w15:commentEx w15:paraId="72D05A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3850757" w16cex:dateUtc="2024-03-25T06:24:00Z">
    <w16cex:extLst>
      <w16:ext w16:uri="{CE6994B0-6A32-4C9F-8C6B-6E91EDA988CE}">
        <cr:reactions xmlns:cr="http://schemas.microsoft.com/office/comments/2020/reactions">
          <cr:reaction reactionType="1">
            <cr:reactionInfo dateUtc="2024-05-14T11:32:46Z">
              <cr:user userId="S::SSKKEN001@myuct.ac.za::3bb8003f-f3db-43ae-af72-f46f37176224" userProvider="AD" userName="Kenneth Ssekimpi"/>
            </cr:reactionInfo>
          </cr:reaction>
        </cr:reactions>
      </w16:ext>
    </w16cex:extLst>
  </w16cex:commentExtensible>
  <w16cex:commentExtensible w16cex:durableId="652DB7DF" w16cex:dateUtc="2024-03-25T06:25:00Z">
    <w16cex:extLst>
      <w16:ext w16:uri="{CE6994B0-6A32-4C9F-8C6B-6E91EDA988CE}">
        <cr:reactions xmlns:cr="http://schemas.microsoft.com/office/comments/2020/reactions">
          <cr:reaction reactionType="1">
            <cr:reactionInfo dateUtc="2024-05-14T11:32:47Z">
              <cr:user userId="S::SSKKEN001@myuct.ac.za::3bb8003f-f3db-43ae-af72-f46f37176224" userProvider="AD" userName="Kenneth Ssekimpi"/>
            </cr:reactionInfo>
          </cr:reaction>
        </cr:reactions>
      </w16:ext>
    </w16cex:extLst>
  </w16cex:commentExtensible>
  <w16cex:commentExtensible w16cex:durableId="21CC1C95" w16cex:dateUtc="2024-03-25T06:25:00Z"/>
  <w16cex:commentExtensible w16cex:durableId="1642CA1D" w16cex:dateUtc="2024-03-25T06:29:00Z">
    <w16cex:extLst>
      <w16:ext w16:uri="{CE6994B0-6A32-4C9F-8C6B-6E91EDA988CE}">
        <cr:reactions xmlns:cr="http://schemas.microsoft.com/office/comments/2020/reactions">
          <cr:reaction reactionType="1">
            <cr:reactionInfo dateUtc="2024-05-14T17:43:23Z">
              <cr:user userId="S::SSKKEN001@myuct.ac.za::3bb8003f-f3db-43ae-af72-f46f37176224" userProvider="AD" userName="Kenneth Ssekimpi"/>
            </cr:reactionInfo>
          </cr:reaction>
        </cr:reactions>
      </w16:ext>
    </w16cex:extLst>
  </w16cex:commentExtensible>
  <w16cex:commentExtensible w16cex:durableId="18ADC68B" w16cex:dateUtc="2024-03-25T06:30:00Z">
    <w16cex:extLst>
      <w16:ext w16:uri="{CE6994B0-6A32-4C9F-8C6B-6E91EDA988CE}">
        <cr:reactions xmlns:cr="http://schemas.microsoft.com/office/comments/2020/reactions">
          <cr:reaction reactionType="1">
            <cr:reactionInfo dateUtc="2024-05-14T11:44:48Z">
              <cr:user userId="S::SSKKEN001@myuct.ac.za::3bb8003f-f3db-43ae-af72-f46f37176224" userProvider="AD" userName="Kenneth Ssekimpi"/>
            </cr:reactionInfo>
          </cr:reaction>
        </cr:reactions>
      </w16:ext>
    </w16cex:extLst>
  </w16cex:commentExtensible>
  <w16cex:commentExtensible w16cex:durableId="52FD46A0" w16cex:dateUtc="2024-03-25T06:42:00Z">
    <w16cex:extLst>
      <w16:ext w16:uri="{CE6994B0-6A32-4C9F-8C6B-6E91EDA988CE}">
        <cr:reactions xmlns:cr="http://schemas.microsoft.com/office/comments/2020/reactions">
          <cr:reaction reactionType="1">
            <cr:reactionInfo dateUtc="2024-05-14T17:43:19Z">
              <cr:user userId="S::SSKKEN001@myuct.ac.za::3bb8003f-f3db-43ae-af72-f46f37176224" userProvider="AD" userName="Kenneth Ssekimpi"/>
            </cr:reactionInfo>
          </cr:reaction>
        </cr:reactions>
      </w16:ext>
    </w16cex:extLst>
  </w16cex:commentExtensible>
  <w16cex:commentExtensible w16cex:durableId="445CE6AE" w16cex:dateUtc="2024-03-25T06:58:00Z">
    <w16cex:extLst>
      <w16:ext w16:uri="{CE6994B0-6A32-4C9F-8C6B-6E91EDA988CE}">
        <cr:reactions xmlns:cr="http://schemas.microsoft.com/office/comments/2020/reactions">
          <cr:reaction reactionType="1">
            <cr:reactionInfo dateUtc="2024-05-14T11:46:07Z">
              <cr:user userId="S::SSKKEN001@myuct.ac.za::3bb8003f-f3db-43ae-af72-f46f37176224" userProvider="AD" userName="Kenneth Ssekimpi"/>
            </cr:reactionInfo>
          </cr:reaction>
        </cr:reactions>
      </w16:ext>
    </w16cex:extLst>
  </w16cex:commentExtensible>
  <w16cex:commentExtensible w16cex:durableId="303AA10E" w16cex:dateUtc="2024-03-25T07:00:00Z">
    <w16cex:extLst>
      <w16:ext w16:uri="{CE6994B0-6A32-4C9F-8C6B-6E91EDA988CE}">
        <cr:reactions xmlns:cr="http://schemas.microsoft.com/office/comments/2020/reactions">
          <cr:reaction reactionType="1">
            <cr:reactionInfo dateUtc="2024-05-14T17:48:32Z">
              <cr:user userId="S::SSKKEN001@myuct.ac.za::3bb8003f-f3db-43ae-af72-f46f37176224" userProvider="AD" userName="Kenneth Ssekimpi"/>
            </cr:reactionInfo>
          </cr:reaction>
        </cr:reactions>
      </w16:ext>
    </w16cex:extLst>
  </w16cex:commentExtensible>
  <w16cex:commentExtensible w16cex:durableId="5387ED49" w16cex:dateUtc="2024-03-25T07:03:00Z">
    <w16cex:extLst>
      <w16:ext w16:uri="{CE6994B0-6A32-4C9F-8C6B-6E91EDA988CE}">
        <cr:reactions xmlns:cr="http://schemas.microsoft.com/office/comments/2020/reactions">
          <cr:reaction reactionType="1">
            <cr:reactionInfo dateUtc="2024-05-14T11:51:29Z">
              <cr:user userId="S::SSKKEN001@myuct.ac.za::3bb8003f-f3db-43ae-af72-f46f37176224" userProvider="AD" userName="Kenneth Ssekimpi"/>
            </cr:reactionInfo>
          </cr:reaction>
        </cr:reactions>
      </w16:ext>
    </w16cex:extLst>
  </w16cex:commentExtensible>
  <w16cex:commentExtensible w16cex:durableId="0588CA22" w16cex:dateUtc="2024-03-25T07:05:00Z"/>
  <w16cex:commentExtensible w16cex:durableId="674E76F2" w16cex:dateUtc="2024-03-25T07:06:00Z">
    <w16cex:extLst>
      <w16:ext w16:uri="{CE6994B0-6A32-4C9F-8C6B-6E91EDA988CE}">
        <cr:reactions xmlns:cr="http://schemas.microsoft.com/office/comments/2020/reactions">
          <cr:reaction reactionType="1">
            <cr:reactionInfo dateUtc="2024-05-14T18:01:46Z">
              <cr:user userId="S::SSKKEN001@myuct.ac.za::3bb8003f-f3db-43ae-af72-f46f37176224" userProvider="AD" userName="Kenneth Ssekimpi"/>
            </cr:reactionInfo>
          </cr:reaction>
        </cr:reactions>
      </w16:ext>
    </w16cex:extLst>
  </w16cex:commentExtensible>
  <w16cex:commentExtensible w16cex:durableId="3A787B74" w16cex:dateUtc="2024-03-25T07:08:00Z">
    <w16cex:extLst>
      <w16:ext w16:uri="{CE6994B0-6A32-4C9F-8C6B-6E91EDA988CE}">
        <cr:reactions xmlns:cr="http://schemas.microsoft.com/office/comments/2020/reactions">
          <cr:reaction reactionType="1">
            <cr:reactionInfo dateUtc="2024-05-14T11:47:42Z">
              <cr:user userId="S::SSKKEN001@myuct.ac.za::3bb8003f-f3db-43ae-af72-f46f37176224" userProvider="AD" userName="Kenneth Ssekimpi"/>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30D99C" w16cid:durableId="43850757"/>
  <w16cid:commentId w16cid:paraId="266F184E" w16cid:durableId="652DB7DF"/>
  <w16cid:commentId w16cid:paraId="26582682" w16cid:durableId="21CC1C95"/>
  <w16cid:commentId w16cid:paraId="3789CFEB" w16cid:durableId="1642CA1D"/>
  <w16cid:commentId w16cid:paraId="47297598" w16cid:durableId="18ADC68B"/>
  <w16cid:commentId w16cid:paraId="452E1B18" w16cid:durableId="52FD46A0"/>
  <w16cid:commentId w16cid:paraId="44EE1078" w16cid:durableId="445CE6AE"/>
  <w16cid:commentId w16cid:paraId="64BADC2F" w16cid:durableId="303AA10E"/>
  <w16cid:commentId w16cid:paraId="20755FD8" w16cid:durableId="5387ED49"/>
  <w16cid:commentId w16cid:paraId="12D22533" w16cid:durableId="0588CA22"/>
  <w16cid:commentId w16cid:paraId="02346FEB" w16cid:durableId="674E76F2"/>
  <w16cid:commentId w16cid:paraId="72D05A0D" w16cid:durableId="3A787B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101171" w:rsidR="00ED7456" w:rsidRDefault="00ED7456" w14:paraId="776F2E0A" w14:textId="77777777">
      <w:r w:rsidRPr="00101171">
        <w:separator/>
      </w:r>
    </w:p>
  </w:endnote>
  <w:endnote w:type="continuationSeparator" w:id="0">
    <w:p w:rsidRPr="00101171" w:rsidR="00ED7456" w:rsidRDefault="00ED7456" w14:paraId="451E9262" w14:textId="77777777">
      <w:r w:rsidRPr="001011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101171" w:rsidR="00647801" w:rsidRDefault="00F92CD7" w14:paraId="666354DA" w14:textId="77777777">
    <w:pPr>
      <w:pStyle w:val="BodyText"/>
      <w:spacing w:line="14" w:lineRule="auto"/>
      <w:rPr>
        <w:sz w:val="20"/>
      </w:rPr>
    </w:pPr>
    <w:r w:rsidRPr="00C15976">
      <w:rPr>
        <w:noProof/>
      </w:rPr>
      <mc:AlternateContent>
        <mc:Choice Requires="wps">
          <w:drawing>
            <wp:anchor distT="0" distB="0" distL="0" distR="0" simplePos="0" relativeHeight="487377920" behindDoc="1" locked="0" layoutInCell="1" allowOverlap="1" wp14:anchorId="0271BAB1" wp14:editId="6013C555">
              <wp:simplePos x="0" y="0"/>
              <wp:positionH relativeFrom="page">
                <wp:posOffset>3708780</wp:posOffset>
              </wp:positionH>
              <wp:positionV relativeFrom="page">
                <wp:posOffset>9856223</wp:posOffset>
              </wp:positionV>
              <wp:extent cx="163195" cy="1778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rsidRPr="00101171" w:rsidR="00647801" w:rsidRDefault="00F92CD7" w14:paraId="03C17489" w14:textId="77777777">
                          <w:pPr>
                            <w:pStyle w:val="BodyText"/>
                            <w:spacing w:line="251" w:lineRule="exact"/>
                            <w:ind w:left="60"/>
                          </w:pPr>
                          <w:r w:rsidRPr="00101171">
                            <w:rPr>
                              <w:spacing w:val="-10"/>
                            </w:rPr>
                            <w:fldChar w:fldCharType="begin"/>
                          </w:r>
                          <w:r w:rsidRPr="00101171">
                            <w:rPr>
                              <w:spacing w:val="-10"/>
                            </w:rPr>
                            <w:instrText xml:space="preserve"> PAGE </w:instrText>
                          </w:r>
                          <w:r w:rsidRPr="00101171">
                            <w:rPr>
                              <w:spacing w:val="-10"/>
                            </w:rPr>
                            <w:fldChar w:fldCharType="separate"/>
                          </w:r>
                          <w:r w:rsidRPr="00101171">
                            <w:rPr>
                              <w:spacing w:val="-10"/>
                            </w:rPr>
                            <w:t>1</w:t>
                          </w:r>
                          <w:r w:rsidRPr="00101171">
                            <w:rPr>
                              <w:spacing w:val="-10"/>
                            </w:rPr>
                            <w:fldChar w:fldCharType="end"/>
                          </w:r>
                        </w:p>
                      </w:txbxContent>
                    </wps:txbx>
                    <wps:bodyPr wrap="square" lIns="0" tIns="0" rIns="0" bIns="0" rtlCol="0">
                      <a:noAutofit/>
                    </wps:bodyPr>
                  </wps:wsp>
                </a:graphicData>
              </a:graphic>
            </wp:anchor>
          </w:drawing>
        </mc:Choice>
        <mc:Fallback xmlns:w16du="http://schemas.microsoft.com/office/word/2023/wordml/word16du">
          <w:pict w14:anchorId="1A6BE79E">
            <v:shapetype id="_x0000_t202" coordsize="21600,21600" o:spt="202" path="m,l,21600r21600,l21600,xe" w14:anchorId="0271BAB1">
              <v:stroke joinstyle="miter"/>
              <v:path gradientshapeok="t" o:connecttype="rect"/>
            </v:shapetype>
            <v:shape id="Textbox 7" style="position:absolute;margin-left:292.05pt;margin-top:776.1pt;width:12.85pt;height:14pt;z-index:-15938560;visibility:visible;mso-wrap-style:square;mso-wrap-distance-left:0;mso-wrap-distance-top:0;mso-wrap-distance-right:0;mso-wrap-distance-bottom:0;mso-position-horizontal:absolute;mso-position-horizontal-relative:page;mso-position-vertical:absolute;mso-position-vertical-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">
              <v:textbox inset="0,0,0,0">
                <w:txbxContent>
                  <w:p w:rsidRPr="00101171" w:rsidR="00647801" w:rsidRDefault="00F92CD7" w14:paraId="4590CB77" w14:textId="77777777">
                    <w:pPr>
                      <w:pStyle w:val="BodyText"/>
                      <w:spacing w:line="251" w:lineRule="exact"/>
                      <w:ind w:left="60"/>
                    </w:pPr>
                    <w:r w:rsidRPr="00101171">
                      <w:rPr>
                        <w:spacing w:val="-10"/>
                      </w:rPr>
                      <w:fldChar w:fldCharType="begin"/>
                    </w:r>
                    <w:r w:rsidRPr="00101171">
                      <w:rPr>
                        <w:spacing w:val="-10"/>
                      </w:rPr>
                      <w:instrText xml:space="preserve"> PAGE </w:instrText>
                    </w:r>
                    <w:r w:rsidRPr="00101171">
                      <w:rPr>
                        <w:spacing w:val="-10"/>
                      </w:rPr>
                      <w:fldChar w:fldCharType="separate"/>
                    </w:r>
                    <w:r w:rsidRPr="00101171">
                      <w:rPr>
                        <w:spacing w:val="-10"/>
                      </w:rPr>
                      <w:t>1</w:t>
                    </w:r>
                    <w:r w:rsidRPr="00101171">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101171" w:rsidR="00ED7456" w:rsidRDefault="00ED7456" w14:paraId="61FC32E1" w14:textId="77777777">
      <w:r w:rsidRPr="00101171">
        <w:separator/>
      </w:r>
    </w:p>
  </w:footnote>
  <w:footnote w:type="continuationSeparator" w:id="0">
    <w:p w:rsidRPr="00101171" w:rsidR="00ED7456" w:rsidRDefault="00ED7456" w14:paraId="54BFD492" w14:textId="77777777">
      <w:r w:rsidRPr="0010117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w16du="http://schemas.microsoft.com/office/word/2023/wordml/word16du" mc:Ignorable="w14 w15 w16se w16cid w16 w16cex w16sdtdh wp14">
  <w:p w:rsidRPr="00101171" w:rsidR="00647801" w:rsidRDefault="00DA1792" w14:paraId="08E4ECC9" w14:textId="0BB95606">
    <w:pPr>
      <w:pStyle w:val="BodyText"/>
      <w:spacing w:line="14" w:lineRule="auto"/>
      <w:rPr>
        <w:sz w:val="20"/>
      </w:rPr>
    </w:pPr>
    <w:r w:rsidRPr="00C15976">
      <w:rPr>
        <w:noProof/>
      </w:rPr>
      <mc:AlternateContent>
        <mc:Choice Requires="wps">
          <w:drawing>
            <wp:anchor distT="0" distB="0" distL="0" distR="0" simplePos="0" relativeHeight="487377408" behindDoc="1" locked="0" layoutInCell="1" allowOverlap="1" wp14:anchorId="667B882E" wp14:editId="61278094">
              <wp:simplePos x="0" y="0"/>
              <wp:positionH relativeFrom="page">
                <wp:posOffset>5657850</wp:posOffset>
              </wp:positionH>
              <wp:positionV relativeFrom="page">
                <wp:posOffset>711835</wp:posOffset>
              </wp:positionV>
              <wp:extent cx="1203960" cy="1778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177800"/>
                      </a:xfrm>
                      <a:prstGeom prst="rect">
                        <a:avLst/>
                      </a:prstGeom>
                    </wps:spPr>
                    <wps:txbx>
                      <w:txbxContent>
                        <w:p w:rsidRPr="00DA1792" w:rsidR="00647801" w:rsidRDefault="00F92CD7" w14:paraId="5E983558" w14:textId="77777777">
                          <w:pPr>
                            <w:pStyle w:val="BodyText"/>
                            <w:spacing w:line="251" w:lineRule="exact"/>
                            <w:ind w:left="20"/>
                            <w:rPr>
                              <w:sz w:val="22"/>
                              <w:szCs w:val="22"/>
                              <w:rPrChange w:author="Kenneth Ssekimpi" w:date="2024-05-14T20:10:00Z" w:id="385">
                                <w:rPr/>
                              </w:rPrChange>
                            </w:rPr>
                          </w:pPr>
                          <w:r w:rsidRPr="00DA1792">
                            <w:rPr>
                              <w:sz w:val="22"/>
                              <w:szCs w:val="22"/>
                              <w:rPrChange w:author="Kenneth Ssekimpi" w:date="2024-05-14T20:10:00Z" w:id="386">
                                <w:rPr/>
                              </w:rPrChange>
                            </w:rPr>
                            <w:t>Kenneth</w:t>
                          </w:r>
                          <w:r w:rsidRPr="00DA1792">
                            <w:rPr>
                              <w:spacing w:val="74"/>
                              <w:sz w:val="22"/>
                              <w:szCs w:val="22"/>
                              <w:rPrChange w:author="Kenneth Ssekimpi" w:date="2024-05-14T20:10:00Z" w:id="387">
                                <w:rPr>
                                  <w:spacing w:val="74"/>
                                </w:rPr>
                              </w:rPrChange>
                            </w:rPr>
                            <w:t xml:space="preserve"> </w:t>
                          </w:r>
                          <w:r w:rsidRPr="00DA1792">
                            <w:rPr>
                              <w:spacing w:val="-2"/>
                              <w:sz w:val="22"/>
                              <w:szCs w:val="22"/>
                              <w:rPrChange w:author="Kenneth Ssekimpi" w:date="2024-05-14T20:10:00Z" w:id="388">
                                <w:rPr>
                                  <w:spacing w:val="-2"/>
                                </w:rPr>
                              </w:rPrChange>
                            </w:rPr>
                            <w:t>Ssekimpi</w:t>
                          </w:r>
                        </w:p>
                      </w:txbxContent>
                    </wps:txbx>
                    <wps:bodyPr wrap="square" lIns="0" tIns="0" rIns="0" bIns="0" rtlCol="0">
                      <a:noAutofit/>
                    </wps:bodyPr>
                  </wps:wsp>
                </a:graphicData>
              </a:graphic>
            </wp:anchor>
          </w:drawing>
        </mc:Choice>
        <mc:Fallback xmlns:w16du="http://schemas.microsoft.com/office/word/2023/wordml/word16du">
          <w:pict w14:anchorId="1418A934">
            <v:shapetype id="_x0000_t202" coordsize="21600,21600" o:spt="202" path="m,l,21600r21600,l21600,xe" w14:anchorId="667B882E">
              <v:stroke joinstyle="miter"/>
              <v:path gradientshapeok="t" o:connecttype="rect"/>
            </v:shapetype>
            <v:shape id="Textbox 6" style="position:absolute;margin-left:445.5pt;margin-top:56.05pt;width:94.8pt;height:14pt;z-index:-15939072;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">
              <v:textbox inset="0,0,0,0">
                <w:txbxContent>
                  <w:p w:rsidRPr="00DA1792" w:rsidR="00647801" w:rsidRDefault="00F92CD7" w14:paraId="161966E0" w14:textId="77777777">
                    <w:pPr>
                      <w:pStyle w:val="BodyText"/>
                      <w:spacing w:line="251" w:lineRule="exact"/>
                      <w:ind w:left="20"/>
                      <w:rPr>
                        <w:sz w:val="22"/>
                        <w:szCs w:val="22"/>
                        <w:rPrChange w:author="Kenneth Ssekimpi" w:date="2024-05-14T20:10:00Z" w16du:dateUtc="2024-05-14T18:10:00Z" w:id="389">
                          <w:rPr/>
                        </w:rPrChange>
                      </w:rPr>
                    </w:pPr>
                    <w:r w:rsidRPr="00DA1792">
                      <w:rPr>
                        <w:sz w:val="22"/>
                        <w:szCs w:val="22"/>
                        <w:rPrChange w:author="Kenneth Ssekimpi" w:date="2024-05-14T20:10:00Z" w16du:dateUtc="2024-05-14T18:10:00Z" w:id="390">
                          <w:rPr/>
                        </w:rPrChange>
                      </w:rPr>
                      <w:t>Kenneth</w:t>
                    </w:r>
                    <w:r w:rsidRPr="00DA1792">
                      <w:rPr>
                        <w:spacing w:val="74"/>
                        <w:sz w:val="22"/>
                        <w:szCs w:val="22"/>
                        <w:rPrChange w:author="Kenneth Ssekimpi" w:date="2024-05-14T20:10:00Z" w16du:dateUtc="2024-05-14T18:10:00Z" w:id="391">
                          <w:rPr>
                            <w:spacing w:val="74"/>
                          </w:rPr>
                        </w:rPrChange>
                      </w:rPr>
                      <w:t xml:space="preserve"> </w:t>
                    </w:r>
                    <w:r w:rsidRPr="00DA1792">
                      <w:rPr>
                        <w:spacing w:val="-2"/>
                        <w:sz w:val="22"/>
                        <w:szCs w:val="22"/>
                        <w:rPrChange w:author="Kenneth Ssekimpi" w:date="2024-05-14T20:10:00Z" w16du:dateUtc="2024-05-14T18:10:00Z" w:id="392">
                          <w:rPr>
                            <w:spacing w:val="-2"/>
                          </w:rPr>
                        </w:rPrChange>
                      </w:rPr>
                      <w:t>Ssekimpi</w:t>
                    </w:r>
                  </w:p>
                </w:txbxContent>
              </v:textbox>
              <w10:wrap anchorx="page" anchory="page"/>
            </v:shape>
          </w:pict>
        </mc:Fallback>
      </mc:AlternateContent>
    </w:r>
    <w:r w:rsidRPr="00C15976" w:rsidR="00F92CD7">
      <w:rPr>
        <w:noProof/>
      </w:rPr>
      <mc:AlternateContent>
        <mc:Choice Requires="wps">
          <w:drawing>
            <wp:anchor distT="0" distB="0" distL="0" distR="0" simplePos="0" relativeHeight="487376384" behindDoc="1" locked="0" layoutInCell="1" allowOverlap="1" wp14:anchorId="3F18EDFE" wp14:editId="3A6EF33A">
              <wp:simplePos x="0" y="0"/>
              <wp:positionH relativeFrom="page">
                <wp:posOffset>899998</wp:posOffset>
              </wp:positionH>
              <wp:positionV relativeFrom="page">
                <wp:posOffset>905992</wp:posOffset>
              </wp:positionV>
              <wp:extent cx="576834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1270"/>
                      </a:xfrm>
                      <a:custGeom>
                        <a:avLst/>
                        <a:gdLst/>
                        <a:ahLst/>
                        <a:cxnLst/>
                        <a:rect l="l" t="t" r="r" b="b"/>
                        <a:pathLst>
                          <a:path w="5768340">
                            <a:moveTo>
                              <a:pt x="0" y="0"/>
                            </a:moveTo>
                            <a:lnTo>
                              <a:pt x="57680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w16du="http://schemas.microsoft.com/office/word/2023/wordml/word16du">
          <w:pict w14:anchorId="3B2292D3">
            <v:shape id="Graphic 4" style="position:absolute;margin-left:70.85pt;margin-top:71.35pt;width:454.2pt;height:.1pt;z-index:-15940096;visibility:visible;mso-wrap-style:square;mso-wrap-distance-left:0;mso-wrap-distance-top:0;mso-wrap-distance-right:0;mso-wrap-distance-bottom:0;mso-position-horizontal:absolute;mso-position-horizontal-relative:page;mso-position-vertical:absolute;mso-position-vertical-relative:page;v-text-anchor:top" coordsize="5768340,1270" o:spid="_x0000_s1026" filled="f" strokeweight=".14039mm" path="m,l57680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" w14:anchorId="6F2E4867">
              <v:path arrowok="t"/>
              <w10:wrap anchorx="page" anchory="page"/>
            </v:shape>
          </w:pict>
        </mc:Fallback>
      </mc:AlternateContent>
    </w:r>
    <w:r w:rsidRPr="00C15976" w:rsidR="00F92CD7">
      <w:rPr>
        <w:noProof/>
      </w:rPr>
      <mc:AlternateContent>
        <mc:Choice Requires="wps">
          <w:drawing>
            <wp:anchor distT="0" distB="0" distL="0" distR="0" simplePos="0" relativeHeight="487376896" behindDoc="1" locked="0" layoutInCell="1" allowOverlap="1" wp14:anchorId="4D75DCA0" wp14:editId="34F275EC">
              <wp:simplePos x="0" y="0"/>
              <wp:positionH relativeFrom="page">
                <wp:posOffset>887298</wp:posOffset>
              </wp:positionH>
              <wp:positionV relativeFrom="page">
                <wp:posOffset>721850</wp:posOffset>
              </wp:positionV>
              <wp:extent cx="4265295"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5295" cy="177800"/>
                      </a:xfrm>
                      <a:prstGeom prst="rect">
                        <a:avLst/>
                      </a:prstGeom>
                    </wps:spPr>
                    <wps:txbx>
                      <w:txbxContent>
                        <w:p w:rsidRPr="00DA1792" w:rsidR="00647801" w:rsidRDefault="00F92CD7" w14:paraId="71862E16" w14:textId="1E828781">
                          <w:pPr>
                            <w:pStyle w:val="BodyText"/>
                            <w:spacing w:line="251" w:lineRule="exact"/>
                            <w:ind w:left="20"/>
                            <w:rPr>
                              <w:sz w:val="20"/>
                              <w:szCs w:val="20"/>
                              <w:rPrChange w:author="Kenneth Ssekimpi" w:date="2024-05-14T20:10:00Z" w:id="389">
                                <w:rPr/>
                              </w:rPrChange>
                            </w:rPr>
                          </w:pPr>
                          <w:r w:rsidRPr="00DA1792">
                            <w:rPr>
                              <w:w w:val="105"/>
                              <w:sz w:val="20"/>
                              <w:szCs w:val="20"/>
                              <w:rPrChange w:author="Kenneth Ssekimpi" w:date="2024-05-14T20:10:00Z" w:id="390">
                                <w:rPr>
                                  <w:w w:val="105"/>
                                </w:rPr>
                              </w:rPrChange>
                            </w:rPr>
                            <w:t>Quantifying</w:t>
                          </w:r>
                          <w:r w:rsidRPr="00DA1792">
                            <w:rPr>
                              <w:spacing w:val="8"/>
                              <w:w w:val="105"/>
                              <w:sz w:val="20"/>
                              <w:szCs w:val="20"/>
                              <w:rPrChange w:author="Kenneth Ssekimpi" w:date="2024-05-14T20:10:00Z" w:id="391">
                                <w:rPr>
                                  <w:spacing w:val="8"/>
                                  <w:w w:val="105"/>
                                </w:rPr>
                              </w:rPrChange>
                            </w:rPr>
                            <w:t xml:space="preserve"> </w:t>
                          </w:r>
                          <w:r w:rsidRPr="00DA1792">
                            <w:rPr>
                              <w:w w:val="105"/>
                              <w:sz w:val="20"/>
                              <w:szCs w:val="20"/>
                              <w:rPrChange w:author="Kenneth Ssekimpi" w:date="2024-05-14T20:10:00Z" w:id="392">
                                <w:rPr>
                                  <w:w w:val="105"/>
                                </w:rPr>
                              </w:rPrChange>
                            </w:rPr>
                            <w:t>Pressing</w:t>
                          </w:r>
                          <w:r w:rsidRPr="00DA1792">
                            <w:rPr>
                              <w:spacing w:val="9"/>
                              <w:w w:val="105"/>
                              <w:sz w:val="20"/>
                              <w:szCs w:val="20"/>
                              <w:rPrChange w:author="Kenneth Ssekimpi" w:date="2024-05-14T20:10:00Z" w:id="393">
                                <w:rPr>
                                  <w:spacing w:val="9"/>
                                  <w:w w:val="105"/>
                                </w:rPr>
                              </w:rPrChange>
                            </w:rPr>
                            <w:t xml:space="preserve"> </w:t>
                          </w:r>
                          <w:r w:rsidRPr="00DA1792">
                            <w:rPr>
                              <w:w w:val="105"/>
                              <w:sz w:val="20"/>
                              <w:szCs w:val="20"/>
                              <w:rPrChange w:author="Kenneth Ssekimpi" w:date="2024-05-14T20:10:00Z" w:id="394">
                                <w:rPr>
                                  <w:w w:val="105"/>
                                </w:rPr>
                              </w:rPrChange>
                            </w:rPr>
                            <w:t>Effectiveness</w:t>
                          </w:r>
                          <w:r w:rsidRPr="00DA1792">
                            <w:rPr>
                              <w:spacing w:val="9"/>
                              <w:w w:val="105"/>
                              <w:sz w:val="20"/>
                              <w:szCs w:val="20"/>
                              <w:rPrChange w:author="Kenneth Ssekimpi" w:date="2024-05-14T20:10:00Z" w:id="395">
                                <w:rPr>
                                  <w:spacing w:val="9"/>
                                  <w:w w:val="105"/>
                                </w:rPr>
                              </w:rPrChange>
                            </w:rPr>
                            <w:t xml:space="preserve"> </w:t>
                          </w:r>
                          <w:r w:rsidRPr="00DA1792">
                            <w:rPr>
                              <w:w w:val="105"/>
                              <w:sz w:val="20"/>
                              <w:szCs w:val="20"/>
                              <w:rPrChange w:author="Kenneth Ssekimpi" w:date="2024-05-14T20:10:00Z" w:id="396">
                                <w:rPr>
                                  <w:w w:val="105"/>
                                </w:rPr>
                              </w:rPrChange>
                            </w:rPr>
                            <w:t>and</w:t>
                          </w:r>
                          <w:r w:rsidRPr="00DA1792">
                            <w:rPr>
                              <w:spacing w:val="8"/>
                              <w:w w:val="105"/>
                              <w:sz w:val="20"/>
                              <w:szCs w:val="20"/>
                              <w:rPrChange w:author="Kenneth Ssekimpi" w:date="2024-05-14T20:10:00Z" w:id="397">
                                <w:rPr>
                                  <w:spacing w:val="8"/>
                                  <w:w w:val="105"/>
                                </w:rPr>
                              </w:rPrChange>
                            </w:rPr>
                            <w:t xml:space="preserve"> </w:t>
                          </w:r>
                          <w:r w:rsidRPr="00DA1792">
                            <w:rPr>
                              <w:w w:val="105"/>
                              <w:sz w:val="20"/>
                              <w:szCs w:val="20"/>
                              <w:rPrChange w:author="Kenneth Ssekimpi" w:date="2024-05-14T20:10:00Z" w:id="398">
                                <w:rPr>
                                  <w:w w:val="105"/>
                                </w:rPr>
                              </w:rPrChange>
                            </w:rPr>
                            <w:t>Its</w:t>
                          </w:r>
                          <w:r w:rsidRPr="00DA1792">
                            <w:rPr>
                              <w:spacing w:val="9"/>
                              <w:w w:val="105"/>
                              <w:sz w:val="20"/>
                              <w:szCs w:val="20"/>
                              <w:rPrChange w:author="Kenneth Ssekimpi" w:date="2024-05-14T20:10:00Z" w:id="399">
                                <w:rPr>
                                  <w:spacing w:val="9"/>
                                  <w:w w:val="105"/>
                                </w:rPr>
                              </w:rPrChange>
                            </w:rPr>
                            <w:t xml:space="preserve"> </w:t>
                          </w:r>
                          <w:r w:rsidRPr="00DA1792">
                            <w:rPr>
                              <w:w w:val="105"/>
                              <w:sz w:val="20"/>
                              <w:szCs w:val="20"/>
                              <w:rPrChange w:author="Kenneth Ssekimpi" w:date="2024-05-14T20:10:00Z" w:id="400">
                                <w:rPr>
                                  <w:w w:val="105"/>
                                </w:rPr>
                              </w:rPrChange>
                            </w:rPr>
                            <w:t>Impact</w:t>
                          </w:r>
                          <w:r w:rsidRPr="00DA1792">
                            <w:rPr>
                              <w:spacing w:val="9"/>
                              <w:w w:val="105"/>
                              <w:sz w:val="20"/>
                              <w:szCs w:val="20"/>
                              <w:rPrChange w:author="Kenneth Ssekimpi" w:date="2024-05-14T20:10:00Z" w:id="401">
                                <w:rPr>
                                  <w:spacing w:val="9"/>
                                  <w:w w:val="105"/>
                                </w:rPr>
                              </w:rPrChange>
                            </w:rPr>
                            <w:t xml:space="preserve"> </w:t>
                          </w:r>
                          <w:r w:rsidRPr="00DA1792">
                            <w:rPr>
                              <w:w w:val="105"/>
                              <w:sz w:val="20"/>
                              <w:szCs w:val="20"/>
                              <w:rPrChange w:author="Kenneth Ssekimpi" w:date="2024-05-14T20:10:00Z" w:id="402">
                                <w:rPr>
                                  <w:w w:val="105"/>
                                </w:rPr>
                              </w:rPrChange>
                            </w:rPr>
                            <w:t>on</w:t>
                          </w:r>
                          <w:r w:rsidRPr="00DA1792">
                            <w:rPr>
                              <w:spacing w:val="9"/>
                              <w:w w:val="105"/>
                              <w:sz w:val="20"/>
                              <w:szCs w:val="20"/>
                              <w:rPrChange w:author="Kenneth Ssekimpi" w:date="2024-05-14T20:10:00Z" w:id="403">
                                <w:rPr>
                                  <w:spacing w:val="9"/>
                                  <w:w w:val="105"/>
                                </w:rPr>
                              </w:rPrChange>
                            </w:rPr>
                            <w:t xml:space="preserve"> </w:t>
                          </w:r>
                          <w:r w:rsidRPr="00DA1792">
                            <w:rPr>
                              <w:spacing w:val="-2"/>
                              <w:w w:val="105"/>
                              <w:sz w:val="20"/>
                              <w:szCs w:val="20"/>
                              <w:rPrChange w:author="Kenneth Ssekimpi" w:date="2024-05-14T20:10:00Z" w:id="404">
                                <w:rPr>
                                  <w:spacing w:val="-2"/>
                                  <w:w w:val="105"/>
                                </w:rPr>
                              </w:rPrChange>
                            </w:rPr>
                            <w:t>Formations</w:t>
                          </w:r>
                          <w:ins w:author="Kenneth Ssekimpi" w:date="2024-05-14T20:10:00Z" w:id="405">
                            <w:r w:rsidRPr="00DA1792" w:rsidR="00DA1792">
                              <w:rPr>
                                <w:spacing w:val="-2"/>
                                <w:w w:val="105"/>
                                <w:sz w:val="20"/>
                                <w:szCs w:val="20"/>
                                <w:rPrChange w:author="Kenneth Ssekimpi" w:date="2024-05-14T20:10:00Z" w:id="406">
                                  <w:rPr>
                                    <w:spacing w:val="-2"/>
                                    <w:w w:val="105"/>
                                  </w:rPr>
                                </w:rPrChange>
                              </w:rPr>
                              <w:t xml:space="preserve"> in Football</w:t>
                            </w:r>
                          </w:ins>
                        </w:p>
                      </w:txbxContent>
                    </wps:txbx>
                    <wps:bodyPr wrap="square" lIns="0" tIns="0" rIns="0" bIns="0" rtlCol="0">
                      <a:noAutofit/>
                    </wps:bodyPr>
                  </wps:wsp>
                </a:graphicData>
              </a:graphic>
            </wp:anchor>
          </w:drawing>
        </mc:Choice>
        <mc:Fallback xmlns:w16du="http://schemas.microsoft.com/office/word/2023/wordml/word16du">
          <w:pict w14:anchorId="664CE5BC">
            <v:shape id="Textbox 5" style="position:absolute;margin-left:69.85pt;margin-top:56.85pt;width:335.85pt;height:14pt;z-index:-15939584;visibility:visible;mso-wrap-style:square;mso-wrap-distance-left:0;mso-wrap-distance-top:0;mso-wrap-distance-right:0;mso-wrap-distance-bottom:0;mso-position-horizontal:absolute;mso-position-horizontal-relative:page;mso-position-vertical:absolute;mso-position-vertical-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" w14:anchorId="4D75DCA0">
              <v:textbox inset="0,0,0,0">
                <w:txbxContent>
                  <w:p w:rsidRPr="00DA1792" w:rsidR="00647801" w:rsidRDefault="00F92CD7" w14:paraId="05CF8ABE" w14:textId="1E828781">
                    <w:pPr>
                      <w:pStyle w:val="BodyText"/>
                      <w:spacing w:line="251" w:lineRule="exact"/>
                      <w:ind w:left="20"/>
                      <w:rPr>
                        <w:sz w:val="20"/>
                        <w:szCs w:val="20"/>
                        <w:rPrChange w:author="Kenneth Ssekimpi" w:date="2024-05-14T20:10:00Z" w16du:dateUtc="2024-05-14T18:10:00Z" w:id="411">
                          <w:rPr/>
                        </w:rPrChange>
                      </w:rPr>
                    </w:pPr>
                    <w:r w:rsidRPr="00DA1792">
                      <w:rPr>
                        <w:w w:val="105"/>
                        <w:sz w:val="20"/>
                        <w:szCs w:val="20"/>
                        <w:rPrChange w:author="Kenneth Ssekimpi" w:date="2024-05-14T20:10:00Z" w16du:dateUtc="2024-05-14T18:10:00Z" w:id="412">
                          <w:rPr>
                            <w:w w:val="105"/>
                          </w:rPr>
                        </w:rPrChange>
                      </w:rPr>
                      <w:t>Quantifying</w:t>
                    </w:r>
                    <w:r w:rsidRPr="00DA1792">
                      <w:rPr>
                        <w:spacing w:val="8"/>
                        <w:w w:val="105"/>
                        <w:sz w:val="20"/>
                        <w:szCs w:val="20"/>
                        <w:rPrChange w:author="Kenneth Ssekimpi" w:date="2024-05-14T20:10:00Z" w16du:dateUtc="2024-05-14T18:10:00Z" w:id="413">
                          <w:rPr>
                            <w:spacing w:val="8"/>
                            <w:w w:val="105"/>
                          </w:rPr>
                        </w:rPrChange>
                      </w:rPr>
                      <w:t xml:space="preserve"> </w:t>
                    </w:r>
                    <w:r w:rsidRPr="00DA1792">
                      <w:rPr>
                        <w:w w:val="105"/>
                        <w:sz w:val="20"/>
                        <w:szCs w:val="20"/>
                        <w:rPrChange w:author="Kenneth Ssekimpi" w:date="2024-05-14T20:10:00Z" w16du:dateUtc="2024-05-14T18:10:00Z" w:id="414">
                          <w:rPr>
                            <w:w w:val="105"/>
                          </w:rPr>
                        </w:rPrChange>
                      </w:rPr>
                      <w:t>Pressing</w:t>
                    </w:r>
                    <w:r w:rsidRPr="00DA1792">
                      <w:rPr>
                        <w:spacing w:val="9"/>
                        <w:w w:val="105"/>
                        <w:sz w:val="20"/>
                        <w:szCs w:val="20"/>
                        <w:rPrChange w:author="Kenneth Ssekimpi" w:date="2024-05-14T20:10:00Z" w16du:dateUtc="2024-05-14T18:10:00Z" w:id="415">
                          <w:rPr>
                            <w:spacing w:val="9"/>
                            <w:w w:val="105"/>
                          </w:rPr>
                        </w:rPrChange>
                      </w:rPr>
                      <w:t xml:space="preserve"> </w:t>
                    </w:r>
                    <w:r w:rsidRPr="00DA1792">
                      <w:rPr>
                        <w:w w:val="105"/>
                        <w:sz w:val="20"/>
                        <w:szCs w:val="20"/>
                        <w:rPrChange w:author="Kenneth Ssekimpi" w:date="2024-05-14T20:10:00Z" w16du:dateUtc="2024-05-14T18:10:00Z" w:id="416">
                          <w:rPr>
                            <w:w w:val="105"/>
                          </w:rPr>
                        </w:rPrChange>
                      </w:rPr>
                      <w:t>Effectiveness</w:t>
                    </w:r>
                    <w:r w:rsidRPr="00DA1792">
                      <w:rPr>
                        <w:spacing w:val="9"/>
                        <w:w w:val="105"/>
                        <w:sz w:val="20"/>
                        <w:szCs w:val="20"/>
                        <w:rPrChange w:author="Kenneth Ssekimpi" w:date="2024-05-14T20:10:00Z" w16du:dateUtc="2024-05-14T18:10:00Z" w:id="417">
                          <w:rPr>
                            <w:spacing w:val="9"/>
                            <w:w w:val="105"/>
                          </w:rPr>
                        </w:rPrChange>
                      </w:rPr>
                      <w:t xml:space="preserve"> </w:t>
                    </w:r>
                    <w:r w:rsidRPr="00DA1792">
                      <w:rPr>
                        <w:w w:val="105"/>
                        <w:sz w:val="20"/>
                        <w:szCs w:val="20"/>
                        <w:rPrChange w:author="Kenneth Ssekimpi" w:date="2024-05-14T20:10:00Z" w16du:dateUtc="2024-05-14T18:10:00Z" w:id="418">
                          <w:rPr>
                            <w:w w:val="105"/>
                          </w:rPr>
                        </w:rPrChange>
                      </w:rPr>
                      <w:t>and</w:t>
                    </w:r>
                    <w:r w:rsidRPr="00DA1792">
                      <w:rPr>
                        <w:spacing w:val="8"/>
                        <w:w w:val="105"/>
                        <w:sz w:val="20"/>
                        <w:szCs w:val="20"/>
                        <w:rPrChange w:author="Kenneth Ssekimpi" w:date="2024-05-14T20:10:00Z" w16du:dateUtc="2024-05-14T18:10:00Z" w:id="419">
                          <w:rPr>
                            <w:spacing w:val="8"/>
                            <w:w w:val="105"/>
                          </w:rPr>
                        </w:rPrChange>
                      </w:rPr>
                      <w:t xml:space="preserve"> </w:t>
                    </w:r>
                    <w:r w:rsidRPr="00DA1792">
                      <w:rPr>
                        <w:w w:val="105"/>
                        <w:sz w:val="20"/>
                        <w:szCs w:val="20"/>
                        <w:rPrChange w:author="Kenneth Ssekimpi" w:date="2024-05-14T20:10:00Z" w16du:dateUtc="2024-05-14T18:10:00Z" w:id="420">
                          <w:rPr>
                            <w:w w:val="105"/>
                          </w:rPr>
                        </w:rPrChange>
                      </w:rPr>
                      <w:t>Its</w:t>
                    </w:r>
                    <w:r w:rsidRPr="00DA1792">
                      <w:rPr>
                        <w:spacing w:val="9"/>
                        <w:w w:val="105"/>
                        <w:sz w:val="20"/>
                        <w:szCs w:val="20"/>
                        <w:rPrChange w:author="Kenneth Ssekimpi" w:date="2024-05-14T20:10:00Z" w16du:dateUtc="2024-05-14T18:10:00Z" w:id="421">
                          <w:rPr>
                            <w:spacing w:val="9"/>
                            <w:w w:val="105"/>
                          </w:rPr>
                        </w:rPrChange>
                      </w:rPr>
                      <w:t xml:space="preserve"> </w:t>
                    </w:r>
                    <w:r w:rsidRPr="00DA1792">
                      <w:rPr>
                        <w:w w:val="105"/>
                        <w:sz w:val="20"/>
                        <w:szCs w:val="20"/>
                        <w:rPrChange w:author="Kenneth Ssekimpi" w:date="2024-05-14T20:10:00Z" w16du:dateUtc="2024-05-14T18:10:00Z" w:id="422">
                          <w:rPr>
                            <w:w w:val="105"/>
                          </w:rPr>
                        </w:rPrChange>
                      </w:rPr>
                      <w:t>Impact</w:t>
                    </w:r>
                    <w:r w:rsidRPr="00DA1792">
                      <w:rPr>
                        <w:spacing w:val="9"/>
                        <w:w w:val="105"/>
                        <w:sz w:val="20"/>
                        <w:szCs w:val="20"/>
                        <w:rPrChange w:author="Kenneth Ssekimpi" w:date="2024-05-14T20:10:00Z" w16du:dateUtc="2024-05-14T18:10:00Z" w:id="423">
                          <w:rPr>
                            <w:spacing w:val="9"/>
                            <w:w w:val="105"/>
                          </w:rPr>
                        </w:rPrChange>
                      </w:rPr>
                      <w:t xml:space="preserve"> </w:t>
                    </w:r>
                    <w:r w:rsidRPr="00DA1792">
                      <w:rPr>
                        <w:w w:val="105"/>
                        <w:sz w:val="20"/>
                        <w:szCs w:val="20"/>
                        <w:rPrChange w:author="Kenneth Ssekimpi" w:date="2024-05-14T20:10:00Z" w16du:dateUtc="2024-05-14T18:10:00Z" w:id="424">
                          <w:rPr>
                            <w:w w:val="105"/>
                          </w:rPr>
                        </w:rPrChange>
                      </w:rPr>
                      <w:t>on</w:t>
                    </w:r>
                    <w:r w:rsidRPr="00DA1792">
                      <w:rPr>
                        <w:spacing w:val="9"/>
                        <w:w w:val="105"/>
                        <w:sz w:val="20"/>
                        <w:szCs w:val="20"/>
                        <w:rPrChange w:author="Kenneth Ssekimpi" w:date="2024-05-14T20:10:00Z" w16du:dateUtc="2024-05-14T18:10:00Z" w:id="425">
                          <w:rPr>
                            <w:spacing w:val="9"/>
                            <w:w w:val="105"/>
                          </w:rPr>
                        </w:rPrChange>
                      </w:rPr>
                      <w:t xml:space="preserve"> </w:t>
                    </w:r>
                    <w:r w:rsidRPr="00DA1792">
                      <w:rPr>
                        <w:spacing w:val="-2"/>
                        <w:w w:val="105"/>
                        <w:sz w:val="20"/>
                        <w:szCs w:val="20"/>
                        <w:rPrChange w:author="Kenneth Ssekimpi" w:date="2024-05-14T20:10:00Z" w16du:dateUtc="2024-05-14T18:10:00Z" w:id="426">
                          <w:rPr>
                            <w:spacing w:val="-2"/>
                            <w:w w:val="105"/>
                          </w:rPr>
                        </w:rPrChange>
                      </w:rPr>
                      <w:t>Formations</w:t>
                    </w:r>
                    <w:ins w:author="Kenneth Ssekimpi" w:date="2024-05-14T20:10:00Z" w16du:dateUtc="2024-05-14T18:10:00Z" w:id="427">
                      <w:r w:rsidRPr="00DA1792" w:rsidR="00DA1792">
                        <w:rPr>
                          <w:spacing w:val="-2"/>
                          <w:w w:val="105"/>
                          <w:sz w:val="20"/>
                          <w:szCs w:val="20"/>
                          <w:rPrChange w:author="Kenneth Ssekimpi" w:date="2024-05-14T20:10:00Z" w16du:dateUtc="2024-05-14T18:10:00Z" w:id="428">
                            <w:rPr>
                              <w:spacing w:val="-2"/>
                              <w:w w:val="105"/>
                            </w:rPr>
                          </w:rPrChange>
                        </w:rPr>
                        <w:t xml:space="preserve"> in Football</w:t>
                      </w:r>
                    </w:ins>
                  </w:p>
                </w:txbxContent>
              </v:textbox>
              <w10:wrap anchorx="page" anchory="page"/>
            </v:shape>
          </w:pict>
        </mc:Fallback>
      </mc:AlternateContent>
    </w:r>
  </w:p>
</w:hdr>
</file>

<file path=word/intelligence2.xml><?xml version="1.0" encoding="utf-8"?>
<int2:intelligence xmlns:int2="http://schemas.microsoft.com/office/intelligence/2020/intelligence">
  <int2:observations>
    <int2:textHash int2:hashCode="Tr6y1tot8BALI7" int2:id="fS0gLaUU">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7C6D"/>
    <w:multiLevelType w:val="multilevel"/>
    <w:tmpl w:val="A0F083A6"/>
    <w:lvl w:ilvl="0">
      <w:start w:val="1"/>
      <w:numFmt w:val="decimal"/>
      <w:lvlText w:val="%1"/>
      <w:lvlJc w:val="left"/>
      <w:pPr>
        <w:ind w:left="468" w:hanging="352"/>
      </w:pPr>
      <w:rPr>
        <w:rFonts w:hint="default" w:ascii="Times New Roman" w:hAnsi="Times New Roman" w:eastAsia="Times New Roman" w:cs="Times New Roman"/>
        <w:b/>
        <w:bCs/>
        <w:i w:val="0"/>
        <w:iCs w:val="0"/>
        <w:spacing w:val="0"/>
        <w:w w:val="111"/>
        <w:sz w:val="24"/>
        <w:szCs w:val="24"/>
        <w:lang w:val="en-US" w:eastAsia="en-US" w:bidi="ar-SA"/>
      </w:rPr>
    </w:lvl>
    <w:lvl w:ilvl="1">
      <w:start w:val="1"/>
      <w:numFmt w:val="decimal"/>
      <w:lvlText w:val="%1.%2"/>
      <w:lvlJc w:val="left"/>
      <w:pPr>
        <w:ind w:left="1006" w:hanging="539"/>
      </w:pPr>
      <w:rPr>
        <w:rFonts w:hint="default" w:ascii="Times New Roman" w:hAnsi="Times New Roman" w:eastAsia="Times New Roman" w:cs="Times New Roman"/>
        <w:b w:val="0"/>
        <w:bCs w:val="0"/>
        <w:i w:val="0"/>
        <w:iCs w:val="0"/>
        <w:spacing w:val="0"/>
        <w:w w:val="99"/>
        <w:sz w:val="24"/>
        <w:szCs w:val="24"/>
        <w:lang w:val="en-US" w:eastAsia="en-US" w:bidi="ar-SA"/>
      </w:rPr>
    </w:lvl>
    <w:lvl w:ilvl="2">
      <w:numFmt w:val="bullet"/>
      <w:lvlText w:val="•"/>
      <w:lvlJc w:val="left"/>
      <w:pPr>
        <w:ind w:left="2057" w:hanging="539"/>
      </w:pPr>
      <w:rPr>
        <w:rFonts w:hint="default"/>
        <w:lang w:val="en-US" w:eastAsia="en-US" w:bidi="ar-SA"/>
      </w:rPr>
    </w:lvl>
    <w:lvl w:ilvl="3">
      <w:numFmt w:val="bullet"/>
      <w:lvlText w:val="•"/>
      <w:lvlJc w:val="left"/>
      <w:pPr>
        <w:ind w:left="3115" w:hanging="539"/>
      </w:pPr>
      <w:rPr>
        <w:rFonts w:hint="default"/>
        <w:lang w:val="en-US" w:eastAsia="en-US" w:bidi="ar-SA"/>
      </w:rPr>
    </w:lvl>
    <w:lvl w:ilvl="4">
      <w:numFmt w:val="bullet"/>
      <w:lvlText w:val="•"/>
      <w:lvlJc w:val="left"/>
      <w:pPr>
        <w:ind w:left="4172" w:hanging="539"/>
      </w:pPr>
      <w:rPr>
        <w:rFonts w:hint="default"/>
        <w:lang w:val="en-US" w:eastAsia="en-US" w:bidi="ar-SA"/>
      </w:rPr>
    </w:lvl>
    <w:lvl w:ilvl="5">
      <w:numFmt w:val="bullet"/>
      <w:lvlText w:val="•"/>
      <w:lvlJc w:val="left"/>
      <w:pPr>
        <w:ind w:left="5230" w:hanging="539"/>
      </w:pPr>
      <w:rPr>
        <w:rFonts w:hint="default"/>
        <w:lang w:val="en-US" w:eastAsia="en-US" w:bidi="ar-SA"/>
      </w:rPr>
    </w:lvl>
    <w:lvl w:ilvl="6">
      <w:numFmt w:val="bullet"/>
      <w:lvlText w:val="•"/>
      <w:lvlJc w:val="left"/>
      <w:pPr>
        <w:ind w:left="6287" w:hanging="539"/>
      </w:pPr>
      <w:rPr>
        <w:rFonts w:hint="default"/>
        <w:lang w:val="en-US" w:eastAsia="en-US" w:bidi="ar-SA"/>
      </w:rPr>
    </w:lvl>
    <w:lvl w:ilvl="7">
      <w:numFmt w:val="bullet"/>
      <w:lvlText w:val="•"/>
      <w:lvlJc w:val="left"/>
      <w:pPr>
        <w:ind w:left="7345" w:hanging="539"/>
      </w:pPr>
      <w:rPr>
        <w:rFonts w:hint="default"/>
        <w:lang w:val="en-US" w:eastAsia="en-US" w:bidi="ar-SA"/>
      </w:rPr>
    </w:lvl>
    <w:lvl w:ilvl="8">
      <w:numFmt w:val="bullet"/>
      <w:lvlText w:val="•"/>
      <w:lvlJc w:val="left"/>
      <w:pPr>
        <w:ind w:left="8403" w:hanging="539"/>
      </w:pPr>
      <w:rPr>
        <w:rFonts w:hint="default"/>
        <w:lang w:val="en-US" w:eastAsia="en-US" w:bidi="ar-SA"/>
      </w:rPr>
    </w:lvl>
  </w:abstractNum>
  <w:abstractNum w:abstractNumId="1" w15:restartNumberingAfterBreak="0">
    <w:nsid w:val="626E5B40"/>
    <w:multiLevelType w:val="hybridMultilevel"/>
    <w:tmpl w:val="FEC2F8A2"/>
    <w:lvl w:ilvl="0" w:tplc="E8247182">
      <w:start w:val="1"/>
      <w:numFmt w:val="decimal"/>
      <w:lvlText w:val="[%1]"/>
      <w:lvlJc w:val="left"/>
      <w:pPr>
        <w:ind w:left="598" w:hanging="365"/>
        <w:jc w:val="right"/>
      </w:pPr>
      <w:rPr>
        <w:rFonts w:hint="default" w:ascii="Times New Roman" w:hAnsi="Times New Roman" w:eastAsia="Times New Roman" w:cs="Times New Roman"/>
        <w:b w:val="0"/>
        <w:bCs w:val="0"/>
        <w:i w:val="0"/>
        <w:iCs w:val="0"/>
        <w:spacing w:val="0"/>
        <w:w w:val="88"/>
        <w:sz w:val="24"/>
        <w:szCs w:val="24"/>
        <w:lang w:val="en-US" w:eastAsia="en-US" w:bidi="ar-SA"/>
      </w:rPr>
    </w:lvl>
    <w:lvl w:ilvl="1" w:tplc="0C1005DC">
      <w:numFmt w:val="bullet"/>
      <w:lvlText w:val="•"/>
      <w:lvlJc w:val="left"/>
      <w:pPr>
        <w:ind w:left="1591" w:hanging="365"/>
      </w:pPr>
      <w:rPr>
        <w:rFonts w:hint="default"/>
        <w:lang w:val="en-US" w:eastAsia="en-US" w:bidi="ar-SA"/>
      </w:rPr>
    </w:lvl>
    <w:lvl w:ilvl="2" w:tplc="30904B6E">
      <w:numFmt w:val="bullet"/>
      <w:lvlText w:val="•"/>
      <w:lvlJc w:val="left"/>
      <w:pPr>
        <w:ind w:left="2583" w:hanging="365"/>
      </w:pPr>
      <w:rPr>
        <w:rFonts w:hint="default"/>
        <w:lang w:val="en-US" w:eastAsia="en-US" w:bidi="ar-SA"/>
      </w:rPr>
    </w:lvl>
    <w:lvl w:ilvl="3" w:tplc="131C567C">
      <w:numFmt w:val="bullet"/>
      <w:lvlText w:val="•"/>
      <w:lvlJc w:val="left"/>
      <w:pPr>
        <w:ind w:left="3575" w:hanging="365"/>
      </w:pPr>
      <w:rPr>
        <w:rFonts w:hint="default"/>
        <w:lang w:val="en-US" w:eastAsia="en-US" w:bidi="ar-SA"/>
      </w:rPr>
    </w:lvl>
    <w:lvl w:ilvl="4" w:tplc="3DEE3632">
      <w:numFmt w:val="bullet"/>
      <w:lvlText w:val="•"/>
      <w:lvlJc w:val="left"/>
      <w:pPr>
        <w:ind w:left="4567" w:hanging="365"/>
      </w:pPr>
      <w:rPr>
        <w:rFonts w:hint="default"/>
        <w:lang w:val="en-US" w:eastAsia="en-US" w:bidi="ar-SA"/>
      </w:rPr>
    </w:lvl>
    <w:lvl w:ilvl="5" w:tplc="84DA178C">
      <w:numFmt w:val="bullet"/>
      <w:lvlText w:val="•"/>
      <w:lvlJc w:val="left"/>
      <w:pPr>
        <w:ind w:left="5559" w:hanging="365"/>
      </w:pPr>
      <w:rPr>
        <w:rFonts w:hint="default"/>
        <w:lang w:val="en-US" w:eastAsia="en-US" w:bidi="ar-SA"/>
      </w:rPr>
    </w:lvl>
    <w:lvl w:ilvl="6" w:tplc="D3225AD4">
      <w:numFmt w:val="bullet"/>
      <w:lvlText w:val="•"/>
      <w:lvlJc w:val="left"/>
      <w:pPr>
        <w:ind w:left="6550" w:hanging="365"/>
      </w:pPr>
      <w:rPr>
        <w:rFonts w:hint="default"/>
        <w:lang w:val="en-US" w:eastAsia="en-US" w:bidi="ar-SA"/>
      </w:rPr>
    </w:lvl>
    <w:lvl w:ilvl="7" w:tplc="F16410E2">
      <w:numFmt w:val="bullet"/>
      <w:lvlText w:val="•"/>
      <w:lvlJc w:val="left"/>
      <w:pPr>
        <w:ind w:left="7542" w:hanging="365"/>
      </w:pPr>
      <w:rPr>
        <w:rFonts w:hint="default"/>
        <w:lang w:val="en-US" w:eastAsia="en-US" w:bidi="ar-SA"/>
      </w:rPr>
    </w:lvl>
    <w:lvl w:ilvl="8" w:tplc="0560AE3A">
      <w:numFmt w:val="bullet"/>
      <w:lvlText w:val="•"/>
      <w:lvlJc w:val="left"/>
      <w:pPr>
        <w:ind w:left="8534" w:hanging="365"/>
      </w:pPr>
      <w:rPr>
        <w:rFonts w:hint="default"/>
        <w:lang w:val="en-US" w:eastAsia="en-US" w:bidi="ar-SA"/>
      </w:rPr>
    </w:lvl>
  </w:abstractNum>
  <w:abstractNum w:abstractNumId="2" w15:restartNumberingAfterBreak="0">
    <w:nsid w:val="6E5A4BC0"/>
    <w:multiLevelType w:val="multilevel"/>
    <w:tmpl w:val="011CEBF8"/>
    <w:lvl w:ilvl="0">
      <w:start w:val="1"/>
      <w:numFmt w:val="decimal"/>
      <w:lvlText w:val="%1"/>
      <w:lvlJc w:val="left"/>
      <w:pPr>
        <w:ind w:left="698" w:hanging="582"/>
      </w:pPr>
      <w:rPr>
        <w:rFonts w:hint="default" w:ascii="Times New Roman" w:hAnsi="Times New Roman" w:eastAsia="Times New Roman" w:cs="Times New Roman"/>
        <w:b/>
        <w:bCs/>
        <w:i w:val="0"/>
        <w:iCs w:val="0"/>
        <w:spacing w:val="0"/>
        <w:w w:val="113"/>
        <w:sz w:val="34"/>
        <w:szCs w:val="34"/>
        <w:lang w:val="en-US" w:eastAsia="en-US" w:bidi="ar-SA"/>
      </w:rPr>
    </w:lvl>
    <w:lvl w:ilvl="1">
      <w:start w:val="1"/>
      <w:numFmt w:val="decimal"/>
      <w:lvlText w:val="%1.%2"/>
      <w:lvlJc w:val="left"/>
      <w:pPr>
        <w:ind w:left="852" w:hanging="736"/>
      </w:pPr>
      <w:rPr>
        <w:rFonts w:hint="default" w:ascii="Times New Roman" w:hAnsi="Times New Roman" w:eastAsia="Times New Roman" w:cs="Times New Roman"/>
        <w:b/>
        <w:bCs/>
        <w:i w:val="0"/>
        <w:iCs w:val="0"/>
        <w:spacing w:val="0"/>
        <w:w w:val="117"/>
        <w:sz w:val="28"/>
        <w:szCs w:val="28"/>
        <w:lang w:val="en-US" w:eastAsia="en-US" w:bidi="ar-SA"/>
      </w:rPr>
    </w:lvl>
    <w:lvl w:ilvl="2">
      <w:numFmt w:val="bullet"/>
      <w:lvlText w:val="•"/>
      <w:lvlJc w:val="left"/>
      <w:pPr>
        <w:ind w:left="702" w:hanging="235"/>
      </w:pPr>
      <w:rPr>
        <w:rFonts w:hint="default" w:ascii="Arial" w:hAnsi="Arial" w:eastAsia="Arial" w:cs="Arial"/>
        <w:b w:val="0"/>
        <w:bCs w:val="0"/>
        <w:i w:val="0"/>
        <w:iCs w:val="0"/>
        <w:spacing w:val="0"/>
        <w:w w:val="139"/>
        <w:sz w:val="24"/>
        <w:szCs w:val="24"/>
        <w:lang w:val="en-US" w:eastAsia="en-US" w:bidi="ar-SA"/>
      </w:rPr>
    </w:lvl>
    <w:lvl w:ilvl="3">
      <w:numFmt w:val="bullet"/>
      <w:lvlText w:val="–"/>
      <w:lvlJc w:val="left"/>
      <w:pPr>
        <w:ind w:left="1217" w:hanging="252"/>
      </w:pPr>
      <w:rPr>
        <w:rFonts w:hint="default" w:ascii="Times New Roman" w:hAnsi="Times New Roman" w:eastAsia="Times New Roman" w:cs="Times New Roman"/>
        <w:b/>
        <w:bCs/>
        <w:i w:val="0"/>
        <w:iCs w:val="0"/>
        <w:spacing w:val="0"/>
        <w:w w:val="111"/>
        <w:sz w:val="24"/>
        <w:szCs w:val="24"/>
        <w:lang w:val="en-US" w:eastAsia="en-US" w:bidi="ar-SA"/>
      </w:rPr>
    </w:lvl>
    <w:lvl w:ilvl="4">
      <w:numFmt w:val="bullet"/>
      <w:lvlText w:val="•"/>
      <w:lvlJc w:val="left"/>
      <w:pPr>
        <w:ind w:left="3544" w:hanging="252"/>
      </w:pPr>
      <w:rPr>
        <w:rFonts w:hint="default"/>
        <w:lang w:val="en-US" w:eastAsia="en-US" w:bidi="ar-SA"/>
      </w:rPr>
    </w:lvl>
    <w:lvl w:ilvl="5">
      <w:numFmt w:val="bullet"/>
      <w:lvlText w:val="•"/>
      <w:lvlJc w:val="left"/>
      <w:pPr>
        <w:ind w:left="4706" w:hanging="252"/>
      </w:pPr>
      <w:rPr>
        <w:rFonts w:hint="default"/>
        <w:lang w:val="en-US" w:eastAsia="en-US" w:bidi="ar-SA"/>
      </w:rPr>
    </w:lvl>
    <w:lvl w:ilvl="6">
      <w:numFmt w:val="bullet"/>
      <w:lvlText w:val="•"/>
      <w:lvlJc w:val="left"/>
      <w:pPr>
        <w:ind w:left="5869" w:hanging="252"/>
      </w:pPr>
      <w:rPr>
        <w:rFonts w:hint="default"/>
        <w:lang w:val="en-US" w:eastAsia="en-US" w:bidi="ar-SA"/>
      </w:rPr>
    </w:lvl>
    <w:lvl w:ilvl="7">
      <w:numFmt w:val="bullet"/>
      <w:lvlText w:val="•"/>
      <w:lvlJc w:val="left"/>
      <w:pPr>
        <w:ind w:left="7031" w:hanging="252"/>
      </w:pPr>
      <w:rPr>
        <w:rFonts w:hint="default"/>
        <w:lang w:val="en-US" w:eastAsia="en-US" w:bidi="ar-SA"/>
      </w:rPr>
    </w:lvl>
    <w:lvl w:ilvl="8">
      <w:numFmt w:val="bullet"/>
      <w:lvlText w:val="•"/>
      <w:lvlJc w:val="left"/>
      <w:pPr>
        <w:ind w:left="8193" w:hanging="252"/>
      </w:pPr>
      <w:rPr>
        <w:rFonts w:hint="default"/>
        <w:lang w:val="en-US" w:eastAsia="en-US" w:bidi="ar-SA"/>
      </w:rPr>
    </w:lvl>
  </w:abstractNum>
  <w:num w:numId="1" w16cid:durableId="1786971201">
    <w:abstractNumId w:val="1"/>
  </w:num>
  <w:num w:numId="2" w16cid:durableId="1699818721">
    <w:abstractNumId w:val="2"/>
  </w:num>
  <w:num w:numId="3" w16cid:durableId="6985083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th Ssekimpi">
    <w15:presenceInfo w15:providerId="AD" w15:userId="S::SSKKEN001@myuct.ac.za::3bb8003f-f3db-43ae-af72-f46f37176224"/>
  </w15:person>
  <w15:person w15:author="Neil Watson">
    <w15:presenceInfo w15:providerId="AD" w15:userId="S::01436999@wf.uct.ac.za::22adbc74-691c-4f26-8fe5-75dff4dd356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dirty"/>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01"/>
    <w:rsid w:val="00003B44"/>
    <w:rsid w:val="00012434"/>
    <w:rsid w:val="00050A82"/>
    <w:rsid w:val="000520DD"/>
    <w:rsid w:val="00053A0D"/>
    <w:rsid w:val="00062C75"/>
    <w:rsid w:val="000A3B0B"/>
    <w:rsid w:val="000B67DB"/>
    <w:rsid w:val="000F40DA"/>
    <w:rsid w:val="00101171"/>
    <w:rsid w:val="001079FB"/>
    <w:rsid w:val="0013590C"/>
    <w:rsid w:val="001401BB"/>
    <w:rsid w:val="00145299"/>
    <w:rsid w:val="00152DC2"/>
    <w:rsid w:val="00157CD2"/>
    <w:rsid w:val="00186C55"/>
    <w:rsid w:val="00192B0D"/>
    <w:rsid w:val="0019732D"/>
    <w:rsid w:val="001D3D40"/>
    <w:rsid w:val="001D5BC5"/>
    <w:rsid w:val="001D73A9"/>
    <w:rsid w:val="00227AF8"/>
    <w:rsid w:val="00277A85"/>
    <w:rsid w:val="00281938"/>
    <w:rsid w:val="0028589E"/>
    <w:rsid w:val="002A4636"/>
    <w:rsid w:val="002B2142"/>
    <w:rsid w:val="002D0DDA"/>
    <w:rsid w:val="002D2686"/>
    <w:rsid w:val="002D37C3"/>
    <w:rsid w:val="002D7A6C"/>
    <w:rsid w:val="00300D1A"/>
    <w:rsid w:val="00302174"/>
    <w:rsid w:val="00305902"/>
    <w:rsid w:val="00323841"/>
    <w:rsid w:val="00323B98"/>
    <w:rsid w:val="00351D35"/>
    <w:rsid w:val="0036174C"/>
    <w:rsid w:val="003753D9"/>
    <w:rsid w:val="003D05CD"/>
    <w:rsid w:val="003F77D9"/>
    <w:rsid w:val="004309FC"/>
    <w:rsid w:val="00433532"/>
    <w:rsid w:val="004414E6"/>
    <w:rsid w:val="00443843"/>
    <w:rsid w:val="00455816"/>
    <w:rsid w:val="00487C73"/>
    <w:rsid w:val="00494F92"/>
    <w:rsid w:val="004B7596"/>
    <w:rsid w:val="004D5968"/>
    <w:rsid w:val="004D5E7C"/>
    <w:rsid w:val="004E479C"/>
    <w:rsid w:val="004F6E08"/>
    <w:rsid w:val="00571AD0"/>
    <w:rsid w:val="005821A7"/>
    <w:rsid w:val="005B270F"/>
    <w:rsid w:val="005B4936"/>
    <w:rsid w:val="005B75DE"/>
    <w:rsid w:val="0061646C"/>
    <w:rsid w:val="00645F85"/>
    <w:rsid w:val="00647801"/>
    <w:rsid w:val="006841EE"/>
    <w:rsid w:val="006850E0"/>
    <w:rsid w:val="006867BE"/>
    <w:rsid w:val="006A44BD"/>
    <w:rsid w:val="006B3EC8"/>
    <w:rsid w:val="006D2275"/>
    <w:rsid w:val="007241BA"/>
    <w:rsid w:val="0073073E"/>
    <w:rsid w:val="00767188"/>
    <w:rsid w:val="007A5AE7"/>
    <w:rsid w:val="007F02B7"/>
    <w:rsid w:val="007F49AC"/>
    <w:rsid w:val="0080052A"/>
    <w:rsid w:val="008009B6"/>
    <w:rsid w:val="00801F41"/>
    <w:rsid w:val="0083642D"/>
    <w:rsid w:val="00837A33"/>
    <w:rsid w:val="008409D0"/>
    <w:rsid w:val="00841521"/>
    <w:rsid w:val="00841727"/>
    <w:rsid w:val="00870654"/>
    <w:rsid w:val="0088142C"/>
    <w:rsid w:val="008833FC"/>
    <w:rsid w:val="008D2F12"/>
    <w:rsid w:val="008E53A5"/>
    <w:rsid w:val="0091102E"/>
    <w:rsid w:val="0092085D"/>
    <w:rsid w:val="00930C30"/>
    <w:rsid w:val="009626A1"/>
    <w:rsid w:val="009647F9"/>
    <w:rsid w:val="009B7F57"/>
    <w:rsid w:val="009C238A"/>
    <w:rsid w:val="009D61D9"/>
    <w:rsid w:val="00A0266D"/>
    <w:rsid w:val="00A03390"/>
    <w:rsid w:val="00A357E5"/>
    <w:rsid w:val="00A867D4"/>
    <w:rsid w:val="00A9265F"/>
    <w:rsid w:val="00A97D02"/>
    <w:rsid w:val="00AB3625"/>
    <w:rsid w:val="00AC369C"/>
    <w:rsid w:val="00AD3D81"/>
    <w:rsid w:val="00AD4448"/>
    <w:rsid w:val="00AE4606"/>
    <w:rsid w:val="00AE472C"/>
    <w:rsid w:val="00AE5771"/>
    <w:rsid w:val="00AF166C"/>
    <w:rsid w:val="00B07CA4"/>
    <w:rsid w:val="00B1195E"/>
    <w:rsid w:val="00B15D3A"/>
    <w:rsid w:val="00B237CA"/>
    <w:rsid w:val="00B4663B"/>
    <w:rsid w:val="00B51D18"/>
    <w:rsid w:val="00B60241"/>
    <w:rsid w:val="00B604A0"/>
    <w:rsid w:val="00B63902"/>
    <w:rsid w:val="00B67F2D"/>
    <w:rsid w:val="00BE199C"/>
    <w:rsid w:val="00C00445"/>
    <w:rsid w:val="00C01C88"/>
    <w:rsid w:val="00C074F9"/>
    <w:rsid w:val="00C117A4"/>
    <w:rsid w:val="00C15976"/>
    <w:rsid w:val="00C21694"/>
    <w:rsid w:val="00C63B59"/>
    <w:rsid w:val="00C90649"/>
    <w:rsid w:val="00C95D66"/>
    <w:rsid w:val="00CA2767"/>
    <w:rsid w:val="00CA72B8"/>
    <w:rsid w:val="00D26633"/>
    <w:rsid w:val="00D44739"/>
    <w:rsid w:val="00D77D81"/>
    <w:rsid w:val="00DA1792"/>
    <w:rsid w:val="00DA5D61"/>
    <w:rsid w:val="00DD09EA"/>
    <w:rsid w:val="00DD73B2"/>
    <w:rsid w:val="00DF5D17"/>
    <w:rsid w:val="00E46C02"/>
    <w:rsid w:val="00E54978"/>
    <w:rsid w:val="00E65327"/>
    <w:rsid w:val="00E7020B"/>
    <w:rsid w:val="00E95171"/>
    <w:rsid w:val="00EA3CF1"/>
    <w:rsid w:val="00EB182D"/>
    <w:rsid w:val="00EB4ACC"/>
    <w:rsid w:val="00EB738F"/>
    <w:rsid w:val="00EC5F40"/>
    <w:rsid w:val="00ED1D22"/>
    <w:rsid w:val="00ED7456"/>
    <w:rsid w:val="00F12D56"/>
    <w:rsid w:val="00F31D61"/>
    <w:rsid w:val="00F40981"/>
    <w:rsid w:val="00F46796"/>
    <w:rsid w:val="00F6171D"/>
    <w:rsid w:val="00F75055"/>
    <w:rsid w:val="00F92CD7"/>
    <w:rsid w:val="00FB49F8"/>
    <w:rsid w:val="00FC123E"/>
    <w:rsid w:val="00FC5B46"/>
    <w:rsid w:val="00FE6D8E"/>
    <w:rsid w:val="00FE6F80"/>
    <w:rsid w:val="1A6C36E0"/>
    <w:rsid w:val="1C3A2501"/>
    <w:rsid w:val="35DA4437"/>
    <w:rsid w:val="4320C46F"/>
    <w:rsid w:val="4B912A5A"/>
    <w:rsid w:val="50B6BC84"/>
    <w:rsid w:val="51E74381"/>
    <w:rsid w:val="57C79FF4"/>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9AB5A"/>
  <w15:docId w15:val="{BC067084-C82E-CC45-9F0D-087B88FF01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lang w:val="en-ZA"/>
    </w:rPr>
  </w:style>
  <w:style w:type="paragraph" w:styleId="Heading1">
    <w:name w:val="heading 1"/>
    <w:basedOn w:val="Normal"/>
    <w:uiPriority w:val="9"/>
    <w:qFormat/>
    <w:pPr>
      <w:ind w:left="697" w:hanging="580"/>
      <w:jc w:val="both"/>
      <w:outlineLvl w:val="0"/>
    </w:pPr>
    <w:rPr>
      <w:b/>
      <w:bCs/>
      <w:sz w:val="34"/>
      <w:szCs w:val="34"/>
    </w:rPr>
  </w:style>
  <w:style w:type="paragraph" w:styleId="Heading2">
    <w:name w:val="heading 2"/>
    <w:basedOn w:val="Normal"/>
    <w:uiPriority w:val="9"/>
    <w:unhideWhenUsed/>
    <w:qFormat/>
    <w:pPr>
      <w:ind w:left="851" w:hanging="734"/>
      <w:jc w:val="both"/>
      <w:outlineLvl w:val="1"/>
    </w:pPr>
    <w:rPr>
      <w:b/>
      <w:bCs/>
      <w:sz w:val="28"/>
      <w:szCs w:val="28"/>
    </w:rPr>
  </w:style>
  <w:style w:type="paragraph" w:styleId="Heading3">
    <w:name w:val="heading 3"/>
    <w:basedOn w:val="Normal"/>
    <w:uiPriority w:val="9"/>
    <w:unhideWhenUsed/>
    <w:qFormat/>
    <w:pPr>
      <w:spacing w:before="37"/>
      <w:ind w:left="947"/>
      <w:outlineLvl w:val="2"/>
    </w:pPr>
    <w:rPr>
      <w:sz w:val="28"/>
      <w:szCs w:val="28"/>
    </w:rPr>
  </w:style>
  <w:style w:type="paragraph" w:styleId="Heading4">
    <w:name w:val="heading 4"/>
    <w:basedOn w:val="Normal"/>
    <w:uiPriority w:val="9"/>
    <w:unhideWhenUsed/>
    <w:qFormat/>
    <w:pPr>
      <w:spacing w:before="54"/>
      <w:ind w:left="947"/>
      <w:outlineLvl w:val="3"/>
    </w:pPr>
    <w:rPr>
      <w:i/>
      <w:i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pPr>
      <w:spacing w:before="247"/>
      <w:ind w:left="468" w:hanging="351"/>
    </w:pPr>
    <w:rPr>
      <w:b/>
      <w:bCs/>
      <w:sz w:val="24"/>
      <w:szCs w:val="24"/>
    </w:rPr>
  </w:style>
  <w:style w:type="paragraph" w:styleId="TOC2">
    <w:name w:val="toc 2"/>
    <w:basedOn w:val="Normal"/>
    <w:uiPriority w:val="1"/>
    <w:qFormat/>
    <w:pPr>
      <w:spacing w:before="13"/>
      <w:ind w:left="1006" w:hanging="538"/>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16"/>
      <w:ind w:left="1002" w:right="1214" w:hanging="542"/>
    </w:pPr>
    <w:rPr>
      <w:b/>
      <w:bCs/>
      <w:sz w:val="49"/>
      <w:szCs w:val="49"/>
    </w:rPr>
  </w:style>
  <w:style w:type="paragraph" w:styleId="ListParagraph">
    <w:name w:val="List Paragraph"/>
    <w:basedOn w:val="Normal"/>
    <w:uiPriority w:val="1"/>
    <w:qFormat/>
    <w:pPr>
      <w:spacing w:before="13"/>
      <w:ind w:left="702" w:hanging="235"/>
    </w:pPr>
  </w:style>
  <w:style w:type="paragraph" w:styleId="TableParagraph" w:customStyle="1">
    <w:name w:val="Table Paragraph"/>
    <w:basedOn w:val="Normal"/>
    <w:uiPriority w:val="1"/>
    <w:qFormat/>
    <w:pPr>
      <w:spacing w:line="253" w:lineRule="exact"/>
      <w:ind w:left="120"/>
    </w:pPr>
  </w:style>
  <w:style w:type="paragraph" w:styleId="Revision">
    <w:name w:val="Revision"/>
    <w:hidden/>
    <w:uiPriority w:val="99"/>
    <w:semiHidden/>
    <w:rsid w:val="001D73A9"/>
    <w:pPr>
      <w:widowControl/>
      <w:autoSpaceDE/>
      <w:autoSpaceDN/>
    </w:pPr>
    <w:rPr>
      <w:rFonts w:ascii="Times New Roman" w:hAnsi="Times New Roman" w:eastAsia="Times New Roman" w:cs="Times New Roman"/>
    </w:rPr>
  </w:style>
  <w:style w:type="character" w:styleId="CommentReference">
    <w:name w:val="annotation reference"/>
    <w:basedOn w:val="DefaultParagraphFont"/>
    <w:uiPriority w:val="99"/>
    <w:semiHidden/>
    <w:unhideWhenUsed/>
    <w:rsid w:val="001D73A9"/>
    <w:rPr>
      <w:sz w:val="16"/>
      <w:szCs w:val="16"/>
    </w:rPr>
  </w:style>
  <w:style w:type="paragraph" w:styleId="CommentText">
    <w:name w:val="annotation text"/>
    <w:basedOn w:val="Normal"/>
    <w:link w:val="CommentTextChar"/>
    <w:uiPriority w:val="99"/>
    <w:semiHidden/>
    <w:unhideWhenUsed/>
    <w:rsid w:val="001D73A9"/>
    <w:rPr>
      <w:sz w:val="20"/>
      <w:szCs w:val="20"/>
    </w:rPr>
  </w:style>
  <w:style w:type="character" w:styleId="CommentTextChar" w:customStyle="1">
    <w:name w:val="Comment Text Char"/>
    <w:basedOn w:val="DefaultParagraphFont"/>
    <w:link w:val="CommentText"/>
    <w:uiPriority w:val="99"/>
    <w:semiHidden/>
    <w:rsid w:val="001D73A9"/>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73A9"/>
    <w:rPr>
      <w:b/>
      <w:bCs/>
    </w:rPr>
  </w:style>
  <w:style w:type="character" w:styleId="CommentSubjectChar" w:customStyle="1">
    <w:name w:val="Comment Subject Char"/>
    <w:basedOn w:val="CommentTextChar"/>
    <w:link w:val="CommentSubject"/>
    <w:uiPriority w:val="99"/>
    <w:semiHidden/>
    <w:rsid w:val="001D73A9"/>
    <w:rPr>
      <w:rFonts w:ascii="Times New Roman" w:hAnsi="Times New Roman" w:eastAsia="Times New Roman" w:cs="Times New Roman"/>
      <w:b/>
      <w:bCs/>
      <w:sz w:val="20"/>
      <w:szCs w:val="20"/>
    </w:rPr>
  </w:style>
  <w:style w:type="character" w:styleId="PlaceholderText">
    <w:name w:val="Placeholder Text"/>
    <w:basedOn w:val="DefaultParagraphFont"/>
    <w:uiPriority w:val="99"/>
    <w:semiHidden/>
    <w:rsid w:val="00050A82"/>
    <w:rPr>
      <w:color w:val="666666"/>
    </w:rPr>
  </w:style>
  <w:style w:type="paragraph" w:styleId="Header">
    <w:name w:val="header"/>
    <w:basedOn w:val="Normal"/>
    <w:link w:val="HeaderChar"/>
    <w:uiPriority w:val="99"/>
    <w:unhideWhenUsed/>
    <w:rsid w:val="001D5BC5"/>
    <w:pPr>
      <w:tabs>
        <w:tab w:val="center" w:pos="4513"/>
        <w:tab w:val="right" w:pos="9026"/>
      </w:tabs>
    </w:pPr>
  </w:style>
  <w:style w:type="character" w:styleId="HeaderChar" w:customStyle="1">
    <w:name w:val="Header Char"/>
    <w:basedOn w:val="DefaultParagraphFont"/>
    <w:link w:val="Header"/>
    <w:uiPriority w:val="99"/>
    <w:rsid w:val="001D5BC5"/>
    <w:rPr>
      <w:rFonts w:ascii="Times New Roman" w:hAnsi="Times New Roman" w:eastAsia="Times New Roman" w:cs="Times New Roman"/>
      <w:lang w:val="en-ZA"/>
    </w:rPr>
  </w:style>
  <w:style w:type="paragraph" w:styleId="Footer">
    <w:name w:val="footer"/>
    <w:basedOn w:val="Normal"/>
    <w:link w:val="FooterChar"/>
    <w:uiPriority w:val="99"/>
    <w:unhideWhenUsed/>
    <w:rsid w:val="001D5BC5"/>
    <w:pPr>
      <w:tabs>
        <w:tab w:val="center" w:pos="4513"/>
        <w:tab w:val="right" w:pos="9026"/>
      </w:tabs>
    </w:pPr>
  </w:style>
  <w:style w:type="character" w:styleId="FooterChar" w:customStyle="1">
    <w:name w:val="Footer Char"/>
    <w:basedOn w:val="DefaultParagraphFont"/>
    <w:link w:val="Footer"/>
    <w:uiPriority w:val="99"/>
    <w:rsid w:val="001D5BC5"/>
    <w:rPr>
      <w:rFonts w:ascii="Times New Roman" w:hAnsi="Times New Roman" w:eastAsia="Times New Roman" w:cs="Times New Roman"/>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7893">
      <w:bodyDiv w:val="1"/>
      <w:marLeft w:val="0"/>
      <w:marRight w:val="0"/>
      <w:marTop w:val="0"/>
      <w:marBottom w:val="0"/>
      <w:divBdr>
        <w:top w:val="none" w:sz="0" w:space="0" w:color="auto"/>
        <w:left w:val="none" w:sz="0" w:space="0" w:color="auto"/>
        <w:bottom w:val="none" w:sz="0" w:space="0" w:color="auto"/>
        <w:right w:val="none" w:sz="0" w:space="0" w:color="auto"/>
      </w:divBdr>
    </w:div>
    <w:div w:id="62064341">
      <w:bodyDiv w:val="1"/>
      <w:marLeft w:val="0"/>
      <w:marRight w:val="0"/>
      <w:marTop w:val="0"/>
      <w:marBottom w:val="0"/>
      <w:divBdr>
        <w:top w:val="none" w:sz="0" w:space="0" w:color="auto"/>
        <w:left w:val="none" w:sz="0" w:space="0" w:color="auto"/>
        <w:bottom w:val="none" w:sz="0" w:space="0" w:color="auto"/>
        <w:right w:val="none" w:sz="0" w:space="0" w:color="auto"/>
      </w:divBdr>
    </w:div>
    <w:div w:id="88894793">
      <w:bodyDiv w:val="1"/>
      <w:marLeft w:val="0"/>
      <w:marRight w:val="0"/>
      <w:marTop w:val="0"/>
      <w:marBottom w:val="0"/>
      <w:divBdr>
        <w:top w:val="none" w:sz="0" w:space="0" w:color="auto"/>
        <w:left w:val="none" w:sz="0" w:space="0" w:color="auto"/>
        <w:bottom w:val="none" w:sz="0" w:space="0" w:color="auto"/>
        <w:right w:val="none" w:sz="0" w:space="0" w:color="auto"/>
      </w:divBdr>
    </w:div>
    <w:div w:id="132331848">
      <w:bodyDiv w:val="1"/>
      <w:marLeft w:val="0"/>
      <w:marRight w:val="0"/>
      <w:marTop w:val="0"/>
      <w:marBottom w:val="0"/>
      <w:divBdr>
        <w:top w:val="none" w:sz="0" w:space="0" w:color="auto"/>
        <w:left w:val="none" w:sz="0" w:space="0" w:color="auto"/>
        <w:bottom w:val="none" w:sz="0" w:space="0" w:color="auto"/>
        <w:right w:val="none" w:sz="0" w:space="0" w:color="auto"/>
      </w:divBdr>
    </w:div>
    <w:div w:id="146939284">
      <w:bodyDiv w:val="1"/>
      <w:marLeft w:val="0"/>
      <w:marRight w:val="0"/>
      <w:marTop w:val="0"/>
      <w:marBottom w:val="0"/>
      <w:divBdr>
        <w:top w:val="none" w:sz="0" w:space="0" w:color="auto"/>
        <w:left w:val="none" w:sz="0" w:space="0" w:color="auto"/>
        <w:bottom w:val="none" w:sz="0" w:space="0" w:color="auto"/>
        <w:right w:val="none" w:sz="0" w:space="0" w:color="auto"/>
      </w:divBdr>
    </w:div>
    <w:div w:id="147333559">
      <w:bodyDiv w:val="1"/>
      <w:marLeft w:val="0"/>
      <w:marRight w:val="0"/>
      <w:marTop w:val="0"/>
      <w:marBottom w:val="0"/>
      <w:divBdr>
        <w:top w:val="none" w:sz="0" w:space="0" w:color="auto"/>
        <w:left w:val="none" w:sz="0" w:space="0" w:color="auto"/>
        <w:bottom w:val="none" w:sz="0" w:space="0" w:color="auto"/>
        <w:right w:val="none" w:sz="0" w:space="0" w:color="auto"/>
      </w:divBdr>
    </w:div>
    <w:div w:id="152335052">
      <w:bodyDiv w:val="1"/>
      <w:marLeft w:val="0"/>
      <w:marRight w:val="0"/>
      <w:marTop w:val="0"/>
      <w:marBottom w:val="0"/>
      <w:divBdr>
        <w:top w:val="none" w:sz="0" w:space="0" w:color="auto"/>
        <w:left w:val="none" w:sz="0" w:space="0" w:color="auto"/>
        <w:bottom w:val="none" w:sz="0" w:space="0" w:color="auto"/>
        <w:right w:val="none" w:sz="0" w:space="0" w:color="auto"/>
      </w:divBdr>
    </w:div>
    <w:div w:id="189226879">
      <w:bodyDiv w:val="1"/>
      <w:marLeft w:val="0"/>
      <w:marRight w:val="0"/>
      <w:marTop w:val="0"/>
      <w:marBottom w:val="0"/>
      <w:divBdr>
        <w:top w:val="none" w:sz="0" w:space="0" w:color="auto"/>
        <w:left w:val="none" w:sz="0" w:space="0" w:color="auto"/>
        <w:bottom w:val="none" w:sz="0" w:space="0" w:color="auto"/>
        <w:right w:val="none" w:sz="0" w:space="0" w:color="auto"/>
      </w:divBdr>
    </w:div>
    <w:div w:id="197815663">
      <w:bodyDiv w:val="1"/>
      <w:marLeft w:val="0"/>
      <w:marRight w:val="0"/>
      <w:marTop w:val="0"/>
      <w:marBottom w:val="0"/>
      <w:divBdr>
        <w:top w:val="none" w:sz="0" w:space="0" w:color="auto"/>
        <w:left w:val="none" w:sz="0" w:space="0" w:color="auto"/>
        <w:bottom w:val="none" w:sz="0" w:space="0" w:color="auto"/>
        <w:right w:val="none" w:sz="0" w:space="0" w:color="auto"/>
      </w:divBdr>
    </w:div>
    <w:div w:id="211423265">
      <w:bodyDiv w:val="1"/>
      <w:marLeft w:val="0"/>
      <w:marRight w:val="0"/>
      <w:marTop w:val="0"/>
      <w:marBottom w:val="0"/>
      <w:divBdr>
        <w:top w:val="none" w:sz="0" w:space="0" w:color="auto"/>
        <w:left w:val="none" w:sz="0" w:space="0" w:color="auto"/>
        <w:bottom w:val="none" w:sz="0" w:space="0" w:color="auto"/>
        <w:right w:val="none" w:sz="0" w:space="0" w:color="auto"/>
      </w:divBdr>
    </w:div>
    <w:div w:id="279847644">
      <w:bodyDiv w:val="1"/>
      <w:marLeft w:val="0"/>
      <w:marRight w:val="0"/>
      <w:marTop w:val="0"/>
      <w:marBottom w:val="0"/>
      <w:divBdr>
        <w:top w:val="none" w:sz="0" w:space="0" w:color="auto"/>
        <w:left w:val="none" w:sz="0" w:space="0" w:color="auto"/>
        <w:bottom w:val="none" w:sz="0" w:space="0" w:color="auto"/>
        <w:right w:val="none" w:sz="0" w:space="0" w:color="auto"/>
      </w:divBdr>
    </w:div>
    <w:div w:id="320432283">
      <w:bodyDiv w:val="1"/>
      <w:marLeft w:val="0"/>
      <w:marRight w:val="0"/>
      <w:marTop w:val="0"/>
      <w:marBottom w:val="0"/>
      <w:divBdr>
        <w:top w:val="none" w:sz="0" w:space="0" w:color="auto"/>
        <w:left w:val="none" w:sz="0" w:space="0" w:color="auto"/>
        <w:bottom w:val="none" w:sz="0" w:space="0" w:color="auto"/>
        <w:right w:val="none" w:sz="0" w:space="0" w:color="auto"/>
      </w:divBdr>
    </w:div>
    <w:div w:id="336540853">
      <w:bodyDiv w:val="1"/>
      <w:marLeft w:val="0"/>
      <w:marRight w:val="0"/>
      <w:marTop w:val="0"/>
      <w:marBottom w:val="0"/>
      <w:divBdr>
        <w:top w:val="none" w:sz="0" w:space="0" w:color="auto"/>
        <w:left w:val="none" w:sz="0" w:space="0" w:color="auto"/>
        <w:bottom w:val="none" w:sz="0" w:space="0" w:color="auto"/>
        <w:right w:val="none" w:sz="0" w:space="0" w:color="auto"/>
      </w:divBdr>
    </w:div>
    <w:div w:id="348603453">
      <w:bodyDiv w:val="1"/>
      <w:marLeft w:val="0"/>
      <w:marRight w:val="0"/>
      <w:marTop w:val="0"/>
      <w:marBottom w:val="0"/>
      <w:divBdr>
        <w:top w:val="none" w:sz="0" w:space="0" w:color="auto"/>
        <w:left w:val="none" w:sz="0" w:space="0" w:color="auto"/>
        <w:bottom w:val="none" w:sz="0" w:space="0" w:color="auto"/>
        <w:right w:val="none" w:sz="0" w:space="0" w:color="auto"/>
      </w:divBdr>
    </w:div>
    <w:div w:id="351104654">
      <w:bodyDiv w:val="1"/>
      <w:marLeft w:val="0"/>
      <w:marRight w:val="0"/>
      <w:marTop w:val="0"/>
      <w:marBottom w:val="0"/>
      <w:divBdr>
        <w:top w:val="none" w:sz="0" w:space="0" w:color="auto"/>
        <w:left w:val="none" w:sz="0" w:space="0" w:color="auto"/>
        <w:bottom w:val="none" w:sz="0" w:space="0" w:color="auto"/>
        <w:right w:val="none" w:sz="0" w:space="0" w:color="auto"/>
      </w:divBdr>
    </w:div>
    <w:div w:id="360085099">
      <w:bodyDiv w:val="1"/>
      <w:marLeft w:val="0"/>
      <w:marRight w:val="0"/>
      <w:marTop w:val="0"/>
      <w:marBottom w:val="0"/>
      <w:divBdr>
        <w:top w:val="none" w:sz="0" w:space="0" w:color="auto"/>
        <w:left w:val="none" w:sz="0" w:space="0" w:color="auto"/>
        <w:bottom w:val="none" w:sz="0" w:space="0" w:color="auto"/>
        <w:right w:val="none" w:sz="0" w:space="0" w:color="auto"/>
      </w:divBdr>
    </w:div>
    <w:div w:id="362756423">
      <w:bodyDiv w:val="1"/>
      <w:marLeft w:val="0"/>
      <w:marRight w:val="0"/>
      <w:marTop w:val="0"/>
      <w:marBottom w:val="0"/>
      <w:divBdr>
        <w:top w:val="none" w:sz="0" w:space="0" w:color="auto"/>
        <w:left w:val="none" w:sz="0" w:space="0" w:color="auto"/>
        <w:bottom w:val="none" w:sz="0" w:space="0" w:color="auto"/>
        <w:right w:val="none" w:sz="0" w:space="0" w:color="auto"/>
      </w:divBdr>
    </w:div>
    <w:div w:id="373388530">
      <w:bodyDiv w:val="1"/>
      <w:marLeft w:val="0"/>
      <w:marRight w:val="0"/>
      <w:marTop w:val="0"/>
      <w:marBottom w:val="0"/>
      <w:divBdr>
        <w:top w:val="none" w:sz="0" w:space="0" w:color="auto"/>
        <w:left w:val="none" w:sz="0" w:space="0" w:color="auto"/>
        <w:bottom w:val="none" w:sz="0" w:space="0" w:color="auto"/>
        <w:right w:val="none" w:sz="0" w:space="0" w:color="auto"/>
      </w:divBdr>
    </w:div>
    <w:div w:id="375395546">
      <w:bodyDiv w:val="1"/>
      <w:marLeft w:val="0"/>
      <w:marRight w:val="0"/>
      <w:marTop w:val="0"/>
      <w:marBottom w:val="0"/>
      <w:divBdr>
        <w:top w:val="none" w:sz="0" w:space="0" w:color="auto"/>
        <w:left w:val="none" w:sz="0" w:space="0" w:color="auto"/>
        <w:bottom w:val="none" w:sz="0" w:space="0" w:color="auto"/>
        <w:right w:val="none" w:sz="0" w:space="0" w:color="auto"/>
      </w:divBdr>
    </w:div>
    <w:div w:id="384645863">
      <w:bodyDiv w:val="1"/>
      <w:marLeft w:val="0"/>
      <w:marRight w:val="0"/>
      <w:marTop w:val="0"/>
      <w:marBottom w:val="0"/>
      <w:divBdr>
        <w:top w:val="none" w:sz="0" w:space="0" w:color="auto"/>
        <w:left w:val="none" w:sz="0" w:space="0" w:color="auto"/>
        <w:bottom w:val="none" w:sz="0" w:space="0" w:color="auto"/>
        <w:right w:val="none" w:sz="0" w:space="0" w:color="auto"/>
      </w:divBdr>
    </w:div>
    <w:div w:id="399139055">
      <w:bodyDiv w:val="1"/>
      <w:marLeft w:val="0"/>
      <w:marRight w:val="0"/>
      <w:marTop w:val="0"/>
      <w:marBottom w:val="0"/>
      <w:divBdr>
        <w:top w:val="none" w:sz="0" w:space="0" w:color="auto"/>
        <w:left w:val="none" w:sz="0" w:space="0" w:color="auto"/>
        <w:bottom w:val="none" w:sz="0" w:space="0" w:color="auto"/>
        <w:right w:val="none" w:sz="0" w:space="0" w:color="auto"/>
      </w:divBdr>
    </w:div>
    <w:div w:id="409740048">
      <w:bodyDiv w:val="1"/>
      <w:marLeft w:val="0"/>
      <w:marRight w:val="0"/>
      <w:marTop w:val="0"/>
      <w:marBottom w:val="0"/>
      <w:divBdr>
        <w:top w:val="none" w:sz="0" w:space="0" w:color="auto"/>
        <w:left w:val="none" w:sz="0" w:space="0" w:color="auto"/>
        <w:bottom w:val="none" w:sz="0" w:space="0" w:color="auto"/>
        <w:right w:val="none" w:sz="0" w:space="0" w:color="auto"/>
      </w:divBdr>
    </w:div>
    <w:div w:id="414323988">
      <w:bodyDiv w:val="1"/>
      <w:marLeft w:val="0"/>
      <w:marRight w:val="0"/>
      <w:marTop w:val="0"/>
      <w:marBottom w:val="0"/>
      <w:divBdr>
        <w:top w:val="none" w:sz="0" w:space="0" w:color="auto"/>
        <w:left w:val="none" w:sz="0" w:space="0" w:color="auto"/>
        <w:bottom w:val="none" w:sz="0" w:space="0" w:color="auto"/>
        <w:right w:val="none" w:sz="0" w:space="0" w:color="auto"/>
      </w:divBdr>
    </w:div>
    <w:div w:id="425344663">
      <w:bodyDiv w:val="1"/>
      <w:marLeft w:val="0"/>
      <w:marRight w:val="0"/>
      <w:marTop w:val="0"/>
      <w:marBottom w:val="0"/>
      <w:divBdr>
        <w:top w:val="none" w:sz="0" w:space="0" w:color="auto"/>
        <w:left w:val="none" w:sz="0" w:space="0" w:color="auto"/>
        <w:bottom w:val="none" w:sz="0" w:space="0" w:color="auto"/>
        <w:right w:val="none" w:sz="0" w:space="0" w:color="auto"/>
      </w:divBdr>
    </w:div>
    <w:div w:id="473640192">
      <w:bodyDiv w:val="1"/>
      <w:marLeft w:val="0"/>
      <w:marRight w:val="0"/>
      <w:marTop w:val="0"/>
      <w:marBottom w:val="0"/>
      <w:divBdr>
        <w:top w:val="none" w:sz="0" w:space="0" w:color="auto"/>
        <w:left w:val="none" w:sz="0" w:space="0" w:color="auto"/>
        <w:bottom w:val="none" w:sz="0" w:space="0" w:color="auto"/>
        <w:right w:val="none" w:sz="0" w:space="0" w:color="auto"/>
      </w:divBdr>
    </w:div>
    <w:div w:id="496530882">
      <w:bodyDiv w:val="1"/>
      <w:marLeft w:val="0"/>
      <w:marRight w:val="0"/>
      <w:marTop w:val="0"/>
      <w:marBottom w:val="0"/>
      <w:divBdr>
        <w:top w:val="none" w:sz="0" w:space="0" w:color="auto"/>
        <w:left w:val="none" w:sz="0" w:space="0" w:color="auto"/>
        <w:bottom w:val="none" w:sz="0" w:space="0" w:color="auto"/>
        <w:right w:val="none" w:sz="0" w:space="0" w:color="auto"/>
      </w:divBdr>
    </w:div>
    <w:div w:id="510995594">
      <w:bodyDiv w:val="1"/>
      <w:marLeft w:val="0"/>
      <w:marRight w:val="0"/>
      <w:marTop w:val="0"/>
      <w:marBottom w:val="0"/>
      <w:divBdr>
        <w:top w:val="none" w:sz="0" w:space="0" w:color="auto"/>
        <w:left w:val="none" w:sz="0" w:space="0" w:color="auto"/>
        <w:bottom w:val="none" w:sz="0" w:space="0" w:color="auto"/>
        <w:right w:val="none" w:sz="0" w:space="0" w:color="auto"/>
      </w:divBdr>
    </w:div>
    <w:div w:id="550384296">
      <w:bodyDiv w:val="1"/>
      <w:marLeft w:val="0"/>
      <w:marRight w:val="0"/>
      <w:marTop w:val="0"/>
      <w:marBottom w:val="0"/>
      <w:divBdr>
        <w:top w:val="none" w:sz="0" w:space="0" w:color="auto"/>
        <w:left w:val="none" w:sz="0" w:space="0" w:color="auto"/>
        <w:bottom w:val="none" w:sz="0" w:space="0" w:color="auto"/>
        <w:right w:val="none" w:sz="0" w:space="0" w:color="auto"/>
      </w:divBdr>
    </w:div>
    <w:div w:id="568426001">
      <w:bodyDiv w:val="1"/>
      <w:marLeft w:val="0"/>
      <w:marRight w:val="0"/>
      <w:marTop w:val="0"/>
      <w:marBottom w:val="0"/>
      <w:divBdr>
        <w:top w:val="none" w:sz="0" w:space="0" w:color="auto"/>
        <w:left w:val="none" w:sz="0" w:space="0" w:color="auto"/>
        <w:bottom w:val="none" w:sz="0" w:space="0" w:color="auto"/>
        <w:right w:val="none" w:sz="0" w:space="0" w:color="auto"/>
      </w:divBdr>
    </w:div>
    <w:div w:id="586765750">
      <w:bodyDiv w:val="1"/>
      <w:marLeft w:val="0"/>
      <w:marRight w:val="0"/>
      <w:marTop w:val="0"/>
      <w:marBottom w:val="0"/>
      <w:divBdr>
        <w:top w:val="none" w:sz="0" w:space="0" w:color="auto"/>
        <w:left w:val="none" w:sz="0" w:space="0" w:color="auto"/>
        <w:bottom w:val="none" w:sz="0" w:space="0" w:color="auto"/>
        <w:right w:val="none" w:sz="0" w:space="0" w:color="auto"/>
      </w:divBdr>
    </w:div>
    <w:div w:id="590428739">
      <w:bodyDiv w:val="1"/>
      <w:marLeft w:val="0"/>
      <w:marRight w:val="0"/>
      <w:marTop w:val="0"/>
      <w:marBottom w:val="0"/>
      <w:divBdr>
        <w:top w:val="none" w:sz="0" w:space="0" w:color="auto"/>
        <w:left w:val="none" w:sz="0" w:space="0" w:color="auto"/>
        <w:bottom w:val="none" w:sz="0" w:space="0" w:color="auto"/>
        <w:right w:val="none" w:sz="0" w:space="0" w:color="auto"/>
      </w:divBdr>
    </w:div>
    <w:div w:id="594092722">
      <w:bodyDiv w:val="1"/>
      <w:marLeft w:val="0"/>
      <w:marRight w:val="0"/>
      <w:marTop w:val="0"/>
      <w:marBottom w:val="0"/>
      <w:divBdr>
        <w:top w:val="none" w:sz="0" w:space="0" w:color="auto"/>
        <w:left w:val="none" w:sz="0" w:space="0" w:color="auto"/>
        <w:bottom w:val="none" w:sz="0" w:space="0" w:color="auto"/>
        <w:right w:val="none" w:sz="0" w:space="0" w:color="auto"/>
      </w:divBdr>
    </w:div>
    <w:div w:id="597518146">
      <w:bodyDiv w:val="1"/>
      <w:marLeft w:val="0"/>
      <w:marRight w:val="0"/>
      <w:marTop w:val="0"/>
      <w:marBottom w:val="0"/>
      <w:divBdr>
        <w:top w:val="none" w:sz="0" w:space="0" w:color="auto"/>
        <w:left w:val="none" w:sz="0" w:space="0" w:color="auto"/>
        <w:bottom w:val="none" w:sz="0" w:space="0" w:color="auto"/>
        <w:right w:val="none" w:sz="0" w:space="0" w:color="auto"/>
      </w:divBdr>
    </w:div>
    <w:div w:id="604846537">
      <w:bodyDiv w:val="1"/>
      <w:marLeft w:val="0"/>
      <w:marRight w:val="0"/>
      <w:marTop w:val="0"/>
      <w:marBottom w:val="0"/>
      <w:divBdr>
        <w:top w:val="none" w:sz="0" w:space="0" w:color="auto"/>
        <w:left w:val="none" w:sz="0" w:space="0" w:color="auto"/>
        <w:bottom w:val="none" w:sz="0" w:space="0" w:color="auto"/>
        <w:right w:val="none" w:sz="0" w:space="0" w:color="auto"/>
      </w:divBdr>
      <w:divsChild>
        <w:div w:id="32854001">
          <w:marLeft w:val="480"/>
          <w:marRight w:val="0"/>
          <w:marTop w:val="0"/>
          <w:marBottom w:val="0"/>
          <w:divBdr>
            <w:top w:val="none" w:sz="0" w:space="0" w:color="auto"/>
            <w:left w:val="none" w:sz="0" w:space="0" w:color="auto"/>
            <w:bottom w:val="none" w:sz="0" w:space="0" w:color="auto"/>
            <w:right w:val="none" w:sz="0" w:space="0" w:color="auto"/>
          </w:divBdr>
        </w:div>
        <w:div w:id="1987932393">
          <w:marLeft w:val="480"/>
          <w:marRight w:val="0"/>
          <w:marTop w:val="0"/>
          <w:marBottom w:val="0"/>
          <w:divBdr>
            <w:top w:val="none" w:sz="0" w:space="0" w:color="auto"/>
            <w:left w:val="none" w:sz="0" w:space="0" w:color="auto"/>
            <w:bottom w:val="none" w:sz="0" w:space="0" w:color="auto"/>
            <w:right w:val="none" w:sz="0" w:space="0" w:color="auto"/>
          </w:divBdr>
        </w:div>
        <w:div w:id="1339119344">
          <w:marLeft w:val="480"/>
          <w:marRight w:val="0"/>
          <w:marTop w:val="0"/>
          <w:marBottom w:val="0"/>
          <w:divBdr>
            <w:top w:val="none" w:sz="0" w:space="0" w:color="auto"/>
            <w:left w:val="none" w:sz="0" w:space="0" w:color="auto"/>
            <w:bottom w:val="none" w:sz="0" w:space="0" w:color="auto"/>
            <w:right w:val="none" w:sz="0" w:space="0" w:color="auto"/>
          </w:divBdr>
        </w:div>
        <w:div w:id="1527135900">
          <w:marLeft w:val="480"/>
          <w:marRight w:val="0"/>
          <w:marTop w:val="0"/>
          <w:marBottom w:val="0"/>
          <w:divBdr>
            <w:top w:val="none" w:sz="0" w:space="0" w:color="auto"/>
            <w:left w:val="none" w:sz="0" w:space="0" w:color="auto"/>
            <w:bottom w:val="none" w:sz="0" w:space="0" w:color="auto"/>
            <w:right w:val="none" w:sz="0" w:space="0" w:color="auto"/>
          </w:divBdr>
        </w:div>
        <w:div w:id="189688632">
          <w:marLeft w:val="480"/>
          <w:marRight w:val="0"/>
          <w:marTop w:val="0"/>
          <w:marBottom w:val="0"/>
          <w:divBdr>
            <w:top w:val="none" w:sz="0" w:space="0" w:color="auto"/>
            <w:left w:val="none" w:sz="0" w:space="0" w:color="auto"/>
            <w:bottom w:val="none" w:sz="0" w:space="0" w:color="auto"/>
            <w:right w:val="none" w:sz="0" w:space="0" w:color="auto"/>
          </w:divBdr>
        </w:div>
        <w:div w:id="1615819619">
          <w:marLeft w:val="480"/>
          <w:marRight w:val="0"/>
          <w:marTop w:val="0"/>
          <w:marBottom w:val="0"/>
          <w:divBdr>
            <w:top w:val="none" w:sz="0" w:space="0" w:color="auto"/>
            <w:left w:val="none" w:sz="0" w:space="0" w:color="auto"/>
            <w:bottom w:val="none" w:sz="0" w:space="0" w:color="auto"/>
            <w:right w:val="none" w:sz="0" w:space="0" w:color="auto"/>
          </w:divBdr>
        </w:div>
        <w:div w:id="1278171924">
          <w:marLeft w:val="480"/>
          <w:marRight w:val="0"/>
          <w:marTop w:val="0"/>
          <w:marBottom w:val="0"/>
          <w:divBdr>
            <w:top w:val="none" w:sz="0" w:space="0" w:color="auto"/>
            <w:left w:val="none" w:sz="0" w:space="0" w:color="auto"/>
            <w:bottom w:val="none" w:sz="0" w:space="0" w:color="auto"/>
            <w:right w:val="none" w:sz="0" w:space="0" w:color="auto"/>
          </w:divBdr>
        </w:div>
        <w:div w:id="881675052">
          <w:marLeft w:val="480"/>
          <w:marRight w:val="0"/>
          <w:marTop w:val="0"/>
          <w:marBottom w:val="0"/>
          <w:divBdr>
            <w:top w:val="none" w:sz="0" w:space="0" w:color="auto"/>
            <w:left w:val="none" w:sz="0" w:space="0" w:color="auto"/>
            <w:bottom w:val="none" w:sz="0" w:space="0" w:color="auto"/>
            <w:right w:val="none" w:sz="0" w:space="0" w:color="auto"/>
          </w:divBdr>
        </w:div>
        <w:div w:id="1724675428">
          <w:marLeft w:val="480"/>
          <w:marRight w:val="0"/>
          <w:marTop w:val="0"/>
          <w:marBottom w:val="0"/>
          <w:divBdr>
            <w:top w:val="none" w:sz="0" w:space="0" w:color="auto"/>
            <w:left w:val="none" w:sz="0" w:space="0" w:color="auto"/>
            <w:bottom w:val="none" w:sz="0" w:space="0" w:color="auto"/>
            <w:right w:val="none" w:sz="0" w:space="0" w:color="auto"/>
          </w:divBdr>
        </w:div>
        <w:div w:id="1213348670">
          <w:marLeft w:val="480"/>
          <w:marRight w:val="0"/>
          <w:marTop w:val="0"/>
          <w:marBottom w:val="0"/>
          <w:divBdr>
            <w:top w:val="none" w:sz="0" w:space="0" w:color="auto"/>
            <w:left w:val="none" w:sz="0" w:space="0" w:color="auto"/>
            <w:bottom w:val="none" w:sz="0" w:space="0" w:color="auto"/>
            <w:right w:val="none" w:sz="0" w:space="0" w:color="auto"/>
          </w:divBdr>
        </w:div>
        <w:div w:id="1939242991">
          <w:marLeft w:val="480"/>
          <w:marRight w:val="0"/>
          <w:marTop w:val="0"/>
          <w:marBottom w:val="0"/>
          <w:divBdr>
            <w:top w:val="none" w:sz="0" w:space="0" w:color="auto"/>
            <w:left w:val="none" w:sz="0" w:space="0" w:color="auto"/>
            <w:bottom w:val="none" w:sz="0" w:space="0" w:color="auto"/>
            <w:right w:val="none" w:sz="0" w:space="0" w:color="auto"/>
          </w:divBdr>
        </w:div>
        <w:div w:id="1012998713">
          <w:marLeft w:val="480"/>
          <w:marRight w:val="0"/>
          <w:marTop w:val="0"/>
          <w:marBottom w:val="0"/>
          <w:divBdr>
            <w:top w:val="none" w:sz="0" w:space="0" w:color="auto"/>
            <w:left w:val="none" w:sz="0" w:space="0" w:color="auto"/>
            <w:bottom w:val="none" w:sz="0" w:space="0" w:color="auto"/>
            <w:right w:val="none" w:sz="0" w:space="0" w:color="auto"/>
          </w:divBdr>
        </w:div>
        <w:div w:id="915937870">
          <w:marLeft w:val="480"/>
          <w:marRight w:val="0"/>
          <w:marTop w:val="0"/>
          <w:marBottom w:val="0"/>
          <w:divBdr>
            <w:top w:val="none" w:sz="0" w:space="0" w:color="auto"/>
            <w:left w:val="none" w:sz="0" w:space="0" w:color="auto"/>
            <w:bottom w:val="none" w:sz="0" w:space="0" w:color="auto"/>
            <w:right w:val="none" w:sz="0" w:space="0" w:color="auto"/>
          </w:divBdr>
        </w:div>
        <w:div w:id="1523861591">
          <w:marLeft w:val="480"/>
          <w:marRight w:val="0"/>
          <w:marTop w:val="0"/>
          <w:marBottom w:val="0"/>
          <w:divBdr>
            <w:top w:val="none" w:sz="0" w:space="0" w:color="auto"/>
            <w:left w:val="none" w:sz="0" w:space="0" w:color="auto"/>
            <w:bottom w:val="none" w:sz="0" w:space="0" w:color="auto"/>
            <w:right w:val="none" w:sz="0" w:space="0" w:color="auto"/>
          </w:divBdr>
        </w:div>
        <w:div w:id="86971598">
          <w:marLeft w:val="480"/>
          <w:marRight w:val="0"/>
          <w:marTop w:val="0"/>
          <w:marBottom w:val="0"/>
          <w:divBdr>
            <w:top w:val="none" w:sz="0" w:space="0" w:color="auto"/>
            <w:left w:val="none" w:sz="0" w:space="0" w:color="auto"/>
            <w:bottom w:val="none" w:sz="0" w:space="0" w:color="auto"/>
            <w:right w:val="none" w:sz="0" w:space="0" w:color="auto"/>
          </w:divBdr>
        </w:div>
        <w:div w:id="269778104">
          <w:marLeft w:val="480"/>
          <w:marRight w:val="0"/>
          <w:marTop w:val="0"/>
          <w:marBottom w:val="0"/>
          <w:divBdr>
            <w:top w:val="none" w:sz="0" w:space="0" w:color="auto"/>
            <w:left w:val="none" w:sz="0" w:space="0" w:color="auto"/>
            <w:bottom w:val="none" w:sz="0" w:space="0" w:color="auto"/>
            <w:right w:val="none" w:sz="0" w:space="0" w:color="auto"/>
          </w:divBdr>
        </w:div>
      </w:divsChild>
    </w:div>
    <w:div w:id="616840800">
      <w:bodyDiv w:val="1"/>
      <w:marLeft w:val="0"/>
      <w:marRight w:val="0"/>
      <w:marTop w:val="0"/>
      <w:marBottom w:val="0"/>
      <w:divBdr>
        <w:top w:val="none" w:sz="0" w:space="0" w:color="auto"/>
        <w:left w:val="none" w:sz="0" w:space="0" w:color="auto"/>
        <w:bottom w:val="none" w:sz="0" w:space="0" w:color="auto"/>
        <w:right w:val="none" w:sz="0" w:space="0" w:color="auto"/>
      </w:divBdr>
    </w:div>
    <w:div w:id="641731640">
      <w:bodyDiv w:val="1"/>
      <w:marLeft w:val="0"/>
      <w:marRight w:val="0"/>
      <w:marTop w:val="0"/>
      <w:marBottom w:val="0"/>
      <w:divBdr>
        <w:top w:val="none" w:sz="0" w:space="0" w:color="auto"/>
        <w:left w:val="none" w:sz="0" w:space="0" w:color="auto"/>
        <w:bottom w:val="none" w:sz="0" w:space="0" w:color="auto"/>
        <w:right w:val="none" w:sz="0" w:space="0" w:color="auto"/>
      </w:divBdr>
    </w:div>
    <w:div w:id="665128100">
      <w:bodyDiv w:val="1"/>
      <w:marLeft w:val="0"/>
      <w:marRight w:val="0"/>
      <w:marTop w:val="0"/>
      <w:marBottom w:val="0"/>
      <w:divBdr>
        <w:top w:val="none" w:sz="0" w:space="0" w:color="auto"/>
        <w:left w:val="none" w:sz="0" w:space="0" w:color="auto"/>
        <w:bottom w:val="none" w:sz="0" w:space="0" w:color="auto"/>
        <w:right w:val="none" w:sz="0" w:space="0" w:color="auto"/>
      </w:divBdr>
    </w:div>
    <w:div w:id="682904327">
      <w:bodyDiv w:val="1"/>
      <w:marLeft w:val="0"/>
      <w:marRight w:val="0"/>
      <w:marTop w:val="0"/>
      <w:marBottom w:val="0"/>
      <w:divBdr>
        <w:top w:val="none" w:sz="0" w:space="0" w:color="auto"/>
        <w:left w:val="none" w:sz="0" w:space="0" w:color="auto"/>
        <w:bottom w:val="none" w:sz="0" w:space="0" w:color="auto"/>
        <w:right w:val="none" w:sz="0" w:space="0" w:color="auto"/>
      </w:divBdr>
    </w:div>
    <w:div w:id="726688044">
      <w:bodyDiv w:val="1"/>
      <w:marLeft w:val="0"/>
      <w:marRight w:val="0"/>
      <w:marTop w:val="0"/>
      <w:marBottom w:val="0"/>
      <w:divBdr>
        <w:top w:val="none" w:sz="0" w:space="0" w:color="auto"/>
        <w:left w:val="none" w:sz="0" w:space="0" w:color="auto"/>
        <w:bottom w:val="none" w:sz="0" w:space="0" w:color="auto"/>
        <w:right w:val="none" w:sz="0" w:space="0" w:color="auto"/>
      </w:divBdr>
    </w:div>
    <w:div w:id="744953733">
      <w:bodyDiv w:val="1"/>
      <w:marLeft w:val="0"/>
      <w:marRight w:val="0"/>
      <w:marTop w:val="0"/>
      <w:marBottom w:val="0"/>
      <w:divBdr>
        <w:top w:val="none" w:sz="0" w:space="0" w:color="auto"/>
        <w:left w:val="none" w:sz="0" w:space="0" w:color="auto"/>
        <w:bottom w:val="none" w:sz="0" w:space="0" w:color="auto"/>
        <w:right w:val="none" w:sz="0" w:space="0" w:color="auto"/>
      </w:divBdr>
    </w:div>
    <w:div w:id="784425342">
      <w:bodyDiv w:val="1"/>
      <w:marLeft w:val="0"/>
      <w:marRight w:val="0"/>
      <w:marTop w:val="0"/>
      <w:marBottom w:val="0"/>
      <w:divBdr>
        <w:top w:val="none" w:sz="0" w:space="0" w:color="auto"/>
        <w:left w:val="none" w:sz="0" w:space="0" w:color="auto"/>
        <w:bottom w:val="none" w:sz="0" w:space="0" w:color="auto"/>
        <w:right w:val="none" w:sz="0" w:space="0" w:color="auto"/>
      </w:divBdr>
    </w:div>
    <w:div w:id="804350311">
      <w:bodyDiv w:val="1"/>
      <w:marLeft w:val="0"/>
      <w:marRight w:val="0"/>
      <w:marTop w:val="0"/>
      <w:marBottom w:val="0"/>
      <w:divBdr>
        <w:top w:val="none" w:sz="0" w:space="0" w:color="auto"/>
        <w:left w:val="none" w:sz="0" w:space="0" w:color="auto"/>
        <w:bottom w:val="none" w:sz="0" w:space="0" w:color="auto"/>
        <w:right w:val="none" w:sz="0" w:space="0" w:color="auto"/>
      </w:divBdr>
    </w:div>
    <w:div w:id="810750940">
      <w:bodyDiv w:val="1"/>
      <w:marLeft w:val="0"/>
      <w:marRight w:val="0"/>
      <w:marTop w:val="0"/>
      <w:marBottom w:val="0"/>
      <w:divBdr>
        <w:top w:val="none" w:sz="0" w:space="0" w:color="auto"/>
        <w:left w:val="none" w:sz="0" w:space="0" w:color="auto"/>
        <w:bottom w:val="none" w:sz="0" w:space="0" w:color="auto"/>
        <w:right w:val="none" w:sz="0" w:space="0" w:color="auto"/>
      </w:divBdr>
    </w:div>
    <w:div w:id="829566692">
      <w:bodyDiv w:val="1"/>
      <w:marLeft w:val="0"/>
      <w:marRight w:val="0"/>
      <w:marTop w:val="0"/>
      <w:marBottom w:val="0"/>
      <w:divBdr>
        <w:top w:val="none" w:sz="0" w:space="0" w:color="auto"/>
        <w:left w:val="none" w:sz="0" w:space="0" w:color="auto"/>
        <w:bottom w:val="none" w:sz="0" w:space="0" w:color="auto"/>
        <w:right w:val="none" w:sz="0" w:space="0" w:color="auto"/>
      </w:divBdr>
    </w:div>
    <w:div w:id="831143037">
      <w:bodyDiv w:val="1"/>
      <w:marLeft w:val="0"/>
      <w:marRight w:val="0"/>
      <w:marTop w:val="0"/>
      <w:marBottom w:val="0"/>
      <w:divBdr>
        <w:top w:val="none" w:sz="0" w:space="0" w:color="auto"/>
        <w:left w:val="none" w:sz="0" w:space="0" w:color="auto"/>
        <w:bottom w:val="none" w:sz="0" w:space="0" w:color="auto"/>
        <w:right w:val="none" w:sz="0" w:space="0" w:color="auto"/>
      </w:divBdr>
    </w:div>
    <w:div w:id="843741243">
      <w:bodyDiv w:val="1"/>
      <w:marLeft w:val="0"/>
      <w:marRight w:val="0"/>
      <w:marTop w:val="0"/>
      <w:marBottom w:val="0"/>
      <w:divBdr>
        <w:top w:val="none" w:sz="0" w:space="0" w:color="auto"/>
        <w:left w:val="none" w:sz="0" w:space="0" w:color="auto"/>
        <w:bottom w:val="none" w:sz="0" w:space="0" w:color="auto"/>
        <w:right w:val="none" w:sz="0" w:space="0" w:color="auto"/>
      </w:divBdr>
    </w:div>
    <w:div w:id="898174466">
      <w:bodyDiv w:val="1"/>
      <w:marLeft w:val="0"/>
      <w:marRight w:val="0"/>
      <w:marTop w:val="0"/>
      <w:marBottom w:val="0"/>
      <w:divBdr>
        <w:top w:val="none" w:sz="0" w:space="0" w:color="auto"/>
        <w:left w:val="none" w:sz="0" w:space="0" w:color="auto"/>
        <w:bottom w:val="none" w:sz="0" w:space="0" w:color="auto"/>
        <w:right w:val="none" w:sz="0" w:space="0" w:color="auto"/>
      </w:divBdr>
    </w:div>
    <w:div w:id="958948036">
      <w:bodyDiv w:val="1"/>
      <w:marLeft w:val="0"/>
      <w:marRight w:val="0"/>
      <w:marTop w:val="0"/>
      <w:marBottom w:val="0"/>
      <w:divBdr>
        <w:top w:val="none" w:sz="0" w:space="0" w:color="auto"/>
        <w:left w:val="none" w:sz="0" w:space="0" w:color="auto"/>
        <w:bottom w:val="none" w:sz="0" w:space="0" w:color="auto"/>
        <w:right w:val="none" w:sz="0" w:space="0" w:color="auto"/>
      </w:divBdr>
    </w:div>
    <w:div w:id="969939491">
      <w:bodyDiv w:val="1"/>
      <w:marLeft w:val="0"/>
      <w:marRight w:val="0"/>
      <w:marTop w:val="0"/>
      <w:marBottom w:val="0"/>
      <w:divBdr>
        <w:top w:val="none" w:sz="0" w:space="0" w:color="auto"/>
        <w:left w:val="none" w:sz="0" w:space="0" w:color="auto"/>
        <w:bottom w:val="none" w:sz="0" w:space="0" w:color="auto"/>
        <w:right w:val="none" w:sz="0" w:space="0" w:color="auto"/>
      </w:divBdr>
    </w:div>
    <w:div w:id="985478869">
      <w:bodyDiv w:val="1"/>
      <w:marLeft w:val="0"/>
      <w:marRight w:val="0"/>
      <w:marTop w:val="0"/>
      <w:marBottom w:val="0"/>
      <w:divBdr>
        <w:top w:val="none" w:sz="0" w:space="0" w:color="auto"/>
        <w:left w:val="none" w:sz="0" w:space="0" w:color="auto"/>
        <w:bottom w:val="none" w:sz="0" w:space="0" w:color="auto"/>
        <w:right w:val="none" w:sz="0" w:space="0" w:color="auto"/>
      </w:divBdr>
    </w:div>
    <w:div w:id="986471972">
      <w:bodyDiv w:val="1"/>
      <w:marLeft w:val="0"/>
      <w:marRight w:val="0"/>
      <w:marTop w:val="0"/>
      <w:marBottom w:val="0"/>
      <w:divBdr>
        <w:top w:val="none" w:sz="0" w:space="0" w:color="auto"/>
        <w:left w:val="none" w:sz="0" w:space="0" w:color="auto"/>
        <w:bottom w:val="none" w:sz="0" w:space="0" w:color="auto"/>
        <w:right w:val="none" w:sz="0" w:space="0" w:color="auto"/>
      </w:divBdr>
    </w:div>
    <w:div w:id="992489951">
      <w:bodyDiv w:val="1"/>
      <w:marLeft w:val="0"/>
      <w:marRight w:val="0"/>
      <w:marTop w:val="0"/>
      <w:marBottom w:val="0"/>
      <w:divBdr>
        <w:top w:val="none" w:sz="0" w:space="0" w:color="auto"/>
        <w:left w:val="none" w:sz="0" w:space="0" w:color="auto"/>
        <w:bottom w:val="none" w:sz="0" w:space="0" w:color="auto"/>
        <w:right w:val="none" w:sz="0" w:space="0" w:color="auto"/>
      </w:divBdr>
    </w:div>
    <w:div w:id="994602290">
      <w:bodyDiv w:val="1"/>
      <w:marLeft w:val="0"/>
      <w:marRight w:val="0"/>
      <w:marTop w:val="0"/>
      <w:marBottom w:val="0"/>
      <w:divBdr>
        <w:top w:val="none" w:sz="0" w:space="0" w:color="auto"/>
        <w:left w:val="none" w:sz="0" w:space="0" w:color="auto"/>
        <w:bottom w:val="none" w:sz="0" w:space="0" w:color="auto"/>
        <w:right w:val="none" w:sz="0" w:space="0" w:color="auto"/>
      </w:divBdr>
    </w:div>
    <w:div w:id="1021857293">
      <w:bodyDiv w:val="1"/>
      <w:marLeft w:val="0"/>
      <w:marRight w:val="0"/>
      <w:marTop w:val="0"/>
      <w:marBottom w:val="0"/>
      <w:divBdr>
        <w:top w:val="none" w:sz="0" w:space="0" w:color="auto"/>
        <w:left w:val="none" w:sz="0" w:space="0" w:color="auto"/>
        <w:bottom w:val="none" w:sz="0" w:space="0" w:color="auto"/>
        <w:right w:val="none" w:sz="0" w:space="0" w:color="auto"/>
      </w:divBdr>
    </w:div>
    <w:div w:id="1033071754">
      <w:bodyDiv w:val="1"/>
      <w:marLeft w:val="0"/>
      <w:marRight w:val="0"/>
      <w:marTop w:val="0"/>
      <w:marBottom w:val="0"/>
      <w:divBdr>
        <w:top w:val="none" w:sz="0" w:space="0" w:color="auto"/>
        <w:left w:val="none" w:sz="0" w:space="0" w:color="auto"/>
        <w:bottom w:val="none" w:sz="0" w:space="0" w:color="auto"/>
        <w:right w:val="none" w:sz="0" w:space="0" w:color="auto"/>
      </w:divBdr>
    </w:div>
    <w:div w:id="1033654926">
      <w:bodyDiv w:val="1"/>
      <w:marLeft w:val="0"/>
      <w:marRight w:val="0"/>
      <w:marTop w:val="0"/>
      <w:marBottom w:val="0"/>
      <w:divBdr>
        <w:top w:val="none" w:sz="0" w:space="0" w:color="auto"/>
        <w:left w:val="none" w:sz="0" w:space="0" w:color="auto"/>
        <w:bottom w:val="none" w:sz="0" w:space="0" w:color="auto"/>
        <w:right w:val="none" w:sz="0" w:space="0" w:color="auto"/>
      </w:divBdr>
    </w:div>
    <w:div w:id="1036278313">
      <w:bodyDiv w:val="1"/>
      <w:marLeft w:val="0"/>
      <w:marRight w:val="0"/>
      <w:marTop w:val="0"/>
      <w:marBottom w:val="0"/>
      <w:divBdr>
        <w:top w:val="none" w:sz="0" w:space="0" w:color="auto"/>
        <w:left w:val="none" w:sz="0" w:space="0" w:color="auto"/>
        <w:bottom w:val="none" w:sz="0" w:space="0" w:color="auto"/>
        <w:right w:val="none" w:sz="0" w:space="0" w:color="auto"/>
      </w:divBdr>
    </w:div>
    <w:div w:id="1050495521">
      <w:bodyDiv w:val="1"/>
      <w:marLeft w:val="0"/>
      <w:marRight w:val="0"/>
      <w:marTop w:val="0"/>
      <w:marBottom w:val="0"/>
      <w:divBdr>
        <w:top w:val="none" w:sz="0" w:space="0" w:color="auto"/>
        <w:left w:val="none" w:sz="0" w:space="0" w:color="auto"/>
        <w:bottom w:val="none" w:sz="0" w:space="0" w:color="auto"/>
        <w:right w:val="none" w:sz="0" w:space="0" w:color="auto"/>
      </w:divBdr>
    </w:div>
    <w:div w:id="1056317516">
      <w:bodyDiv w:val="1"/>
      <w:marLeft w:val="0"/>
      <w:marRight w:val="0"/>
      <w:marTop w:val="0"/>
      <w:marBottom w:val="0"/>
      <w:divBdr>
        <w:top w:val="none" w:sz="0" w:space="0" w:color="auto"/>
        <w:left w:val="none" w:sz="0" w:space="0" w:color="auto"/>
        <w:bottom w:val="none" w:sz="0" w:space="0" w:color="auto"/>
        <w:right w:val="none" w:sz="0" w:space="0" w:color="auto"/>
      </w:divBdr>
    </w:div>
    <w:div w:id="1092361392">
      <w:bodyDiv w:val="1"/>
      <w:marLeft w:val="0"/>
      <w:marRight w:val="0"/>
      <w:marTop w:val="0"/>
      <w:marBottom w:val="0"/>
      <w:divBdr>
        <w:top w:val="none" w:sz="0" w:space="0" w:color="auto"/>
        <w:left w:val="none" w:sz="0" w:space="0" w:color="auto"/>
        <w:bottom w:val="none" w:sz="0" w:space="0" w:color="auto"/>
        <w:right w:val="none" w:sz="0" w:space="0" w:color="auto"/>
      </w:divBdr>
    </w:div>
    <w:div w:id="1093161091">
      <w:bodyDiv w:val="1"/>
      <w:marLeft w:val="0"/>
      <w:marRight w:val="0"/>
      <w:marTop w:val="0"/>
      <w:marBottom w:val="0"/>
      <w:divBdr>
        <w:top w:val="none" w:sz="0" w:space="0" w:color="auto"/>
        <w:left w:val="none" w:sz="0" w:space="0" w:color="auto"/>
        <w:bottom w:val="none" w:sz="0" w:space="0" w:color="auto"/>
        <w:right w:val="none" w:sz="0" w:space="0" w:color="auto"/>
      </w:divBdr>
    </w:div>
    <w:div w:id="1125001932">
      <w:bodyDiv w:val="1"/>
      <w:marLeft w:val="0"/>
      <w:marRight w:val="0"/>
      <w:marTop w:val="0"/>
      <w:marBottom w:val="0"/>
      <w:divBdr>
        <w:top w:val="none" w:sz="0" w:space="0" w:color="auto"/>
        <w:left w:val="none" w:sz="0" w:space="0" w:color="auto"/>
        <w:bottom w:val="none" w:sz="0" w:space="0" w:color="auto"/>
        <w:right w:val="none" w:sz="0" w:space="0" w:color="auto"/>
      </w:divBdr>
    </w:div>
    <w:div w:id="1193567705">
      <w:bodyDiv w:val="1"/>
      <w:marLeft w:val="0"/>
      <w:marRight w:val="0"/>
      <w:marTop w:val="0"/>
      <w:marBottom w:val="0"/>
      <w:divBdr>
        <w:top w:val="none" w:sz="0" w:space="0" w:color="auto"/>
        <w:left w:val="none" w:sz="0" w:space="0" w:color="auto"/>
        <w:bottom w:val="none" w:sz="0" w:space="0" w:color="auto"/>
        <w:right w:val="none" w:sz="0" w:space="0" w:color="auto"/>
      </w:divBdr>
    </w:div>
    <w:div w:id="1206680512">
      <w:bodyDiv w:val="1"/>
      <w:marLeft w:val="0"/>
      <w:marRight w:val="0"/>
      <w:marTop w:val="0"/>
      <w:marBottom w:val="0"/>
      <w:divBdr>
        <w:top w:val="none" w:sz="0" w:space="0" w:color="auto"/>
        <w:left w:val="none" w:sz="0" w:space="0" w:color="auto"/>
        <w:bottom w:val="none" w:sz="0" w:space="0" w:color="auto"/>
        <w:right w:val="none" w:sz="0" w:space="0" w:color="auto"/>
      </w:divBdr>
    </w:div>
    <w:div w:id="1233926792">
      <w:bodyDiv w:val="1"/>
      <w:marLeft w:val="0"/>
      <w:marRight w:val="0"/>
      <w:marTop w:val="0"/>
      <w:marBottom w:val="0"/>
      <w:divBdr>
        <w:top w:val="none" w:sz="0" w:space="0" w:color="auto"/>
        <w:left w:val="none" w:sz="0" w:space="0" w:color="auto"/>
        <w:bottom w:val="none" w:sz="0" w:space="0" w:color="auto"/>
        <w:right w:val="none" w:sz="0" w:space="0" w:color="auto"/>
      </w:divBdr>
    </w:div>
    <w:div w:id="1235972099">
      <w:bodyDiv w:val="1"/>
      <w:marLeft w:val="0"/>
      <w:marRight w:val="0"/>
      <w:marTop w:val="0"/>
      <w:marBottom w:val="0"/>
      <w:divBdr>
        <w:top w:val="none" w:sz="0" w:space="0" w:color="auto"/>
        <w:left w:val="none" w:sz="0" w:space="0" w:color="auto"/>
        <w:bottom w:val="none" w:sz="0" w:space="0" w:color="auto"/>
        <w:right w:val="none" w:sz="0" w:space="0" w:color="auto"/>
      </w:divBdr>
    </w:div>
    <w:div w:id="1271082864">
      <w:bodyDiv w:val="1"/>
      <w:marLeft w:val="0"/>
      <w:marRight w:val="0"/>
      <w:marTop w:val="0"/>
      <w:marBottom w:val="0"/>
      <w:divBdr>
        <w:top w:val="none" w:sz="0" w:space="0" w:color="auto"/>
        <w:left w:val="none" w:sz="0" w:space="0" w:color="auto"/>
        <w:bottom w:val="none" w:sz="0" w:space="0" w:color="auto"/>
        <w:right w:val="none" w:sz="0" w:space="0" w:color="auto"/>
      </w:divBdr>
    </w:div>
    <w:div w:id="1288927651">
      <w:bodyDiv w:val="1"/>
      <w:marLeft w:val="0"/>
      <w:marRight w:val="0"/>
      <w:marTop w:val="0"/>
      <w:marBottom w:val="0"/>
      <w:divBdr>
        <w:top w:val="none" w:sz="0" w:space="0" w:color="auto"/>
        <w:left w:val="none" w:sz="0" w:space="0" w:color="auto"/>
        <w:bottom w:val="none" w:sz="0" w:space="0" w:color="auto"/>
        <w:right w:val="none" w:sz="0" w:space="0" w:color="auto"/>
      </w:divBdr>
    </w:div>
    <w:div w:id="1292513760">
      <w:bodyDiv w:val="1"/>
      <w:marLeft w:val="0"/>
      <w:marRight w:val="0"/>
      <w:marTop w:val="0"/>
      <w:marBottom w:val="0"/>
      <w:divBdr>
        <w:top w:val="none" w:sz="0" w:space="0" w:color="auto"/>
        <w:left w:val="none" w:sz="0" w:space="0" w:color="auto"/>
        <w:bottom w:val="none" w:sz="0" w:space="0" w:color="auto"/>
        <w:right w:val="none" w:sz="0" w:space="0" w:color="auto"/>
      </w:divBdr>
    </w:div>
    <w:div w:id="1293756663">
      <w:bodyDiv w:val="1"/>
      <w:marLeft w:val="0"/>
      <w:marRight w:val="0"/>
      <w:marTop w:val="0"/>
      <w:marBottom w:val="0"/>
      <w:divBdr>
        <w:top w:val="none" w:sz="0" w:space="0" w:color="auto"/>
        <w:left w:val="none" w:sz="0" w:space="0" w:color="auto"/>
        <w:bottom w:val="none" w:sz="0" w:space="0" w:color="auto"/>
        <w:right w:val="none" w:sz="0" w:space="0" w:color="auto"/>
      </w:divBdr>
    </w:div>
    <w:div w:id="1333604961">
      <w:bodyDiv w:val="1"/>
      <w:marLeft w:val="0"/>
      <w:marRight w:val="0"/>
      <w:marTop w:val="0"/>
      <w:marBottom w:val="0"/>
      <w:divBdr>
        <w:top w:val="none" w:sz="0" w:space="0" w:color="auto"/>
        <w:left w:val="none" w:sz="0" w:space="0" w:color="auto"/>
        <w:bottom w:val="none" w:sz="0" w:space="0" w:color="auto"/>
        <w:right w:val="none" w:sz="0" w:space="0" w:color="auto"/>
      </w:divBdr>
    </w:div>
    <w:div w:id="1334796161">
      <w:bodyDiv w:val="1"/>
      <w:marLeft w:val="0"/>
      <w:marRight w:val="0"/>
      <w:marTop w:val="0"/>
      <w:marBottom w:val="0"/>
      <w:divBdr>
        <w:top w:val="none" w:sz="0" w:space="0" w:color="auto"/>
        <w:left w:val="none" w:sz="0" w:space="0" w:color="auto"/>
        <w:bottom w:val="none" w:sz="0" w:space="0" w:color="auto"/>
        <w:right w:val="none" w:sz="0" w:space="0" w:color="auto"/>
      </w:divBdr>
    </w:div>
    <w:div w:id="1350571469">
      <w:bodyDiv w:val="1"/>
      <w:marLeft w:val="0"/>
      <w:marRight w:val="0"/>
      <w:marTop w:val="0"/>
      <w:marBottom w:val="0"/>
      <w:divBdr>
        <w:top w:val="none" w:sz="0" w:space="0" w:color="auto"/>
        <w:left w:val="none" w:sz="0" w:space="0" w:color="auto"/>
        <w:bottom w:val="none" w:sz="0" w:space="0" w:color="auto"/>
        <w:right w:val="none" w:sz="0" w:space="0" w:color="auto"/>
      </w:divBdr>
    </w:div>
    <w:div w:id="1377778018">
      <w:bodyDiv w:val="1"/>
      <w:marLeft w:val="0"/>
      <w:marRight w:val="0"/>
      <w:marTop w:val="0"/>
      <w:marBottom w:val="0"/>
      <w:divBdr>
        <w:top w:val="none" w:sz="0" w:space="0" w:color="auto"/>
        <w:left w:val="none" w:sz="0" w:space="0" w:color="auto"/>
        <w:bottom w:val="none" w:sz="0" w:space="0" w:color="auto"/>
        <w:right w:val="none" w:sz="0" w:space="0" w:color="auto"/>
      </w:divBdr>
    </w:div>
    <w:div w:id="1378315821">
      <w:bodyDiv w:val="1"/>
      <w:marLeft w:val="0"/>
      <w:marRight w:val="0"/>
      <w:marTop w:val="0"/>
      <w:marBottom w:val="0"/>
      <w:divBdr>
        <w:top w:val="none" w:sz="0" w:space="0" w:color="auto"/>
        <w:left w:val="none" w:sz="0" w:space="0" w:color="auto"/>
        <w:bottom w:val="none" w:sz="0" w:space="0" w:color="auto"/>
        <w:right w:val="none" w:sz="0" w:space="0" w:color="auto"/>
      </w:divBdr>
    </w:div>
    <w:div w:id="1390104854">
      <w:bodyDiv w:val="1"/>
      <w:marLeft w:val="0"/>
      <w:marRight w:val="0"/>
      <w:marTop w:val="0"/>
      <w:marBottom w:val="0"/>
      <w:divBdr>
        <w:top w:val="none" w:sz="0" w:space="0" w:color="auto"/>
        <w:left w:val="none" w:sz="0" w:space="0" w:color="auto"/>
        <w:bottom w:val="none" w:sz="0" w:space="0" w:color="auto"/>
        <w:right w:val="none" w:sz="0" w:space="0" w:color="auto"/>
      </w:divBdr>
    </w:div>
    <w:div w:id="1397778373">
      <w:bodyDiv w:val="1"/>
      <w:marLeft w:val="0"/>
      <w:marRight w:val="0"/>
      <w:marTop w:val="0"/>
      <w:marBottom w:val="0"/>
      <w:divBdr>
        <w:top w:val="none" w:sz="0" w:space="0" w:color="auto"/>
        <w:left w:val="none" w:sz="0" w:space="0" w:color="auto"/>
        <w:bottom w:val="none" w:sz="0" w:space="0" w:color="auto"/>
        <w:right w:val="none" w:sz="0" w:space="0" w:color="auto"/>
      </w:divBdr>
    </w:div>
    <w:div w:id="1404913924">
      <w:bodyDiv w:val="1"/>
      <w:marLeft w:val="0"/>
      <w:marRight w:val="0"/>
      <w:marTop w:val="0"/>
      <w:marBottom w:val="0"/>
      <w:divBdr>
        <w:top w:val="none" w:sz="0" w:space="0" w:color="auto"/>
        <w:left w:val="none" w:sz="0" w:space="0" w:color="auto"/>
        <w:bottom w:val="none" w:sz="0" w:space="0" w:color="auto"/>
        <w:right w:val="none" w:sz="0" w:space="0" w:color="auto"/>
      </w:divBdr>
    </w:div>
    <w:div w:id="1409421305">
      <w:bodyDiv w:val="1"/>
      <w:marLeft w:val="0"/>
      <w:marRight w:val="0"/>
      <w:marTop w:val="0"/>
      <w:marBottom w:val="0"/>
      <w:divBdr>
        <w:top w:val="none" w:sz="0" w:space="0" w:color="auto"/>
        <w:left w:val="none" w:sz="0" w:space="0" w:color="auto"/>
        <w:bottom w:val="none" w:sz="0" w:space="0" w:color="auto"/>
        <w:right w:val="none" w:sz="0" w:space="0" w:color="auto"/>
      </w:divBdr>
    </w:div>
    <w:div w:id="1437558469">
      <w:bodyDiv w:val="1"/>
      <w:marLeft w:val="0"/>
      <w:marRight w:val="0"/>
      <w:marTop w:val="0"/>
      <w:marBottom w:val="0"/>
      <w:divBdr>
        <w:top w:val="none" w:sz="0" w:space="0" w:color="auto"/>
        <w:left w:val="none" w:sz="0" w:space="0" w:color="auto"/>
        <w:bottom w:val="none" w:sz="0" w:space="0" w:color="auto"/>
        <w:right w:val="none" w:sz="0" w:space="0" w:color="auto"/>
      </w:divBdr>
    </w:div>
    <w:div w:id="1460759711">
      <w:bodyDiv w:val="1"/>
      <w:marLeft w:val="0"/>
      <w:marRight w:val="0"/>
      <w:marTop w:val="0"/>
      <w:marBottom w:val="0"/>
      <w:divBdr>
        <w:top w:val="none" w:sz="0" w:space="0" w:color="auto"/>
        <w:left w:val="none" w:sz="0" w:space="0" w:color="auto"/>
        <w:bottom w:val="none" w:sz="0" w:space="0" w:color="auto"/>
        <w:right w:val="none" w:sz="0" w:space="0" w:color="auto"/>
      </w:divBdr>
    </w:div>
    <w:div w:id="1473786598">
      <w:bodyDiv w:val="1"/>
      <w:marLeft w:val="0"/>
      <w:marRight w:val="0"/>
      <w:marTop w:val="0"/>
      <w:marBottom w:val="0"/>
      <w:divBdr>
        <w:top w:val="none" w:sz="0" w:space="0" w:color="auto"/>
        <w:left w:val="none" w:sz="0" w:space="0" w:color="auto"/>
        <w:bottom w:val="none" w:sz="0" w:space="0" w:color="auto"/>
        <w:right w:val="none" w:sz="0" w:space="0" w:color="auto"/>
      </w:divBdr>
    </w:div>
    <w:div w:id="1498377384">
      <w:bodyDiv w:val="1"/>
      <w:marLeft w:val="0"/>
      <w:marRight w:val="0"/>
      <w:marTop w:val="0"/>
      <w:marBottom w:val="0"/>
      <w:divBdr>
        <w:top w:val="none" w:sz="0" w:space="0" w:color="auto"/>
        <w:left w:val="none" w:sz="0" w:space="0" w:color="auto"/>
        <w:bottom w:val="none" w:sz="0" w:space="0" w:color="auto"/>
        <w:right w:val="none" w:sz="0" w:space="0" w:color="auto"/>
      </w:divBdr>
    </w:div>
    <w:div w:id="1505974029">
      <w:bodyDiv w:val="1"/>
      <w:marLeft w:val="0"/>
      <w:marRight w:val="0"/>
      <w:marTop w:val="0"/>
      <w:marBottom w:val="0"/>
      <w:divBdr>
        <w:top w:val="none" w:sz="0" w:space="0" w:color="auto"/>
        <w:left w:val="none" w:sz="0" w:space="0" w:color="auto"/>
        <w:bottom w:val="none" w:sz="0" w:space="0" w:color="auto"/>
        <w:right w:val="none" w:sz="0" w:space="0" w:color="auto"/>
      </w:divBdr>
    </w:div>
    <w:div w:id="1507134173">
      <w:bodyDiv w:val="1"/>
      <w:marLeft w:val="0"/>
      <w:marRight w:val="0"/>
      <w:marTop w:val="0"/>
      <w:marBottom w:val="0"/>
      <w:divBdr>
        <w:top w:val="none" w:sz="0" w:space="0" w:color="auto"/>
        <w:left w:val="none" w:sz="0" w:space="0" w:color="auto"/>
        <w:bottom w:val="none" w:sz="0" w:space="0" w:color="auto"/>
        <w:right w:val="none" w:sz="0" w:space="0" w:color="auto"/>
      </w:divBdr>
    </w:div>
    <w:div w:id="1523327128">
      <w:bodyDiv w:val="1"/>
      <w:marLeft w:val="0"/>
      <w:marRight w:val="0"/>
      <w:marTop w:val="0"/>
      <w:marBottom w:val="0"/>
      <w:divBdr>
        <w:top w:val="none" w:sz="0" w:space="0" w:color="auto"/>
        <w:left w:val="none" w:sz="0" w:space="0" w:color="auto"/>
        <w:bottom w:val="none" w:sz="0" w:space="0" w:color="auto"/>
        <w:right w:val="none" w:sz="0" w:space="0" w:color="auto"/>
      </w:divBdr>
    </w:div>
    <w:div w:id="1535852132">
      <w:bodyDiv w:val="1"/>
      <w:marLeft w:val="0"/>
      <w:marRight w:val="0"/>
      <w:marTop w:val="0"/>
      <w:marBottom w:val="0"/>
      <w:divBdr>
        <w:top w:val="none" w:sz="0" w:space="0" w:color="auto"/>
        <w:left w:val="none" w:sz="0" w:space="0" w:color="auto"/>
        <w:bottom w:val="none" w:sz="0" w:space="0" w:color="auto"/>
        <w:right w:val="none" w:sz="0" w:space="0" w:color="auto"/>
      </w:divBdr>
    </w:div>
    <w:div w:id="1558668262">
      <w:bodyDiv w:val="1"/>
      <w:marLeft w:val="0"/>
      <w:marRight w:val="0"/>
      <w:marTop w:val="0"/>
      <w:marBottom w:val="0"/>
      <w:divBdr>
        <w:top w:val="none" w:sz="0" w:space="0" w:color="auto"/>
        <w:left w:val="none" w:sz="0" w:space="0" w:color="auto"/>
        <w:bottom w:val="none" w:sz="0" w:space="0" w:color="auto"/>
        <w:right w:val="none" w:sz="0" w:space="0" w:color="auto"/>
      </w:divBdr>
    </w:div>
    <w:div w:id="1606035577">
      <w:bodyDiv w:val="1"/>
      <w:marLeft w:val="0"/>
      <w:marRight w:val="0"/>
      <w:marTop w:val="0"/>
      <w:marBottom w:val="0"/>
      <w:divBdr>
        <w:top w:val="none" w:sz="0" w:space="0" w:color="auto"/>
        <w:left w:val="none" w:sz="0" w:space="0" w:color="auto"/>
        <w:bottom w:val="none" w:sz="0" w:space="0" w:color="auto"/>
        <w:right w:val="none" w:sz="0" w:space="0" w:color="auto"/>
      </w:divBdr>
    </w:div>
    <w:div w:id="1616209726">
      <w:bodyDiv w:val="1"/>
      <w:marLeft w:val="0"/>
      <w:marRight w:val="0"/>
      <w:marTop w:val="0"/>
      <w:marBottom w:val="0"/>
      <w:divBdr>
        <w:top w:val="none" w:sz="0" w:space="0" w:color="auto"/>
        <w:left w:val="none" w:sz="0" w:space="0" w:color="auto"/>
        <w:bottom w:val="none" w:sz="0" w:space="0" w:color="auto"/>
        <w:right w:val="none" w:sz="0" w:space="0" w:color="auto"/>
      </w:divBdr>
    </w:div>
    <w:div w:id="1619528397">
      <w:bodyDiv w:val="1"/>
      <w:marLeft w:val="0"/>
      <w:marRight w:val="0"/>
      <w:marTop w:val="0"/>
      <w:marBottom w:val="0"/>
      <w:divBdr>
        <w:top w:val="none" w:sz="0" w:space="0" w:color="auto"/>
        <w:left w:val="none" w:sz="0" w:space="0" w:color="auto"/>
        <w:bottom w:val="none" w:sz="0" w:space="0" w:color="auto"/>
        <w:right w:val="none" w:sz="0" w:space="0" w:color="auto"/>
      </w:divBdr>
    </w:div>
    <w:div w:id="1632780443">
      <w:bodyDiv w:val="1"/>
      <w:marLeft w:val="0"/>
      <w:marRight w:val="0"/>
      <w:marTop w:val="0"/>
      <w:marBottom w:val="0"/>
      <w:divBdr>
        <w:top w:val="none" w:sz="0" w:space="0" w:color="auto"/>
        <w:left w:val="none" w:sz="0" w:space="0" w:color="auto"/>
        <w:bottom w:val="none" w:sz="0" w:space="0" w:color="auto"/>
        <w:right w:val="none" w:sz="0" w:space="0" w:color="auto"/>
      </w:divBdr>
    </w:div>
    <w:div w:id="1650985153">
      <w:bodyDiv w:val="1"/>
      <w:marLeft w:val="0"/>
      <w:marRight w:val="0"/>
      <w:marTop w:val="0"/>
      <w:marBottom w:val="0"/>
      <w:divBdr>
        <w:top w:val="none" w:sz="0" w:space="0" w:color="auto"/>
        <w:left w:val="none" w:sz="0" w:space="0" w:color="auto"/>
        <w:bottom w:val="none" w:sz="0" w:space="0" w:color="auto"/>
        <w:right w:val="none" w:sz="0" w:space="0" w:color="auto"/>
      </w:divBdr>
    </w:div>
    <w:div w:id="1676809296">
      <w:bodyDiv w:val="1"/>
      <w:marLeft w:val="0"/>
      <w:marRight w:val="0"/>
      <w:marTop w:val="0"/>
      <w:marBottom w:val="0"/>
      <w:divBdr>
        <w:top w:val="none" w:sz="0" w:space="0" w:color="auto"/>
        <w:left w:val="none" w:sz="0" w:space="0" w:color="auto"/>
        <w:bottom w:val="none" w:sz="0" w:space="0" w:color="auto"/>
        <w:right w:val="none" w:sz="0" w:space="0" w:color="auto"/>
      </w:divBdr>
    </w:div>
    <w:div w:id="1680085365">
      <w:bodyDiv w:val="1"/>
      <w:marLeft w:val="0"/>
      <w:marRight w:val="0"/>
      <w:marTop w:val="0"/>
      <w:marBottom w:val="0"/>
      <w:divBdr>
        <w:top w:val="none" w:sz="0" w:space="0" w:color="auto"/>
        <w:left w:val="none" w:sz="0" w:space="0" w:color="auto"/>
        <w:bottom w:val="none" w:sz="0" w:space="0" w:color="auto"/>
        <w:right w:val="none" w:sz="0" w:space="0" w:color="auto"/>
      </w:divBdr>
    </w:div>
    <w:div w:id="1686051612">
      <w:bodyDiv w:val="1"/>
      <w:marLeft w:val="0"/>
      <w:marRight w:val="0"/>
      <w:marTop w:val="0"/>
      <w:marBottom w:val="0"/>
      <w:divBdr>
        <w:top w:val="none" w:sz="0" w:space="0" w:color="auto"/>
        <w:left w:val="none" w:sz="0" w:space="0" w:color="auto"/>
        <w:bottom w:val="none" w:sz="0" w:space="0" w:color="auto"/>
        <w:right w:val="none" w:sz="0" w:space="0" w:color="auto"/>
      </w:divBdr>
    </w:div>
    <w:div w:id="1691301981">
      <w:bodyDiv w:val="1"/>
      <w:marLeft w:val="0"/>
      <w:marRight w:val="0"/>
      <w:marTop w:val="0"/>
      <w:marBottom w:val="0"/>
      <w:divBdr>
        <w:top w:val="none" w:sz="0" w:space="0" w:color="auto"/>
        <w:left w:val="none" w:sz="0" w:space="0" w:color="auto"/>
        <w:bottom w:val="none" w:sz="0" w:space="0" w:color="auto"/>
        <w:right w:val="none" w:sz="0" w:space="0" w:color="auto"/>
      </w:divBdr>
    </w:div>
    <w:div w:id="1696077849">
      <w:bodyDiv w:val="1"/>
      <w:marLeft w:val="0"/>
      <w:marRight w:val="0"/>
      <w:marTop w:val="0"/>
      <w:marBottom w:val="0"/>
      <w:divBdr>
        <w:top w:val="none" w:sz="0" w:space="0" w:color="auto"/>
        <w:left w:val="none" w:sz="0" w:space="0" w:color="auto"/>
        <w:bottom w:val="none" w:sz="0" w:space="0" w:color="auto"/>
        <w:right w:val="none" w:sz="0" w:space="0" w:color="auto"/>
      </w:divBdr>
    </w:div>
    <w:div w:id="1706055478">
      <w:bodyDiv w:val="1"/>
      <w:marLeft w:val="0"/>
      <w:marRight w:val="0"/>
      <w:marTop w:val="0"/>
      <w:marBottom w:val="0"/>
      <w:divBdr>
        <w:top w:val="none" w:sz="0" w:space="0" w:color="auto"/>
        <w:left w:val="none" w:sz="0" w:space="0" w:color="auto"/>
        <w:bottom w:val="none" w:sz="0" w:space="0" w:color="auto"/>
        <w:right w:val="none" w:sz="0" w:space="0" w:color="auto"/>
      </w:divBdr>
    </w:div>
    <w:div w:id="1720125643">
      <w:bodyDiv w:val="1"/>
      <w:marLeft w:val="0"/>
      <w:marRight w:val="0"/>
      <w:marTop w:val="0"/>
      <w:marBottom w:val="0"/>
      <w:divBdr>
        <w:top w:val="none" w:sz="0" w:space="0" w:color="auto"/>
        <w:left w:val="none" w:sz="0" w:space="0" w:color="auto"/>
        <w:bottom w:val="none" w:sz="0" w:space="0" w:color="auto"/>
        <w:right w:val="none" w:sz="0" w:space="0" w:color="auto"/>
      </w:divBdr>
    </w:div>
    <w:div w:id="1775976013">
      <w:bodyDiv w:val="1"/>
      <w:marLeft w:val="0"/>
      <w:marRight w:val="0"/>
      <w:marTop w:val="0"/>
      <w:marBottom w:val="0"/>
      <w:divBdr>
        <w:top w:val="none" w:sz="0" w:space="0" w:color="auto"/>
        <w:left w:val="none" w:sz="0" w:space="0" w:color="auto"/>
        <w:bottom w:val="none" w:sz="0" w:space="0" w:color="auto"/>
        <w:right w:val="none" w:sz="0" w:space="0" w:color="auto"/>
      </w:divBdr>
    </w:div>
    <w:div w:id="1797865677">
      <w:bodyDiv w:val="1"/>
      <w:marLeft w:val="0"/>
      <w:marRight w:val="0"/>
      <w:marTop w:val="0"/>
      <w:marBottom w:val="0"/>
      <w:divBdr>
        <w:top w:val="none" w:sz="0" w:space="0" w:color="auto"/>
        <w:left w:val="none" w:sz="0" w:space="0" w:color="auto"/>
        <w:bottom w:val="none" w:sz="0" w:space="0" w:color="auto"/>
        <w:right w:val="none" w:sz="0" w:space="0" w:color="auto"/>
      </w:divBdr>
    </w:div>
    <w:div w:id="1815558059">
      <w:bodyDiv w:val="1"/>
      <w:marLeft w:val="0"/>
      <w:marRight w:val="0"/>
      <w:marTop w:val="0"/>
      <w:marBottom w:val="0"/>
      <w:divBdr>
        <w:top w:val="none" w:sz="0" w:space="0" w:color="auto"/>
        <w:left w:val="none" w:sz="0" w:space="0" w:color="auto"/>
        <w:bottom w:val="none" w:sz="0" w:space="0" w:color="auto"/>
        <w:right w:val="none" w:sz="0" w:space="0" w:color="auto"/>
      </w:divBdr>
    </w:div>
    <w:div w:id="1820264118">
      <w:bodyDiv w:val="1"/>
      <w:marLeft w:val="0"/>
      <w:marRight w:val="0"/>
      <w:marTop w:val="0"/>
      <w:marBottom w:val="0"/>
      <w:divBdr>
        <w:top w:val="none" w:sz="0" w:space="0" w:color="auto"/>
        <w:left w:val="none" w:sz="0" w:space="0" w:color="auto"/>
        <w:bottom w:val="none" w:sz="0" w:space="0" w:color="auto"/>
        <w:right w:val="none" w:sz="0" w:space="0" w:color="auto"/>
      </w:divBdr>
    </w:div>
    <w:div w:id="1838496892">
      <w:bodyDiv w:val="1"/>
      <w:marLeft w:val="0"/>
      <w:marRight w:val="0"/>
      <w:marTop w:val="0"/>
      <w:marBottom w:val="0"/>
      <w:divBdr>
        <w:top w:val="none" w:sz="0" w:space="0" w:color="auto"/>
        <w:left w:val="none" w:sz="0" w:space="0" w:color="auto"/>
        <w:bottom w:val="none" w:sz="0" w:space="0" w:color="auto"/>
        <w:right w:val="none" w:sz="0" w:space="0" w:color="auto"/>
      </w:divBdr>
    </w:div>
    <w:div w:id="1892112780">
      <w:bodyDiv w:val="1"/>
      <w:marLeft w:val="0"/>
      <w:marRight w:val="0"/>
      <w:marTop w:val="0"/>
      <w:marBottom w:val="0"/>
      <w:divBdr>
        <w:top w:val="none" w:sz="0" w:space="0" w:color="auto"/>
        <w:left w:val="none" w:sz="0" w:space="0" w:color="auto"/>
        <w:bottom w:val="none" w:sz="0" w:space="0" w:color="auto"/>
        <w:right w:val="none" w:sz="0" w:space="0" w:color="auto"/>
      </w:divBdr>
    </w:div>
    <w:div w:id="1925608141">
      <w:bodyDiv w:val="1"/>
      <w:marLeft w:val="0"/>
      <w:marRight w:val="0"/>
      <w:marTop w:val="0"/>
      <w:marBottom w:val="0"/>
      <w:divBdr>
        <w:top w:val="none" w:sz="0" w:space="0" w:color="auto"/>
        <w:left w:val="none" w:sz="0" w:space="0" w:color="auto"/>
        <w:bottom w:val="none" w:sz="0" w:space="0" w:color="auto"/>
        <w:right w:val="none" w:sz="0" w:space="0" w:color="auto"/>
      </w:divBdr>
    </w:div>
    <w:div w:id="1951425201">
      <w:bodyDiv w:val="1"/>
      <w:marLeft w:val="0"/>
      <w:marRight w:val="0"/>
      <w:marTop w:val="0"/>
      <w:marBottom w:val="0"/>
      <w:divBdr>
        <w:top w:val="none" w:sz="0" w:space="0" w:color="auto"/>
        <w:left w:val="none" w:sz="0" w:space="0" w:color="auto"/>
        <w:bottom w:val="none" w:sz="0" w:space="0" w:color="auto"/>
        <w:right w:val="none" w:sz="0" w:space="0" w:color="auto"/>
      </w:divBdr>
    </w:div>
    <w:div w:id="1953433678">
      <w:bodyDiv w:val="1"/>
      <w:marLeft w:val="0"/>
      <w:marRight w:val="0"/>
      <w:marTop w:val="0"/>
      <w:marBottom w:val="0"/>
      <w:divBdr>
        <w:top w:val="none" w:sz="0" w:space="0" w:color="auto"/>
        <w:left w:val="none" w:sz="0" w:space="0" w:color="auto"/>
        <w:bottom w:val="none" w:sz="0" w:space="0" w:color="auto"/>
        <w:right w:val="none" w:sz="0" w:space="0" w:color="auto"/>
      </w:divBdr>
      <w:divsChild>
        <w:div w:id="557088105">
          <w:marLeft w:val="480"/>
          <w:marRight w:val="0"/>
          <w:marTop w:val="0"/>
          <w:marBottom w:val="0"/>
          <w:divBdr>
            <w:top w:val="none" w:sz="0" w:space="0" w:color="auto"/>
            <w:left w:val="none" w:sz="0" w:space="0" w:color="auto"/>
            <w:bottom w:val="none" w:sz="0" w:space="0" w:color="auto"/>
            <w:right w:val="none" w:sz="0" w:space="0" w:color="auto"/>
          </w:divBdr>
        </w:div>
        <w:div w:id="261767450">
          <w:marLeft w:val="480"/>
          <w:marRight w:val="0"/>
          <w:marTop w:val="0"/>
          <w:marBottom w:val="0"/>
          <w:divBdr>
            <w:top w:val="none" w:sz="0" w:space="0" w:color="auto"/>
            <w:left w:val="none" w:sz="0" w:space="0" w:color="auto"/>
            <w:bottom w:val="none" w:sz="0" w:space="0" w:color="auto"/>
            <w:right w:val="none" w:sz="0" w:space="0" w:color="auto"/>
          </w:divBdr>
        </w:div>
        <w:div w:id="792940268">
          <w:marLeft w:val="480"/>
          <w:marRight w:val="0"/>
          <w:marTop w:val="0"/>
          <w:marBottom w:val="0"/>
          <w:divBdr>
            <w:top w:val="none" w:sz="0" w:space="0" w:color="auto"/>
            <w:left w:val="none" w:sz="0" w:space="0" w:color="auto"/>
            <w:bottom w:val="none" w:sz="0" w:space="0" w:color="auto"/>
            <w:right w:val="none" w:sz="0" w:space="0" w:color="auto"/>
          </w:divBdr>
        </w:div>
        <w:div w:id="1274752045">
          <w:marLeft w:val="480"/>
          <w:marRight w:val="0"/>
          <w:marTop w:val="0"/>
          <w:marBottom w:val="0"/>
          <w:divBdr>
            <w:top w:val="none" w:sz="0" w:space="0" w:color="auto"/>
            <w:left w:val="none" w:sz="0" w:space="0" w:color="auto"/>
            <w:bottom w:val="none" w:sz="0" w:space="0" w:color="auto"/>
            <w:right w:val="none" w:sz="0" w:space="0" w:color="auto"/>
          </w:divBdr>
        </w:div>
        <w:div w:id="1254433769">
          <w:marLeft w:val="480"/>
          <w:marRight w:val="0"/>
          <w:marTop w:val="0"/>
          <w:marBottom w:val="0"/>
          <w:divBdr>
            <w:top w:val="none" w:sz="0" w:space="0" w:color="auto"/>
            <w:left w:val="none" w:sz="0" w:space="0" w:color="auto"/>
            <w:bottom w:val="none" w:sz="0" w:space="0" w:color="auto"/>
            <w:right w:val="none" w:sz="0" w:space="0" w:color="auto"/>
          </w:divBdr>
        </w:div>
        <w:div w:id="1335182023">
          <w:marLeft w:val="480"/>
          <w:marRight w:val="0"/>
          <w:marTop w:val="0"/>
          <w:marBottom w:val="0"/>
          <w:divBdr>
            <w:top w:val="none" w:sz="0" w:space="0" w:color="auto"/>
            <w:left w:val="none" w:sz="0" w:space="0" w:color="auto"/>
            <w:bottom w:val="none" w:sz="0" w:space="0" w:color="auto"/>
            <w:right w:val="none" w:sz="0" w:space="0" w:color="auto"/>
          </w:divBdr>
        </w:div>
        <w:div w:id="1996109177">
          <w:marLeft w:val="480"/>
          <w:marRight w:val="0"/>
          <w:marTop w:val="0"/>
          <w:marBottom w:val="0"/>
          <w:divBdr>
            <w:top w:val="none" w:sz="0" w:space="0" w:color="auto"/>
            <w:left w:val="none" w:sz="0" w:space="0" w:color="auto"/>
            <w:bottom w:val="none" w:sz="0" w:space="0" w:color="auto"/>
            <w:right w:val="none" w:sz="0" w:space="0" w:color="auto"/>
          </w:divBdr>
        </w:div>
        <w:div w:id="2068646365">
          <w:marLeft w:val="480"/>
          <w:marRight w:val="0"/>
          <w:marTop w:val="0"/>
          <w:marBottom w:val="0"/>
          <w:divBdr>
            <w:top w:val="none" w:sz="0" w:space="0" w:color="auto"/>
            <w:left w:val="none" w:sz="0" w:space="0" w:color="auto"/>
            <w:bottom w:val="none" w:sz="0" w:space="0" w:color="auto"/>
            <w:right w:val="none" w:sz="0" w:space="0" w:color="auto"/>
          </w:divBdr>
        </w:div>
        <w:div w:id="775517610">
          <w:marLeft w:val="480"/>
          <w:marRight w:val="0"/>
          <w:marTop w:val="0"/>
          <w:marBottom w:val="0"/>
          <w:divBdr>
            <w:top w:val="none" w:sz="0" w:space="0" w:color="auto"/>
            <w:left w:val="none" w:sz="0" w:space="0" w:color="auto"/>
            <w:bottom w:val="none" w:sz="0" w:space="0" w:color="auto"/>
            <w:right w:val="none" w:sz="0" w:space="0" w:color="auto"/>
          </w:divBdr>
        </w:div>
        <w:div w:id="76172972">
          <w:marLeft w:val="480"/>
          <w:marRight w:val="0"/>
          <w:marTop w:val="0"/>
          <w:marBottom w:val="0"/>
          <w:divBdr>
            <w:top w:val="none" w:sz="0" w:space="0" w:color="auto"/>
            <w:left w:val="none" w:sz="0" w:space="0" w:color="auto"/>
            <w:bottom w:val="none" w:sz="0" w:space="0" w:color="auto"/>
            <w:right w:val="none" w:sz="0" w:space="0" w:color="auto"/>
          </w:divBdr>
        </w:div>
        <w:div w:id="1400904035">
          <w:marLeft w:val="480"/>
          <w:marRight w:val="0"/>
          <w:marTop w:val="0"/>
          <w:marBottom w:val="0"/>
          <w:divBdr>
            <w:top w:val="none" w:sz="0" w:space="0" w:color="auto"/>
            <w:left w:val="none" w:sz="0" w:space="0" w:color="auto"/>
            <w:bottom w:val="none" w:sz="0" w:space="0" w:color="auto"/>
            <w:right w:val="none" w:sz="0" w:space="0" w:color="auto"/>
          </w:divBdr>
        </w:div>
        <w:div w:id="1286504411">
          <w:marLeft w:val="480"/>
          <w:marRight w:val="0"/>
          <w:marTop w:val="0"/>
          <w:marBottom w:val="0"/>
          <w:divBdr>
            <w:top w:val="none" w:sz="0" w:space="0" w:color="auto"/>
            <w:left w:val="none" w:sz="0" w:space="0" w:color="auto"/>
            <w:bottom w:val="none" w:sz="0" w:space="0" w:color="auto"/>
            <w:right w:val="none" w:sz="0" w:space="0" w:color="auto"/>
          </w:divBdr>
        </w:div>
        <w:div w:id="2022121317">
          <w:marLeft w:val="480"/>
          <w:marRight w:val="0"/>
          <w:marTop w:val="0"/>
          <w:marBottom w:val="0"/>
          <w:divBdr>
            <w:top w:val="none" w:sz="0" w:space="0" w:color="auto"/>
            <w:left w:val="none" w:sz="0" w:space="0" w:color="auto"/>
            <w:bottom w:val="none" w:sz="0" w:space="0" w:color="auto"/>
            <w:right w:val="none" w:sz="0" w:space="0" w:color="auto"/>
          </w:divBdr>
        </w:div>
        <w:div w:id="92092310">
          <w:marLeft w:val="480"/>
          <w:marRight w:val="0"/>
          <w:marTop w:val="0"/>
          <w:marBottom w:val="0"/>
          <w:divBdr>
            <w:top w:val="none" w:sz="0" w:space="0" w:color="auto"/>
            <w:left w:val="none" w:sz="0" w:space="0" w:color="auto"/>
            <w:bottom w:val="none" w:sz="0" w:space="0" w:color="auto"/>
            <w:right w:val="none" w:sz="0" w:space="0" w:color="auto"/>
          </w:divBdr>
        </w:div>
        <w:div w:id="623384156">
          <w:marLeft w:val="480"/>
          <w:marRight w:val="0"/>
          <w:marTop w:val="0"/>
          <w:marBottom w:val="0"/>
          <w:divBdr>
            <w:top w:val="none" w:sz="0" w:space="0" w:color="auto"/>
            <w:left w:val="none" w:sz="0" w:space="0" w:color="auto"/>
            <w:bottom w:val="none" w:sz="0" w:space="0" w:color="auto"/>
            <w:right w:val="none" w:sz="0" w:space="0" w:color="auto"/>
          </w:divBdr>
        </w:div>
        <w:div w:id="855115495">
          <w:marLeft w:val="480"/>
          <w:marRight w:val="0"/>
          <w:marTop w:val="0"/>
          <w:marBottom w:val="0"/>
          <w:divBdr>
            <w:top w:val="none" w:sz="0" w:space="0" w:color="auto"/>
            <w:left w:val="none" w:sz="0" w:space="0" w:color="auto"/>
            <w:bottom w:val="none" w:sz="0" w:space="0" w:color="auto"/>
            <w:right w:val="none" w:sz="0" w:space="0" w:color="auto"/>
          </w:divBdr>
        </w:div>
      </w:divsChild>
    </w:div>
    <w:div w:id="1979414373">
      <w:bodyDiv w:val="1"/>
      <w:marLeft w:val="0"/>
      <w:marRight w:val="0"/>
      <w:marTop w:val="0"/>
      <w:marBottom w:val="0"/>
      <w:divBdr>
        <w:top w:val="none" w:sz="0" w:space="0" w:color="auto"/>
        <w:left w:val="none" w:sz="0" w:space="0" w:color="auto"/>
        <w:bottom w:val="none" w:sz="0" w:space="0" w:color="auto"/>
        <w:right w:val="none" w:sz="0" w:space="0" w:color="auto"/>
      </w:divBdr>
    </w:div>
    <w:div w:id="1986737005">
      <w:bodyDiv w:val="1"/>
      <w:marLeft w:val="0"/>
      <w:marRight w:val="0"/>
      <w:marTop w:val="0"/>
      <w:marBottom w:val="0"/>
      <w:divBdr>
        <w:top w:val="none" w:sz="0" w:space="0" w:color="auto"/>
        <w:left w:val="none" w:sz="0" w:space="0" w:color="auto"/>
        <w:bottom w:val="none" w:sz="0" w:space="0" w:color="auto"/>
        <w:right w:val="none" w:sz="0" w:space="0" w:color="auto"/>
      </w:divBdr>
    </w:div>
    <w:div w:id="1987737340">
      <w:bodyDiv w:val="1"/>
      <w:marLeft w:val="0"/>
      <w:marRight w:val="0"/>
      <w:marTop w:val="0"/>
      <w:marBottom w:val="0"/>
      <w:divBdr>
        <w:top w:val="none" w:sz="0" w:space="0" w:color="auto"/>
        <w:left w:val="none" w:sz="0" w:space="0" w:color="auto"/>
        <w:bottom w:val="none" w:sz="0" w:space="0" w:color="auto"/>
        <w:right w:val="none" w:sz="0" w:space="0" w:color="auto"/>
      </w:divBdr>
    </w:div>
    <w:div w:id="2062559875">
      <w:bodyDiv w:val="1"/>
      <w:marLeft w:val="0"/>
      <w:marRight w:val="0"/>
      <w:marTop w:val="0"/>
      <w:marBottom w:val="0"/>
      <w:divBdr>
        <w:top w:val="none" w:sz="0" w:space="0" w:color="auto"/>
        <w:left w:val="none" w:sz="0" w:space="0" w:color="auto"/>
        <w:bottom w:val="none" w:sz="0" w:space="0" w:color="auto"/>
        <w:right w:val="none" w:sz="0" w:space="0" w:color="auto"/>
      </w:divBdr>
    </w:div>
    <w:div w:id="2063098149">
      <w:bodyDiv w:val="1"/>
      <w:marLeft w:val="0"/>
      <w:marRight w:val="0"/>
      <w:marTop w:val="0"/>
      <w:marBottom w:val="0"/>
      <w:divBdr>
        <w:top w:val="none" w:sz="0" w:space="0" w:color="auto"/>
        <w:left w:val="none" w:sz="0" w:space="0" w:color="auto"/>
        <w:bottom w:val="none" w:sz="0" w:space="0" w:color="auto"/>
        <w:right w:val="none" w:sz="0" w:space="0" w:color="auto"/>
      </w:divBdr>
    </w:div>
    <w:div w:id="2093358209">
      <w:bodyDiv w:val="1"/>
      <w:marLeft w:val="0"/>
      <w:marRight w:val="0"/>
      <w:marTop w:val="0"/>
      <w:marBottom w:val="0"/>
      <w:divBdr>
        <w:top w:val="none" w:sz="0" w:space="0" w:color="auto"/>
        <w:left w:val="none" w:sz="0" w:space="0" w:color="auto"/>
        <w:bottom w:val="none" w:sz="0" w:space="0" w:color="auto"/>
        <w:right w:val="none" w:sz="0" w:space="0" w:color="auto"/>
      </w:divBdr>
    </w:div>
    <w:div w:id="2100446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eader" Target="header1.xml" Id="rId12" /><Relationship Type="http://schemas.microsoft.com/office/2018/08/relationships/commentsExtensible" Target="commentsExtensible.xml" Id="rId17"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microsoft.com/office/2011/relationships/commentsExtended" Target="commentsExtended.xml" Id="rId15" /><Relationship Type="http://schemas.openxmlformats.org/officeDocument/2006/relationships/endnotes" Target="endnotes.xml" Id="rId10" /><Relationship Type="http://schemas.microsoft.com/office/2011/relationships/people" Target="peop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comments" Target="comments.xml" Id="rId14" /><Relationship Type="http://schemas.microsoft.com/office/2020/10/relationships/intelligence" Target="intelligence2.xml" Id="R68bf2e2b88cf4b9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D0BEC8-8B91-4714-9130-9DB2A463668A}"/>
      </w:docPartPr>
      <w:docPartBody>
        <w:p xmlns:wp14="http://schemas.microsoft.com/office/word/2010/wordml" w:rsidR="008D2F12" w:rsidRDefault="008D2F12" w14:paraId="4C3E277F" wp14:textId="77777777">
          <w:r w:rsidRPr="00BF4804">
            <w:rPr>
              <w:rStyle w:val="PlaceholderText"/>
            </w:rPr>
            <w:t>Click or tap here to enter text.</w:t>
          </w:r>
        </w:p>
      </w:docPartBody>
    </w:docPart>
    <w:docPart>
      <w:docPartPr>
        <w:name w:val="1C843685A295497492E1DCAA4A42FCCA"/>
        <w:category>
          <w:name w:val="General"/>
          <w:gallery w:val="placeholder"/>
        </w:category>
        <w:types>
          <w:type w:val="bbPlcHdr"/>
        </w:types>
        <w:behaviors>
          <w:behavior w:val="content"/>
        </w:behaviors>
        <w:guid w:val="{AF5F29A4-51B0-43B9-BB7F-B424108051B1}"/>
      </w:docPartPr>
      <w:docPartBody>
        <w:p xmlns:wp14="http://schemas.microsoft.com/office/word/2010/wordml" w:rsidR="008D2F12" w:rsidP="008D2F12" w:rsidRDefault="008D2F12" w14:paraId="4F14D7C8" wp14:textId="77777777">
          <w:pPr>
            <w:pStyle w:val="1C843685A295497492E1DCAA4A42FCCA"/>
          </w:pPr>
          <w:r w:rsidRPr="00BF4804">
            <w:rPr>
              <w:rStyle w:val="PlaceholderText"/>
            </w:rPr>
            <w:t>Click or tap here to enter text.</w:t>
          </w:r>
        </w:p>
      </w:docPartBody>
    </w:docPart>
    <w:docPart>
      <w:docPartPr>
        <w:name w:val="224DD376CDDF463986BC8704E9B561EE"/>
        <w:category>
          <w:name w:val="General"/>
          <w:gallery w:val="placeholder"/>
        </w:category>
        <w:types>
          <w:type w:val="bbPlcHdr"/>
        </w:types>
        <w:behaviors>
          <w:behavior w:val="content"/>
        </w:behaviors>
        <w:guid w:val="{37BD6BF3-02FA-4EED-8DF7-73855075C5A5}"/>
      </w:docPartPr>
      <w:docPartBody>
        <w:p xmlns:wp14="http://schemas.microsoft.com/office/word/2010/wordml" w:rsidR="008D2F12" w:rsidP="008D2F12" w:rsidRDefault="008D2F12" w14:paraId="5362E849" wp14:textId="77777777">
          <w:pPr>
            <w:pStyle w:val="224DD376CDDF463986BC8704E9B561EE"/>
          </w:pPr>
          <w:r w:rsidRPr="00BF480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2F12"/>
    <w:rsid w:val="00500452"/>
    <w:rsid w:val="006A44BD"/>
    <w:rsid w:val="008D2F12"/>
    <w:rsid w:val="00975032"/>
    <w:rsid w:val="00A9265F"/>
    <w:rsid w:val="00C95D6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F12"/>
    <w:rPr>
      <w:color w:val="666666"/>
    </w:rPr>
  </w:style>
  <w:style w:type="paragraph" w:customStyle="1" w:styleId="1C843685A295497492E1DCAA4A42FCCA">
    <w:name w:val="1C843685A295497492E1DCAA4A42FCCA"/>
    <w:rsid w:val="008D2F12"/>
  </w:style>
  <w:style w:type="paragraph" w:customStyle="1" w:styleId="224DD376CDDF463986BC8704E9B561EE">
    <w:name w:val="224DD376CDDF463986BC8704E9B561EE"/>
    <w:rsid w:val="008D2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9AF0CD-F38A-40D0-A537-842A0FD35743}">
  <we:reference id="wa104382081" version="1.55.1.0" store="en-US" storeType="OMEX"/>
  <we:alternateReferences>
    <we:reference id="WA104382081" version="1.55.1.0" store="" storeType="OMEX"/>
  </we:alternateReferences>
  <we:properties>
    <we:property name="MENDELEY_CITATIONS" value="[{&quot;citationID&quot;:&quot;MENDELEY_CITATION_b19a979e-0726-4c98-a0e9-89ca01c6f614&quot;,&quot;properties&quot;:{&quot;noteIndex&quot;:0},&quot;isEdited&quot;:false,&quot;manualOverride&quot;:{&quot;isManuallyOverridden&quot;:false,&quot;citeprocText&quot;:&quot;(Decroos, 2020)&quot;,&quot;manualOverrideText&quot;:&quot;&quot;},&quot;citationTag&quot;:&quot;MENDELEY_CITATION_v3_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&quot;,&quot;citationItems&quot;:[{&quot;id&quot;:&quot;43ac4edc-9c0c-38b3-a0fb-e08f098fb95c&quot;,&quot;itemData&quot;:{&quot;type&quot;:&quot;thesis&quot;,&quot;id&quot;:&quot;43ac4edc-9c0c-38b3-a0fb-e08f098fb95c&quot;,&quot;title&quot;:&quot;Soccer Analytics Meets Artificial Intelligence: Learning Value and Style from Soccer Event Stream Data&quot;,&quot;author&quot;:[{&quot;family&quot;:&quot;Decroos&quot;,&quot;given&quot;:&quot;Tom&quot;,&quot;parse-names&quot;:false,&quot;dropping-particle&quot;:&quot;&quot;,&quot;non-dropping-particle&quot;:&quot;&quot;}],&quot;issued&quot;:{&quot;date-parts&quot;:[[2020]]}},&quot;isTemporary&quot;:false,&quot;suppress-author&quot;:false,&quot;composite&quot;:false,&quot;author-only&quot;:false}]},{&quot;citationID&quot;:&quot;MENDELEY_CITATION_198bfc74-68a6-4abe-81e8-6a051c4e2acc&quot;,&quot;properties&quot;:{&quot;noteIndex&quot;:0},&quot;isEdited&quot;:false,&quot;manualOverride&quot;:{&quot;isManuallyOverridden&quot;:false,&quot;citeprocText&quot;:&quot;(Cotton &amp;#38; Miller, 2022; Goes et al., 2021)&quot;,&quot;manualOverrideText&quot;:&quot;&quot;},&quot;citationItems&quot;:[{&quot;id&quot;:&quot;a62cbd26-08f3-3287-8b60-d6ccda829030&quot;,&quot;itemData&quot;:{&quot;type&quot;:&quot;article&quot;,&quot;id&quot;:&quot;a62cbd26-08f3-3287-8b60-d6ccda829030&quot;,&quot;title&quot;:&quot;Unlocking the potential of big data to support tactical performance analysis in professional soccer: A systematic review&quot;,&quot;author&quot;:[{&quot;family&quot;:&quot;Goes&quot;,&quot;given&quot;:&quot;F. R.&quot;,&quot;parse-names&quot;:false,&quot;dropping-particle&quot;:&quot;&quot;,&quot;non-dropping-particle&quot;:&quot;&quot;},{&quot;family&quot;:&quot;Meerhoff&quot;,&quot;given&quot;:&quot;L. A.&quot;,&quot;parse-names&quot;:false,&quot;dropping-particle&quot;:&quot;&quot;,&quot;non-dropping-particle&quot;:&quot;&quot;},{&quot;family&quot;:&quot;Bueno&quot;,&quot;given&quot;:&quot;M. J.O.&quot;,&quot;parse-names&quot;:false,&quot;dropping-particle&quot;:&quot;&quot;,&quot;non-dropping-particle&quot;:&quot;&quot;},{&quot;family&quot;:&quot;Rodrigues&quot;,&quot;given&quot;:&quot;D. M.&quot;,&quot;parse-names&quot;:false,&quot;dropping-particle&quot;:&quot;&quot;,&quot;non-dropping-particle&quot;:&quot;&quot;},{&quot;family&quot;:&quot;Moura&quot;,&quot;given&quot;:&quot;F. A.&quot;,&quot;parse-names&quot;:false,&quot;dropping-particle&quot;:&quot;&quot;,&quot;non-dropping-particle&quot;:&quot;&quot;},{&quot;family&quot;:&quot;Brink&quot;,&quot;given&quot;:&quot;M. S.&quot;,&quot;parse-names&quot;:false,&quot;dropping-particle&quot;:&quot;&quot;,&quot;non-dropping-particle&quot;:&quot;&quot;},{&quot;family&quot;:&quot;Elferink-Gemser&quot;,&quot;given&quot;:&quot;M. T.&quot;,&quot;parse-names&quot;:false,&quot;dropping-particle&quot;:&quot;&quot;,&quot;non-dropping-particle&quot;:&quot;&quot;},{&quot;family&quot;:&quot;Knobbe&quot;,&quot;given&quot;:&quot;A. J.&quot;,&quot;parse-names&quot;:false,&quot;dropping-particle&quot;:&quot;&quot;,&quot;non-dropping-particle&quot;:&quot;&quot;},{&quot;family&quot;:&quot;Cunha&quot;,&quot;given&quot;:&quot;S. A.&quot;,&quot;parse-names&quot;:false,&quot;dropping-particle&quot;:&quot;&quot;,&quot;non-dropping-particle&quot;:&quot;&quot;},{&quot;family&quot;:&quot;Torres&quot;,&quot;given&quot;:&quot;R. S.&quot;,&quot;parse-names&quot;:false,&quot;dropping-particle&quot;:&quot;&quot;,&quot;non-dropping-particle&quot;:&quot;&quot;},{&quot;family&quot;:&quot;Lemmink&quot;,&quot;given&quot;:&quot;K. A.P.M.&quot;,&quot;parse-names&quot;:false,&quot;dropping-particle&quot;:&quot;&quot;,&quot;non-dropping-particle&quot;:&quot;&quot;}],&quot;container-title&quot;:&quot;European Journal of Sport Science&quot;,&quot;container-title-short&quot;:&quot;Eur J Sport Sci&quot;,&quot;DOI&quot;:&quot;10.1080/17461391.2020.1747552&quot;,&quot;ISSN&quot;:&quot;15367290&quot;,&quot;issued&quot;:{&quot;date-parts&quot;:[[2021]]},&quot;abstract&quot;:&quot;In professional soccer, increasing amounts of data are collected that harness great potential when it comes to analysing tactical behaviour. Unlocking this potential is difficult as big data challenges the data management and analytics methods commonly employed in sports. By joining forces with computer science, solutions to these challenges could be achieved, helping sports science to find new insights, as is happening in other scientific domains. We aim to bring multiple domains together in the context of analysing tactical behaviour in soccer using position tracking data. A systematic literature search for studies employing position tracking data to study tactical behaviour in soccer was conducted in seven electronic databases, resulting in 2338 identified studies and finally the inclusion of 73 papers. Each domain clearly contributes to the analysis of tactical behaviour, albeit in–sometimes radically–different ways. Accordingly, we present a multidisciplinary framework where each domain’s contributions to feature construction, modelling and interpretation can be situated. We discuss a set of key challenges concerning the data analytics process, specifically feature construction, spatial and temporal aggregation. Moreover, we discuss how these challenges could be resolved through multidisciplinary collaboration, which is pivotal in unlocking the potential of position tracking data in sports analytics.&quot;,&quot;issue&quot;:&quot;4&quot;,&quot;volume&quot;:&quot;21&quot;},&quot;isTemporary&quot;:false},{&quot;id&quot;:&quot;903c8884-801b-337f-8749-004e05c402eb&quot;,&quot;itemData&quot;:{&quot;type&quot;:&quot;webpage&quot;,&quot;id&quot;:&quot;903c8884-801b-337f-8749-004e05c402eb&quot;,&quot;title&quot;:&quot;How Data Science is Changing Soccer&quot;,&quot;author&quot;:[{&quot;family&quot;:&quot;Cotton&quot;,&quot;given&quot;:&quot;Richie&quot;,&quot;parse-names&quot;:false,&quot;dropping-particle&quot;:&quot;&quot;,&quot;non-dropping-particle&quot;:&quot;&quot;},{&quot;family&quot;:&quot;Miller&quot;,&quot;given&quot;:&quot;Isabella Leslie&quot;,&quot;parse-names&quot;:false,&quot;dropping-particle&quot;:&quot;&quot;,&quot;non-dropping-particle&quot;:&quot;&quot;}],&quot;container-title&quot;:&quot;Datacamp&quot;,&quot;accessed&quot;:{&quot;date-parts&quot;:[[2024,2,28]]},&quot;URL&quot;:&quot;https://www.datacamp.com/blog/how-data-science-is-changing-soccer&quot;,&quot;issued&quot;:{&quot;date-parts&quot;:[[2022,11]]},&quot;container-title-short&quot;:&quot;&quot;},&quot;isTemporary&quot;:false}],&quot;citationTag&quot;:&quot;MENDELEY_CITATION_v3_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&quot;},{&quot;citationID&quot;:&quot;MENDELEY_CITATION_e6037ab8-2ba7-4fbe-b98b-7c93057cd34a&quot;,&quot;properties&quot;:{&quot;noteIndex&quot;:0},&quot;isEdited&quot;:false,&quot;manualOverride&quot;:{&quot;isManuallyOverridden&quot;:false,&quot;citeprocText&quot;:&quot;(Chambers, 2022; Morgan, 2018)&quot;,&quot;manualOverrideText&quot;:&quot;&quot;},&quot;citationTag&quot;:&quot;MENDELEY_CITATION_v3_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&quot;,&quot;citationItems&quot;:[{&quot;id&quot;:&quot;f8a7473a-8840-3911-88e7-c44e455384bc&quot;,&quot;itemData&quot;:{&quot;type&quot;:&quot;webpage&quot;,&quot;id&quot;:&quot;f8a7473a-8840-3911-88e7-c44e455384bc&quot;,&quot;title&quot;:&quot;How StatsBomb Data Helps Measure Counter-Pressing&quot;,&quot;author&quot;:[{&quot;family&quot;:&quot;Morgan&quot;,&quot;given&quot;:&quot;Will&quot;,&quot;parse-names&quot;:false,&quot;dropping-particle&quot;:&quot;&quot;,&quot;non-dropping-particle&quot;:&quot;&quot;}],&quot;container-title&quot;:&quot;StatsBomb&quot;,&quot;accessed&quot;:{&quot;date-parts&quot;:[[2024,3,13]]},&quot;URL&quot;:&quot;https://statsbomb.com/articles/soccer/how-statsbomb-data-helps-measure-counter-pressing/&quot;,&quot;issued&quot;:{&quot;date-parts&quot;:[[2018,5,21]]},&quot;container-title-short&quot;:&quot;&quot;},&quot;isTemporary&quot;:false,&quot;suppress-author&quot;:false,&quot;composite&quot;:false,&quot;author-only&quot;:false},{&quot;id&quot;:&quot;dbce0b30-e4ca-3347-9cc6-517b381a0ddc&quot;,&quot;itemData&quot;:{&quot;type&quot;:&quot;webpage&quot;,&quot;id&quot;:&quot;dbce0b30-e4ca-3347-9cc6-517b381a0ddc&quot;,&quot;title&quot;:&quot;Different Types Of Presses In Football: 4 Variations&quot;,&quot;author&quot;:[{&quot;family&quot;:&quot;Chambers&quot;,&quot;given&quot;:&quot;Toby&quot;,&quot;parse-names&quot;:false,&quot;dropping-particle&quot;:&quot;&quot;,&quot;non-dropping-particle&quot;:&quot;&quot;}],&quot;container-title&quot;:&quot;Soccer Source Coaching&quot;,&quot;accessed&quot;:{&quot;date-parts&quot;:[[2024,3,13]]},&quot;URL&quot;:&quot;https://soccersourcecoaching.com/different-types-of-presses-in-football/&quot;,&quot;issued&quot;:{&quot;date-parts&quot;:[[2022,11,6]]}},&quot;isTemporary&quot;:false}]},{&quot;citationID&quot;:&quot;MENDELEY_CITATION_94951bc4-70c1-4f89-b28b-538a11bdf6de&quot;,&quot;properties&quot;:{&quot;noteIndex&quot;:0},&quot;isEdited&quot;:false,&quot;manualOverride&quot;:{&quot;isManuallyOverridden&quot;:false,&quot;citeprocText&quot;:&quot;(The Coaches’ Voice, 2023)&quot;,&quot;manualOverrideText&quot;:&quot;&quot;},&quot;citationTag&quot;:&quot;MENDELEY_CITATION_v3_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&quot;,&quot;citationItems&quot;:[{&quot;id&quot;:&quot;7780b531-a082-35a1-9237-f1b19d5627d8&quot;,&quot;itemData&quot;:{&quot;type&quot;:&quot;webpage&quot;,&quot;id&quot;:&quot;7780b531-a082-35a1-9237-f1b19d5627d8&quot;,&quot;title&quot;:&quot;The 4-3-3: football tactics explained&quot;,&quot;author&quot;:[{&quot;family&quot;:&quot;The Coaches' Voice&quot;,&quot;given&quot;:&quot;&quot;,&quot;parse-names&quot;:false,&quot;dropping-particle&quot;:&quot;&quot;,&quot;non-dropping-particle&quot;:&quot;&quot;}],&quot;container-title&quot;:&quot;The Coaches' Voice&quot;,&quot;accessed&quot;:{&quot;date-parts&quot;:[[2024,3,13]]},&quot;URL&quot;:&quot;https://www.coachesvoice.com/cv/4-3-3-football-tactics-explained-formation-liverpool-klopp-barcelona-guardiola/#:~:text=The%204%2D3%2D3%20is%20also%20a%20good%20formation%20from,into%20a%20more%20reserved%20block.&quot;,&quot;issued&quot;:{&quot;date-parts&quot;:[[2023,9]]},&quot;container-title-short&quot;:&quot;&quot;},&quot;isTemporary&quot;:false}]},{&quot;citationID&quot;:&quot;MENDELEY_CITATION_56aa351f-1568-4e9b-ac92-5f28631883f4&quot;,&quot;properties&quot;:{&quot;noteIndex&quot;:0},&quot;isEdited&quot;:false,&quot;manualOverride&quot;:{&quot;isManuallyOverridden&quot;:false,&quot;citeprocText&quot;:&quot;(Bauer et al., 2023)&quot;,&quot;manualOverrideText&quot;:&quot;&quot;},&quot;citationTag&quot;:&quot;MENDELEY_CITATION_v3_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&quot;,&quot;citationItems&quot;:[{&quot;id&quot;:&quot;b7b6b59c-42b4-3a6a-b74a-407a8df91e3d&quot;,&quot;itemData&quot;:{&quot;type&quot;:&quot;article-journal&quot;,&quot;id&quot;:&quot;b7b6b59c-42b4-3a6a-b74a-407a8df91e3d&quot;,&quot;title&quot;:&quot;Putting team formations in association football into context&quot;,&quot;author&quot;:[{&quot;family&quot;:&quot;Bauer&quot;,&quot;given&quot;:&quot;Pascal&quot;,&quot;parse-names&quot;:false,&quot;dropping-particle&quot;:&quot;&quot;,&quot;non-dropping-particle&quot;:&quot;&quot;},{&quot;family&quot;:&quot;Anzer&quot;,&quot;given&quot;:&quot;Gabriel&quot;,&quot;parse-names&quot;:false,&quot;dropping-particle&quot;:&quot;&quot;,&quot;non-dropping-particle&quot;:&quot;&quot;},{&quot;family&quot;:&quot;Shaw&quot;,&quot;given&quot;:&quot;Laurie&quot;,&quot;parse-names&quot;:false,&quot;dropping-particle&quot;:&quot;&quot;,&quot;non-dropping-particle&quot;:&quot;&quot;}],&quot;container-title&quot;:&quot;Journal of Sports Analytics&quot;,&quot;DOI&quot;:&quot;10.3233/jsa-220620&quot;,&quot;ISSN&quot;:&quot;2215020X&quot;,&quot;issued&quot;:{&quot;date-parts&quot;:[[2023]]},&quot;abstract&quot;:&quot;Choosing the right formation is one of the coach’s most important decisions in football. Teams change formation dynamically throughout matches to achieve their immediate objective: to retain possession, progress the ball up-field and create (or prevent) goal-scoring opportunities. In this work we identify the unique formations used by teams in distinct phases of play in a large sample of tracking data. This we achieve in two steps: first, we train a convolutional neural network to decompose each game into non-overlapping segments and classify these segments into phases with an average F1-score of 0.76. We then measure and contextualize unique formations used in each distinct phase of play. While conventional discussion tends to reduce team formations over an entire match to a single three-digit code (e.g. 4-4-2; 4 defender, 4 midfielder, 2 striker), we provide an objective representation of team formations per phase of play. Using the most frequently occurring phases of play, mid-block, we identify and contextualize six unique formations. A long-term analysis in the German Bundesliga allows us to quantify the efficiency of each formation, and to present a helpful scouting tool to identify how well a coach’s preferred playing style is suited to a potential club.&quot;,&quot;issue&quot;:&quot;1&quot;,&quot;volume&quot;:&quot;9&quot;,&quot;container-title-short&quot;:&quot;&quot;},&quot;isTemporary&quot;:false}]},{&quot;citationID&quot;:&quot;MENDELEY_CITATION_be9b254b-8c65-4d05-85e8-c153c5a92416&quot;,&quot;properties&quot;:{&quot;noteIndex&quot;:0},&quot;isEdited&quot;:false,&quot;manualOverride&quot;:{&quot;isManuallyOverridden&quot;:true,&quot;citeprocText&quot;:&quot;(Bauer &amp;#38; Anzer, 2021, 2021, 2021, 2021, 2021, 2021, 2021)&quot;,&quot;manualOverrideText&quot;:&quot;(Bauer &amp; Anzer, 2021; Rico-González et al., 2023)&quot;},&quot;citationItems&quot;:[{&quot;id&quot;:&quot;c50095a4-9b19-3bb1-8a3b-0895783200b7&quot;,&quot;itemData&quot;:{&quot;type&quot;:&quot;article-journal&quot;,&quot;id&quot;:&quot;c50095a4-9b19-3bb1-8a3b-0895783200b7&quot;,&quot;title&quot;:&quot;Data-driven detection of counterpressing in professional football: A supervised machine learning task based on synchronized positional and event data with expert-based feature extraction&quot;,&quot;author&quot;:[{&quot;family&quot;:&quot;Bauer&quot;,&quot;given&quot;:&quot;Pascal&quot;,&quot;parse-names&quot;:false,&quot;dropping-particle&quot;:&quot;&quot;,&quot;non-dropping-particle&quot;:&quot;&quot;},{&quot;family&quot;:&quot;Anzer&quot;,&quot;given&quot;:&quot;Gabriel&quot;,&quot;parse-names&quot;:false,&quot;dropping-particle&quot;:&quot;&quot;,&quot;non-dropping-particle&quot;:&quot;&quot;}],&quot;container-title&quot;:&quot;Data Mining and Knowledge Discovery&quot;,&quot;container-title-short&quot;:&quot;Data Min Knowl Discov&quot;,&quot;DOI&quot;:&quot;10.1007/s10618-021-00763-7&quot;,&quot;ISSN&quot;:&quot;1573756X&quot;,&quot;issued&quot;:{&quot;date-parts&quot;:[[2021]]},&quot;abstract&quot;:&quot;Detecting counterpressing is an important task for any professional match-analyst in football (soccer), but is being done exclusively manually by observing video footage. The purpose of this paper is not only to automatically identify this strategy, but also to derive metrics that support coaches with the analysis of transition situations. Additionally, we want to infer objective influence factors for its success and assess the validity of peer-created rules of thumb established in by practitioners. Based on a combination of positional and event data we detect counterpressing situations as a supervised machine learning task. Together, with professional match-analysis experts we discussed and consolidated a consistent definition, extracted 134 features and manually labeled more than 20, 000 defensive transition situations from 97 professional football matches. The extreme gradient boosting model—with an area under the curve of 87.4 % on the labeled test data—enabled us to judge how quickly teams can win the ball back with counterpressing strategies, how many shots they create or allow immediately afterwards and to determine what the most important success drivers are. We applied this automatic detection on all matches from six full seasons of the German Bundesliga and quantified the defensive and offensive consequences when applying counterpressing for each team. Automating the task saves analysts a tremendous amount of time, standardizes the otherwise subjective task, and allows to identify trends within larger data-sets. We present an effective way of how the detection and the lessons learned from this investigation are integrated effectively into common match-analysis processes.&quot;,&quot;issue&quot;:&quot;5&quot;,&quot;volume&quot;:&quot;35&quot;},&quot;isTemporary&quot;:false},{&quot;id&quot;:&quot;c50095a4-9b19-3bb1-8a3b-0895783200b7&quot;,&quot;itemData&quot;:{&quot;type&quot;:&quot;article-journal&quot;,&quot;id&quot;:&quot;c50095a4-9b19-3bb1-8a3b-0895783200b7&quot;,&quot;title&quot;:&quot;Data-driven detection of counterpressing in professional football: A supervised machine learning task based on synchronized positional and event data with expert-based feature extraction&quot;,&quot;author&quot;:[{&quot;family&quot;:&quot;Bauer&quot;,&quot;given&quot;:&quot;Pascal&quot;,&quot;parse-names&quot;:false,&quot;dropping-particle&quot;:&quot;&quot;,&quot;non-dropping-particle&quot;:&quot;&quot;},{&quot;family&quot;:&quot;Anzer&quot;,&quot;given&quot;:&quot;Gabriel&quot;,&quot;parse-names&quot;:false,&quot;dropping-particle&quot;:&quot;&quot;,&quot;non-dropping-particle&quot;:&quot;&quot;}],&quot;container-title&quot;:&quot;Data Mining and Knowledge Discovery&quot;,&quot;container-title-short&quot;:&quot;Data Min Knowl Discov&quot;,&quot;DOI&quot;:&quot;10.1007/s10618-021-00763-7&quot;,&quot;ISSN&quot;:&quot;1573756X&quot;,&quot;issued&quot;:{&quot;date-parts&quot;:[[2021]]},&quot;abstract&quot;:&quot;Detecting counterpressing is an important task for any professional match-analyst in football (soccer), but is being done exclusively manually by observing video footage. The purpose of this paper is not only to automatically identify this strategy, but also to derive metrics that support coaches with the analysis of transition situations. Additionally, we want to infer objective influence factors for its success and assess the validity of peer-created rules of thumb established in by practitioners. Based on a combination of positional and event data we detect counterpressing situations as a supervised machine learning task. Together, with professional match-analysis experts we discussed and consolidated a consistent definition, extracted 134 features and manually labeled more than 20, 000 defensive transition situations from 97 professional football matches. The extreme gradient boosting model—with an area under the curve of 87.4 % on the labeled test data—enabled us to judge how quickly teams can win the ball back with counterpressing strategies, how many shots they create or allow immediately afterwards and to determine what the most important success drivers are. We applied this automatic detection on all matches from six full seasons of the German Bundesliga and quantified the defensive and offensive consequences when applying counterpressing for each team. Automating the task saves analysts a tremendous amount of time, standardizes the otherwise subjective task, and allows to identify trends within larger data-sets. We present an effective way of how the detection and the lessons learned from this investigation are integrated effectively into common match-analysis processes.&quot;,&quot;issue&quot;:&quot;5&quot;,&quot;volume&quot;:&quot;35&quot;},&quot;isTemporary&quot;:false},{&quot;id&quot;:&quot;c50095a4-9b19-3bb1-8a3b-0895783200b7&quot;,&quot;itemData&quot;:{&quot;type&quot;:&quot;article-journal&quot;,&quot;id&quot;:&quot;c50095a4-9b19-3bb1-8a3b-0895783200b7&quot;,&quot;title&quot;:&quot;Data-driven detection of counterpressing in professional football: A supervised machine learning task based on synchronized positional and event data with expert-based feature extraction&quot;,&quot;author&quot;:[{&quot;family&quot;:&quot;Bauer&quot;,&quot;given&quot;:&quot;Pascal&quot;,&quot;parse-names&quot;:false,&quot;dropping-particle&quot;:&quot;&quot;,&quot;non-dropping-particle&quot;:&quot;&quot;},{&quot;family&quot;:&quot;Anzer&quot;,&quot;given&quot;:&quot;Gabriel&quot;,&quot;parse-names&quot;:false,&quot;dropping-particle&quot;:&quot;&quot;,&quot;non-dropping-particle&quot;:&quot;&quot;}],&quot;container-title&quot;:&quot;Data Mining and Knowledge Discovery&quot;,&quot;container-title-short&quot;:&quot;Data Min Knowl Discov&quot;,&quot;DOI&quot;:&quot;10.1007/s10618-021-00763-7&quot;,&quot;ISSN&quot;:&quot;1573756X&quot;,&quot;issued&quot;:{&quot;date-parts&quot;:[[2021]]},&quot;abstract&quot;:&quot;Detecting counterpressing is an important task for any professional match-analyst in football (soccer), but is being done exclusively manually by observing video footage. The purpose of this paper is not only to automatically identify this strategy, but also to derive metrics that support coaches with the analysis of transition situations. Additionally, we want to infer objective influence factors for its success and assess the validity of peer-created rules of thumb established in by practitioners. Based on a combination of positional and event data we detect counterpressing situations as a supervised machine learning task. Together, with professional match-analysis experts we discussed and consolidated a consistent definition, extracted 134 features and manually labeled more than 20, 000 defensive transition situations from 97 professional football matches. The extreme gradient boosting model—with an area under the curve of 87.4 % on the labeled test data—enabled us to judge how quickly teams can win the ball back with counterpressing strategies, how many shots they create or allow immediately afterwards and to determine what the most important success drivers are. We applied this automatic detection on all matches from six full seasons of the German Bundesliga and quantified the defensive and offensive consequences when applying counterpressing for each team. Automating the task saves analysts a tremendous amount of time, standardizes the otherwise subjective task, and allows to identify trends within larger data-sets. We present an effective way of how the detection and the lessons learned from this investigation are integrated effectively into common match-analysis processes.&quot;,&quot;issue&quot;:&quot;5&quot;,&quot;volume&quot;:&quot;35&quot;},&quot;isTemporary&quot;:false,&quot;suppress-author&quot;:false,&quot;composite&quot;:false,&quot;author-only&quot;:false},{&quot;id&quot;:&quot;c50095a4-9b19-3bb1-8a3b-0895783200b7&quot;,&quot;itemData&quot;:{&quot;type&quot;:&quot;article-journal&quot;,&quot;id&quot;:&quot;c50095a4-9b19-3bb1-8a3b-0895783200b7&quot;,&quot;title&quot;:&quot;Data-driven detection of counterpressing in professional football: A supervised machine learning task based on synchronized positional and event data with expert-based feature extraction&quot;,&quot;author&quot;:[{&quot;family&quot;:&quot;Bauer&quot;,&quot;given&quot;:&quot;Pascal&quot;,&quot;parse-names&quot;:false,&quot;dropping-particle&quot;:&quot;&quot;,&quot;non-dropping-particle&quot;:&quot;&quot;},{&quot;family&quot;:&quot;Anzer&quot;,&quot;given&quot;:&quot;Gabriel&quot;,&quot;parse-names&quot;:false,&quot;dropping-particle&quot;:&quot;&quot;,&quot;non-dropping-particle&quot;:&quot;&quot;}],&quot;container-title&quot;:&quot;Data Mining and Knowledge Discovery&quot;,&quot;container-title-short&quot;:&quot;Data Min Knowl Discov&quot;,&quot;DOI&quot;:&quot;10.1007/s10618-021-00763-7&quot;,&quot;ISSN&quot;:&quot;1573756X&quot;,&quot;issued&quot;:{&quot;date-parts&quot;:[[2021]]},&quot;abstract&quot;:&quot;Detecting counterpressing is an important task for any professional match-analyst in football (soccer), but is being done exclusively manually by observing video footage. The purpose of this paper is not only to automatically identify this strategy, but also to derive metrics that support coaches with the analysis of transition situations. Additionally, we want to infer objective influence factors for its success and assess the validity of peer-created rules of thumb established in by practitioners. Based on a combination of positional and event data we detect counterpressing situations as a supervised machine learning task. Together, with professional match-analysis experts we discussed and consolidated a consistent definition, extracted 134 features and manually labeled more than 20, 000 defensive transition situations from 97 professional football matches. The extreme gradient boosting model—with an area under the curve of 87.4 % on the labeled test data—enabled us to judge how quickly teams can win the ball back with counterpressing strategies, how many shots they create or allow immediately afterwards and to determine what the most important success drivers are. We applied this automatic detection on all matches from six full seasons of the German Bundesliga and quantified the defensive and offensive consequences when applying counterpressing for each team. Automating the task saves analysts a tremendous amount of time, standardizes the otherwise subjective task, and allows to identify trends within larger data-sets. We present an effective way of how the detection and the lessons learned from this investigation are integrated effectively into common match-analysis processes.&quot;,&quot;issue&quot;:&quot;5&quot;,&quot;volume&quot;:&quot;35&quot;},&quot;isTemporary&quot;:false},{&quot;id&quot;:&quot;c50095a4-9b19-3bb1-8a3b-0895783200b7&quot;,&quot;itemData&quot;:{&quot;type&quot;:&quot;article-journal&quot;,&quot;id&quot;:&quot;c50095a4-9b19-3bb1-8a3b-0895783200b7&quot;,&quot;title&quot;:&quot;Data-driven detection of counterpressing in professional football: A supervised machine learning task based on synchronized positional and event data with expert-based feature extraction&quot;,&quot;author&quot;:[{&quot;family&quot;:&quot;Bauer&quot;,&quot;given&quot;:&quot;Pascal&quot;,&quot;parse-names&quot;:false,&quot;dropping-particle&quot;:&quot;&quot;,&quot;non-dropping-particle&quot;:&quot;&quot;},{&quot;family&quot;:&quot;Anzer&quot;,&quot;given&quot;:&quot;Gabriel&quot;,&quot;parse-names&quot;:false,&quot;dropping-particle&quot;:&quot;&quot;,&quot;non-dropping-particle&quot;:&quot;&quot;}],&quot;container-title&quot;:&quot;Data Mining and Knowledge Discovery&quot;,&quot;container-title-short&quot;:&quot;Data Min Knowl Discov&quot;,&quot;DOI&quot;:&quot;10.1007/s10618-021-00763-7&quot;,&quot;ISSN&quot;:&quot;1573756X&quot;,&quot;issued&quot;:{&quot;date-parts&quot;:[[2021]]},&quot;abstract&quot;:&quot;Detecting counterpressing is an important task for any professional match-analyst in football (soccer), but is being done exclusively manually by observing video footage. The purpose of this paper is not only to automatically identify this strategy, but also to derive metrics that support coaches with the analysis of transition situations. Additionally, we want to infer objective influence factors for its success and assess the validity of peer-created rules of thumb established in by practitioners. Based on a combination of positional and event data we detect counterpressing situations as a supervised machine learning task. Together, with professional match-analysis experts we discussed and consolidated a consistent definition, extracted 134 features and manually labeled more than 20, 000 defensive transition situations from 97 professional football matches. The extreme gradient boosting model—with an area under the curve of 87.4 % on the labeled test data—enabled us to judge how quickly teams can win the ball back with counterpressing strategies, how many shots they create or allow immediately afterwards and to determine what the most important success drivers are. We applied this automatic detection on all matches from six full seasons of the German Bundesliga and quantified the defensive and offensive consequences when applying counterpressing for each team. Automating the task saves analysts a tremendous amount of time, standardizes the otherwise subjective task, and allows to identify trends within larger data-sets. We present an effective way of how the detection and the lessons learned from this investigation are integrated effectively into common match-analysis processes.&quot;,&quot;issue&quot;:&quot;5&quot;,&quot;volume&quot;:&quot;35&quot;},&quot;isTemporary&quot;:false},{&quot;id&quot;:&quot;c50095a4-9b19-3bb1-8a3b-0895783200b7&quot;,&quot;itemData&quot;:{&quot;type&quot;:&quot;article-journal&quot;,&quot;id&quot;:&quot;c50095a4-9b19-3bb1-8a3b-0895783200b7&quot;,&quot;title&quot;:&quot;Data-driven detection of counterpressing in professional football: A supervised machine learning task based on synchronized positional and event data with expert-based feature extraction&quot;,&quot;author&quot;:[{&quot;family&quot;:&quot;Bauer&quot;,&quot;given&quot;:&quot;Pascal&quot;,&quot;parse-names&quot;:false,&quot;dropping-particle&quot;:&quot;&quot;,&quot;non-dropping-particle&quot;:&quot;&quot;},{&quot;family&quot;:&quot;Anzer&quot;,&quot;given&quot;:&quot;Gabriel&quot;,&quot;parse-names&quot;:false,&quot;dropping-particle&quot;:&quot;&quot;,&quot;non-dropping-particle&quot;:&quot;&quot;}],&quot;container-title&quot;:&quot;Data Mining and Knowledge Discovery&quot;,&quot;container-title-short&quot;:&quot;Data Min Knowl Discov&quot;,&quot;DOI&quot;:&quot;10.1007/s10618-021-00763-7&quot;,&quot;ISSN&quot;:&quot;1573756X&quot;,&quot;issued&quot;:{&quot;date-parts&quot;:[[2021]]},&quot;abstract&quot;:&quot;Detecting counterpressing is an important task for any professional match-analyst in football (soccer), but is being done exclusively manually by observing video footage. The purpose of this paper is not only to automatically identify this strategy, but also to derive metrics that support coaches with the analysis of transition situations. Additionally, we want to infer objective influence factors for its success and assess the validity of peer-created rules of thumb established in by practitioners. Based on a combination of positional and event data we detect counterpressing situations as a supervised machine learning task. Together, with professional match-analysis experts we discussed and consolidated a consistent definition, extracted 134 features and manually labeled more than 20, 000 defensive transition situations from 97 professional football matches. The extreme gradient boosting model—with an area under the curve of 87.4 % on the labeled test data—enabled us to judge how quickly teams can win the ball back with counterpressing strategies, how many shots they create or allow immediately afterwards and to determine what the most important success drivers are. We applied this automatic detection on all matches from six full seasons of the German Bundesliga and quantified the defensive and offensive consequences when applying counterpressing for each team. Automating the task saves analysts a tremendous amount of time, standardizes the otherwise subjective task, and allows to identify trends within larger data-sets. We present an effective way of how the detection and the lessons learned from this investigation are integrated effectively into common match-analysis processes.&quot;,&quot;issue&quot;:&quot;5&quot;,&quot;volume&quot;:&quot;35&quot;},&quot;isTemporary&quot;:false,&quot;suppress-author&quot;:false,&quot;composite&quot;:false,&quot;author-only&quot;:false},{&quot;id&quot;:&quot;c50095a4-9b19-3bb1-8a3b-0895783200b7&quot;,&quot;itemData&quot;:{&quot;type&quot;:&quot;article-journal&quot;,&quot;id&quot;:&quot;c50095a4-9b19-3bb1-8a3b-0895783200b7&quot;,&quot;title&quot;:&quot;Data-driven detection of counterpressing in professional football: A supervised machine learning task based on synchronized positional and event data with expert-based feature extraction&quot;,&quot;author&quot;:[{&quot;family&quot;:&quot;Bauer&quot;,&quot;given&quot;:&quot;Pascal&quot;,&quot;parse-names&quot;:false,&quot;dropping-particle&quot;:&quot;&quot;,&quot;non-dropping-particle&quot;:&quot;&quot;},{&quot;family&quot;:&quot;Anzer&quot;,&quot;given&quot;:&quot;Gabriel&quot;,&quot;parse-names&quot;:false,&quot;dropping-particle&quot;:&quot;&quot;,&quot;non-dropping-particle&quot;:&quot;&quot;}],&quot;container-title&quot;:&quot;Data Mining and Knowledge Discovery&quot;,&quot;container-title-short&quot;:&quot;Data Min Knowl Discov&quot;,&quot;DOI&quot;:&quot;10.1007/s10618-021-00763-7&quot;,&quot;ISSN&quot;:&quot;1573756X&quot;,&quot;issued&quot;:{&quot;date-parts&quot;:[[2021]]},&quot;abstract&quot;:&quot;Detecting counterpressing is an important task for any professional match-analyst in football (soccer), but is being done exclusively manually by observing video footage. The purpose of this paper is not only to automatically identify this strategy, but also to derive metrics that support coaches with the analysis of transition situations. Additionally, we want to infer objective influence factors for its success and assess the validity of peer-created rules of thumb established in by practitioners. Based on a combination of positional and event data we detect counterpressing situations as a supervised machine learning task. Together, with professional match-analysis experts we discussed and consolidated a consistent definition, extracted 134 features and manually labeled more than 20, 000 defensive transition situations from 97 professional football matches. The extreme gradient boosting model—with an area under the curve of 87.4 % on the labeled test data—enabled us to judge how quickly teams can win the ball back with counterpressing strategies, how many shots they create or allow immediately afterwards and to determine what the most important success drivers are. We applied this automatic detection on all matches from six full seasons of the German Bundesliga and quantified the defensive and offensive consequences when applying counterpressing for each team. Automating the task saves analysts a tremendous amount of time, standardizes the otherwise subjective task, and allows to identify trends within larger data-sets. We present an effective way of how the detection and the lessons learned from this investigation are integrated effectively into common match-analysis processes.&quot;,&quot;issue&quot;:&quot;5&quot;,&quot;volume&quot;:&quot;35&quot;},&quot;isTemporary&quot;:false}],&quot;citationTag&quot;:&quot;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&quot;},{&quot;citationID&quot;:&quot;MENDELEY_CITATION_79a4ea1e-081e-4a2c-b46e-9e0c48e2403f&quot;,&quot;properties&quot;:{&quot;noteIndex&quot;:0},&quot;isEdited&quot;:false,&quot;manualOverride&quot;:{&quot;isManuallyOverridden&quot;:false,&quot;citeprocText&quot;:&quot;(Merhej et al., 2021; Trainor, 2014)&quot;,&quot;manualOverrideText&quot;:&quot;&quot;},&quot;citationItems&quot;:[{&quot;id&quot;:&quot;4205aafc-eb8a-3f22-917d-a0aa547a5dab&quot;,&quot;itemData&quot;:{&quot;type&quot;:&quot;webpage&quot;,&quot;id&quot;:&quot;4205aafc-eb8a-3f22-917d-a0aa547a5dab&quot;,&quot;title&quot;:&quot;Defensive Metrics: Measuring the Intensity of a High Press&quot;,&quot;author&quot;:[{&quot;family&quot;:&quot;Trainor&quot;,&quot;given&quot;:&quot;Colin&quot;,&quot;parse-names&quot;:false,&quot;dropping-particle&quot;:&quot;&quot;,&quot;non-dropping-particle&quot;:&quot;&quot;}],&quot;container-title&quot;:&quot;StatsBomb&quot;,&quot;accessed&quot;:{&quot;date-parts&quot;:[[2024,3,18]]},&quot;URL&quot;:&quot;https://statsbomb.com/articles/soccer/ defensive-metrics-measuring-the-intensity-of-a-high-press/&quot;,&quot;issued&quot;:{&quot;date-parts&quot;:[[2014,7,30]]},&quot;container-title-short&quot;:&quot;&quot;},&quot;isTemporary&quot;:false},{&quot;id&quot;:&quot;afeb729e-054d-3791-8829-28d4ea6d1f8b&quot;,&quot;itemData&quot;:{&quot;type&quot;:&quot;paper-conference&quot;,&quot;id&quot;:&quot;afeb729e-054d-3791-8829-28d4ea6d1f8b&quot;,&quot;title&quot;:&quot;What Happened Next? Using Deep Learning to Value Defensive Actions in Football Event-Data&quot;,&quot;author&quot;:[{&quot;family&quot;:&quot;Merhej&quot;,&quot;given&quot;:&quot;Charbel&quot;,&quot;parse-names&quot;:false,&quot;dropping-particle&quot;:&quot;&quot;,&quot;non-dropping-particle&quot;:&quot;&quot;},{&quot;family&quot;:&quot;Beal&quot;,&quot;given&quot;:&quot;Ryan J.&quot;,&quot;parse-names&quot;:false,&quot;dropping-particle&quot;:&quot;&quot;,&quot;non-dropping-particle&quot;:&quot;&quot;},{&quot;family&quot;:&quot;Matthews&quot;,&quot;given&quot;:&quot;Tim&quot;,&quot;parse-names&quot;:false,&quot;dropping-particle&quot;:&quot;&quot;,&quot;non-dropping-particle&quot;:&quot;&quot;},{&quot;family&quot;:&quot;Ramchurn&quot;,&quot;given&quot;:&quot;Sarvapali&quot;,&quot;parse-names&quot;:false,&quot;dropping-particle&quot;:&quot;&quot;,&quot;non-dropping-particle&quot;:&quot;&quot;}],&quot;container-title&quot;:&quot;Proceedings of the ACM SIGKDD International Conference on Knowledge Discovery and Data Mining&quot;,&quot;DOI&quot;:&quot;10.1145/3447548.3467090&quot;,&quot;issued&quot;:{&quot;date-parts&quot;:[[2021]]},&quot;abstract&quot;:&quot;Objectively quantifying the value of player actions in football (soccer) is a challenging problem. To date, studies in football analytics have mainly focused on the attacking side of the game, while there has been less work on event-driven metrics for valuing defensive actions (e.g., tackles and interceptions). Therefore in this paper, we use deep learning techniques to define a novel metric that values such defensive actions by studying the threat of passages of play that preceded them. By doing so, we are able to value defensive actions based on what they prevented from happening in the game. Our Defensive Action Expected Threat (DAxT) model has been validated using real-world event-data from the 2017/2018 and 2018/2019 English Premier League seasons, and we combine our model outputs with additional features to derive an overall rating of defensive ability for players. Overall, we find that our model is able to predict the impact of defensive actions allowing us to better value defenders using event-data.&quot;,&quot;container-title-short&quot;:&quot;&quot;},&quot;isTemporary&quot;:false}],&quot;citationTag&quot;:&quot;MENDELEY_CITATION_v3_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&quot;},{&quot;citationID&quot;:&quot;MENDELEY_CITATION_29f2ddf9-f0af-4e66-9c8e-fb7577649319&quot;,&quot;properties&quot;:{&quot;noteIndex&quot;:0},&quot;isEdited&quot;:false,&quot;manualOverride&quot;:{&quot;isManuallyOverridden&quot;:false,&quot;citeprocText&quot;:&quot;(Chambers, 2022)&quot;,&quot;manualOverrideText&quot;:&quot;&quot;},&quot;citationTag&quot;:&quot;MENDELEY_CITATION_v3_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&quot;,&quot;citationItems&quot;:[{&quot;id&quot;:&quot;dbce0b30-e4ca-3347-9cc6-517b381a0ddc&quot;,&quot;itemData&quot;:{&quot;type&quot;:&quot;webpage&quot;,&quot;id&quot;:&quot;dbce0b30-e4ca-3347-9cc6-517b381a0ddc&quot;,&quot;title&quot;:&quot;Different Types Of Presses In Football: 4 Variations&quot;,&quot;author&quot;:[{&quot;family&quot;:&quot;Chambers&quot;,&quot;given&quot;:&quot;Toby&quot;,&quot;parse-names&quot;:false,&quot;dropping-particle&quot;:&quot;&quot;,&quot;non-dropping-particle&quot;:&quot;&quot;}],&quot;container-title&quot;:&quot;Soccer Source Coaching&quot;,&quot;accessed&quot;:{&quot;date-parts&quot;:[[2024,3,13]]},&quot;URL&quot;:&quot;https://soccersourcecoaching.com/different-types-of-presses-in-football/&quot;,&quot;issued&quot;:{&quot;date-parts&quot;:[[2022,11,6]]},&quot;container-title-short&quot;:&quot;&quot;},&quot;isTemporary&quot;:false}]},{&quot;citationID&quot;:&quot;MENDELEY_CITATION_97e049f8-bde4-46d6-a15e-16dfe7ab0c3d&quot;,&quot;properties&quot;:{&quot;noteIndex&quot;:0},&quot;isEdited&quot;:false,&quot;manualOverride&quot;:{&quot;isManuallyOverridden&quot;:false,&quot;citeprocText&quot;:&quot;(Chambers, 2022; Low et al., 2018)&quot;,&quot;manualOverrideText&quot;:&quot;&quot;},&quot;citationItems&quot;:[{&quot;id&quot;:&quot;dbce0b30-e4ca-3347-9cc6-517b381a0ddc&quot;,&quot;itemData&quot;:{&quot;type&quot;:&quot;webpage&quot;,&quot;id&quot;:&quot;dbce0b30-e4ca-3347-9cc6-517b381a0ddc&quot;,&quot;title&quot;:&quot;Different Types Of Presses In Football: 4 Variations&quot;,&quot;author&quot;:[{&quot;family&quot;:&quot;Chambers&quot;,&quot;given&quot;:&quot;Toby&quot;,&quot;parse-names&quot;:false,&quot;dropping-particle&quot;:&quot;&quot;,&quot;non-dropping-particle&quot;:&quot;&quot;}],&quot;container-title&quot;:&quot;Soccer Source Coaching&quot;,&quot;accessed&quot;:{&quot;date-parts&quot;:[[2024,3,13]]},&quot;URL&quot;:&quot;https://soccersourcecoaching.com/different-types-of-presses-in-football/&quot;,&quot;issued&quot;:{&quot;date-parts&quot;:[[2022,11,6]]},&quot;container-title-short&quot;:&quot;&quot;},&quot;isTemporary&quot;:false},{&quot;id&quot;:&quot;4b882107-fcf7-36f5-8a08-0b77b96675fa&quot;,&quot;itemData&quot;:{&quot;type&quot;:&quot;article-journal&quot;,&quot;id&quot;:&quot;4b882107-fcf7-36f5-8a08-0b77b96675fa&quot;,&quot;title&quot;:&quot;Exploring the effects of deep-defending vs high-press on footballers’ tactical behaviour, physical and physiological performance: A pilot study&quot;,&quot;author&quot;:[{&quot;family&quot;:&quot;Low&quot;,&quot;given&quot;:&quot;Benedict&quot;,&quot;parse-names&quot;:false,&quot;dropping-particle&quot;:&quot;&quot;,&quot;non-dropping-particle&quot;:&quot;&quot;},{&quot;family&quot;:&quot;Boas&quot;,&quot;given&quot;:&quot;Gabriel Vilas&quot;,&quot;parse-names&quot;:false,&quot;dropping-particle&quot;:&quot;&quot;,&quot;non-dropping-particle&quot;:&quot;&quot;},{&quot;family&quot;:&quot;Meyer&quot;,&quot;given&quot;:&quot;Lars&quot;,&quot;parse-names&quot;:false,&quot;dropping-particle&quot;:&quot;&quot;,&quot;non-dropping-particle&quot;:&quot;&quot;},{&quot;family&quot;:&quot;Lizaso&quot;,&quot;given&quot;:&quot;Eneritz&quot;,&quot;parse-names&quot;:false,&quot;dropping-particle&quot;:&quot;&quot;,&quot;non-dropping-particle&quot;:&quot;&quot;},{&quot;family&quot;:&quot;Hoitz&quot;,&quot;given&quot;:&quot;Fabian&quot;,&quot;parse-names&quot;:false,&quot;dropping-particle&quot;:&quot;&quot;,&quot;non-dropping-particle&quot;:&quot;&quot;},{&quot;family&quot;:&quot;Leite&quot;,&quot;given&quot;:&quot;Nuno&quot;,&quot;parse-names&quot;:false,&quot;dropping-particle&quot;:&quot;&quot;,&quot;non-dropping-particle&quot;:&quot;&quot;},{&quot;family&quot;:&quot;Gonçalves&quot;,&quot;given&quot;:&quot;Bruno&quot;,&quot;parse-names&quot;:false,&quot;dropping-particle&quot;:&quot;&quot;,&quot;non-dropping-particle&quot;:&quot;&quot;}],&quot;container-title&quot;:&quot;Motriz. Revista de Educacao Fisica&quot;,&quot;DOI&quot;:&quot;10.1590/S1980-6574201800020009&quot;,&quot;ISSN&quot;:&quot;19806574&quot;,&quot;issued&quot;:{&quot;date-parts&quot;:[[2018]]},&quot;abstract&quot;:&quot;— Aims: The aim of this study was to explore the effects of a deep-defending vs high-press defending strategy on footballers’ tactical behaviour, physical and physiological responses, when in numerical difference. Methods: Nineteen elite professional footballers (outfield players) participated in this study, playing an 11vs10 match (simulating an early dismissal) for two halves of 10 minutes on a full-sized regulation pitch. The 11-men team was instructed by the head coach to defend closer to goal in the first half (deep-defending) and then defend higher up the pitch in the second half (high-press). Players’ positional data were used to calculate the distance between team centroids, players’ distance to own and to opponent centroid, teams’ effective playing space (EPS), teams’ length per width ratio, distance covered and player velocity. Heart rate was measured via short-range radio telemetry. Results: Relative-phase analysis of teams’ EPS showed 61.6% of anti-phase synchronisation pattern (i.e. the values change in opposite directions) in the deep-defending game. In the high-press game, teams’ centroid distances were closer (% difference in means; ±90% CL, -21.0%; ±9.5%), while players’ distances to own and opponent centroids were 20% more regular. Distance covered (-19.8%; ±2.5%), player velocity (-20.0%; ±2.5%) and heart rates also decreased in the high-press game. Conclusion: These findings suggest that, adopting a high-press defending strategy can elicit closer centroid distances, more regular movement patterns, decreased synchronisation patterns of EPS, lower distance covered, lower player velocity, and lower heart rates. Coaches may also consider adopting a high-press strategy, when in numerical superiority, to decrease players’ physical and physiological demands.&quot;,&quot;issue&quot;:&quot;2&quot;,&quot;volume&quot;:&quot;24&quot;,&quot;container-title-short&quot;:&quot;&quot;},&quot;isTemporary&quot;:false}],&quot;citationTag&quot;:&quot;MENDELEY_CITATION_v3_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&quot;},{&quot;citationID&quot;:&quot;MENDELEY_CITATION_fe48b594-2ba5-44ea-b12b-833ee97920f2&quot;,&quot;properties&quot;:{&quot;noteIndex&quot;:0},&quot;isEdited&quot;:false,&quot;manualOverride&quot;:{&quot;isManuallyOverridden&quot;:false,&quot;citeprocText&quot;:&quot;(Chambers, 2022)&quot;,&quot;manualOverrideText&quot;:&quot;&quot;},&quot;citationItems&quot;:[{&quot;id&quot;:&quot;dbce0b30-e4ca-3347-9cc6-517b381a0ddc&quot;,&quot;itemData&quot;:{&quot;type&quot;:&quot;webpage&quot;,&quot;id&quot;:&quot;dbce0b30-e4ca-3347-9cc6-517b381a0ddc&quot;,&quot;title&quot;:&quot;Different Types Of Presses In Football: 4 Variations&quot;,&quot;author&quot;:[{&quot;family&quot;:&quot;Chambers&quot;,&quot;given&quot;:&quot;Toby&quot;,&quot;parse-names&quot;:false,&quot;dropping-particle&quot;:&quot;&quot;,&quot;non-dropping-particle&quot;:&quot;&quot;}],&quot;container-title&quot;:&quot;Soccer Source Coaching&quot;,&quot;accessed&quot;:{&quot;date-parts&quot;:[[2024,3,13]]},&quot;URL&quot;:&quot;https://soccersourcecoaching.com/different-types-of-presses-in-football/&quot;,&quot;issued&quot;:{&quot;date-parts&quot;:[[2022,11,6]]},&quot;container-title-short&quot;:&quot;&quot;},&quot;isTemporary&quot;:false}],&quot;citationTag&quot;:&quot;MENDELEY_CITATION_v3_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&quot;},{&quot;citationID&quot;:&quot;MENDELEY_CITATION_bd6d968b-6709-4fcd-91f9-12d3bcdb45b2&quot;,&quot;properties&quot;:{&quot;noteIndex&quot;:0},&quot;isEdited&quot;:false,&quot;manualOverride&quot;:{&quot;isManuallyOverridden&quot;:false,&quot;citeprocText&quot;:&quot;(Chambers, 2022; Low et al., 2018)&quot;,&quot;manualOverrideText&quot;:&quot;&quot;},&quot;citationItems&quot;:[{&quot;id&quot;:&quot;dbce0b30-e4ca-3347-9cc6-517b381a0ddc&quot;,&quot;itemData&quot;:{&quot;type&quot;:&quot;webpage&quot;,&quot;id&quot;:&quot;dbce0b30-e4ca-3347-9cc6-517b381a0ddc&quot;,&quot;title&quot;:&quot;Different Types Of Presses In Football: 4 Variations&quot;,&quot;author&quot;:[{&quot;family&quot;:&quot;Chambers&quot;,&quot;given&quot;:&quot;Toby&quot;,&quot;parse-names&quot;:false,&quot;dropping-particle&quot;:&quot;&quot;,&quot;non-dropping-particle&quot;:&quot;&quot;}],&quot;container-title&quot;:&quot;Soccer Source Coaching&quot;,&quot;accessed&quot;:{&quot;date-parts&quot;:[[2024,3,13]]},&quot;URL&quot;:&quot;https://soccersourcecoaching.com/different-types-of-presses-in-football/&quot;,&quot;issued&quot;:{&quot;date-parts&quot;:[[2022,11,6]]},&quot;container-title-short&quot;:&quot;&quot;},&quot;isTemporary&quot;:false},{&quot;id&quot;:&quot;4b882107-fcf7-36f5-8a08-0b77b96675fa&quot;,&quot;itemData&quot;:{&quot;type&quot;:&quot;article-journal&quot;,&quot;id&quot;:&quot;4b882107-fcf7-36f5-8a08-0b77b96675fa&quot;,&quot;title&quot;:&quot;Exploring the effects of deep-defending vs high-press on footballers’ tactical behaviour, physical and physiological performance: A pilot study&quot;,&quot;author&quot;:[{&quot;family&quot;:&quot;Low&quot;,&quot;given&quot;:&quot;Benedict&quot;,&quot;parse-names&quot;:false,&quot;dropping-particle&quot;:&quot;&quot;,&quot;non-dropping-particle&quot;:&quot;&quot;},{&quot;family&quot;:&quot;Boas&quot;,&quot;given&quot;:&quot;Gabriel Vilas&quot;,&quot;parse-names&quot;:false,&quot;dropping-particle&quot;:&quot;&quot;,&quot;non-dropping-particle&quot;:&quot;&quot;},{&quot;family&quot;:&quot;Meyer&quot;,&quot;given&quot;:&quot;Lars&quot;,&quot;parse-names&quot;:false,&quot;dropping-particle&quot;:&quot;&quot;,&quot;non-dropping-particle&quot;:&quot;&quot;},{&quot;family&quot;:&quot;Lizaso&quot;,&quot;given&quot;:&quot;Eneritz&quot;,&quot;parse-names&quot;:false,&quot;dropping-particle&quot;:&quot;&quot;,&quot;non-dropping-particle&quot;:&quot;&quot;},{&quot;family&quot;:&quot;Hoitz&quot;,&quot;given&quot;:&quot;Fabian&quot;,&quot;parse-names&quot;:false,&quot;dropping-particle&quot;:&quot;&quot;,&quot;non-dropping-particle&quot;:&quot;&quot;},{&quot;family&quot;:&quot;Leite&quot;,&quot;given&quot;:&quot;Nuno&quot;,&quot;parse-names&quot;:false,&quot;dropping-particle&quot;:&quot;&quot;,&quot;non-dropping-particle&quot;:&quot;&quot;},{&quot;family&quot;:&quot;Gonçalves&quot;,&quot;given&quot;:&quot;Bruno&quot;,&quot;parse-names&quot;:false,&quot;dropping-particle&quot;:&quot;&quot;,&quot;non-dropping-particle&quot;:&quot;&quot;}],&quot;container-title&quot;:&quot;Motriz. Revista de Educacao Fisica&quot;,&quot;DOI&quot;:&quot;10.1590/S1980-6574201800020009&quot;,&quot;ISSN&quot;:&quot;19806574&quot;,&quot;issued&quot;:{&quot;date-parts&quot;:[[2018]]},&quot;abstract&quot;:&quot;— Aims: The aim of this study was to explore the effects of a deep-defending vs high-press defending strategy on footballers’ tactical behaviour, physical and physiological responses, when in numerical difference. Methods: Nineteen elite professional footballers (outfield players) participated in this study, playing an 11vs10 match (simulating an early dismissal) for two halves of 10 minutes on a full-sized regulation pitch. The 11-men team was instructed by the head coach to defend closer to goal in the first half (deep-defending) and then defend higher up the pitch in the second half (high-press). Players’ positional data were used to calculate the distance between team centroids, players’ distance to own and to opponent centroid, teams’ effective playing space (EPS), teams’ length per width ratio, distance covered and player velocity. Heart rate was measured via short-range radio telemetry. Results: Relative-phase analysis of teams’ EPS showed 61.6% of anti-phase synchronisation pattern (i.e. the values change in opposite directions) in the deep-defending game. In the high-press game, teams’ centroid distances were closer (% difference in means; ±90% CL, -21.0%; ±9.5%), while players’ distances to own and opponent centroids were 20% more regular. Distance covered (-19.8%; ±2.5%), player velocity (-20.0%; ±2.5%) and heart rates also decreased in the high-press game. Conclusion: These findings suggest that, adopting a high-press defending strategy can elicit closer centroid distances, more regular movement patterns, decreased synchronisation patterns of EPS, lower distance covered, lower player velocity, and lower heart rates. Coaches may also consider adopting a high-press strategy, when in numerical superiority, to decrease players’ physical and physiological demands.&quot;,&quot;issue&quot;:&quot;2&quot;,&quot;volume&quot;:&quot;24&quot;,&quot;container-title-short&quot;:&quot;&quot;},&quot;isTemporary&quot;:false}],&quot;citationTag&quot;:&quot;MENDELEY_CITATION_v3_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&quot;},{&quot;citationID&quot;:&quot;MENDELEY_CITATION_72685c03-2c4c-4a82-92c3-226c39807147&quot;,&quot;properties&quot;:{&quot;noteIndex&quot;:0},&quot;isEdited&quot;:false,&quot;manualOverride&quot;:{&quot;isManuallyOverridden&quot;:false,&quot;citeprocText&quot;:&quot;(Chambers, 2022)&quot;,&quot;manualOverrideText&quot;:&quot;&quot;},&quot;citationItems&quot;:[{&quot;id&quot;:&quot;dbce0b30-e4ca-3347-9cc6-517b381a0ddc&quot;,&quot;itemData&quot;:{&quot;type&quot;:&quot;webpage&quot;,&quot;id&quot;:&quot;dbce0b30-e4ca-3347-9cc6-517b381a0ddc&quot;,&quot;title&quot;:&quot;Different Types Of Presses In Football: 4 Variations&quot;,&quot;author&quot;:[{&quot;family&quot;:&quot;Chambers&quot;,&quot;given&quot;:&quot;Toby&quot;,&quot;parse-names&quot;:false,&quot;dropping-particle&quot;:&quot;&quot;,&quot;non-dropping-particle&quot;:&quot;&quot;}],&quot;container-title&quot;:&quot;Soccer Source Coaching&quot;,&quot;accessed&quot;:{&quot;date-parts&quot;:[[2024,3,13]]},&quot;URL&quot;:&quot;https://soccersourcecoaching.com/different-types-of-presses-in-football/&quot;,&quot;issued&quot;:{&quot;date-parts&quot;:[[2022,11,6]]},&quot;container-title-short&quot;:&quot;&quot;},&quot;isTemporary&quot;:false}],&quot;citationTag&quot;:&quot;MENDELEY_CITATION_v3_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&quot;},{&quot;citationID&quot;:&quot;MENDELEY_CITATION_1d3c6953-bd43-4411-b5ef-53dd8d8e4bc9&quot;,&quot;properties&quot;:{&quot;noteIndex&quot;:0},&quot;isEdited&quot;:false,&quot;manualOverride&quot;:{&quot;isManuallyOverridden&quot;:false,&quot;citeprocText&quot;:&quot;(Modric et al., 2023)&quot;,&quot;manualOverrideText&quot;:&quot;&quot;},&quot;citationTag&quot;:&quot;MENDELEY_CITATION_v3_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&quot;,&quot;citationItems&quot;:[{&quot;id&quot;:&quot;430b4320-82c9-3419-95e0-a17f417c2711&quot;,&quot;itemData&quot;:{&quot;type&quot;:&quot;article-journal&quot;,&quot;id&quot;:&quot;430b4320-82c9-3419-95e0-a17f417c2711&quot;,&quot;title&quot;:&quot;INFLUENCE OF TEAM PRESSING ON MATCH PERFORMANCE IN HIGHEST-LEVEL SOCCER; PRELIMINARY REPORT&quot;,&quot;author&quot;:[{&quot;family&quot;:&quot;Modric&quot;,&quot;given&quot;:&quot;Toni&quot;,&quot;parse-names&quot;:false,&quot;dropping-particle&quot;:&quot;&quot;,&quot;non-dropping-particle&quot;:&quot;&quot;},{&quot;family&quot;:&quot;Gabrilo&quot;,&quot;given&quot;:&quot;Goran&quot;,&quot;parse-names&quot;:false,&quot;dropping-particle&quot;:&quot;&quot;,&quot;non-dropping-particle&quot;:&quot;&quot;},{&quot;family&quot;:&quot;Sekulic&quot;,&quot;given&quot;:&quot;Damir&quot;,&quot;parse-names&quot;:false,&quot;dropping-particle&quot;:&quot;&quot;,&quot;non-dropping-particle&quot;:&quot;&quot;}],&quot;container-title&quot;:&quot;Kinesiologia Slovenica&quot;,&quot;DOI&quot;:&quot;10.52165/kinsi.29.1.138-148&quot;,&quot;ISSN&quot;:&quot;1318-2269&quot;,&quot;issued&quot;:{&quot;date-parts&quot;:[[2023]]},&quot;abstract&quot;:&quot;Considering lack of studies which investigated pressing behaviour in soccer, this study aimed to preliminary examine the influence of successful team pressing on team running performance (TRP) and team technical-tactical performance (TTP). All data were obtained from UEFA Champions League (UCL) matches (n=20) using optical system InStat Fitness. The TRP variables included total distance covered, low-intensity running (&lt;4 m/s), running (4–5.5 m/s), high speed running (5.5–7 m/s) and sprinting (&gt;7 m/s). The TTP variables included total actions shots on target, passes, key passes, crosses, dribbles, final third entries and penalty area entries. Results from linear mixed model indicated that (i) TRP was similar irrespective to number of successful pressings (t=-0.13 to 0.67, all p&gt;0.05, all trivial to small effects sizes), (ii) TTP tend to increase when higher rate of successful team pressings was utilized (t=2.33 to 5.18, all p&lt;0.05, all large effects sizes). These results show significant influence of team pressing on TTP and no influence of team pressing on TRP, suggesting that cooperative and well-organised interaction between players is more important factor of team pressing than pure physical performance. This study may help soccer coaches to better understand physical and technical-tactical profiles of teams that utilize pressing style of play.&quot;,&quot;issue&quot;:&quot;1&quot;,&quot;volume&quot;:&quot;29&quot;,&quot;container-title-short&quot;:&quot;&quot;},&quot;isTemporary&quot;:false}]},{&quot;citationID&quot;:&quot;MENDELEY_CITATION_56c066b4-3cdd-4745-9924-a2951faecc70&quot;,&quot;properties&quot;:{&quot;noteIndex&quot;:0},&quot;isEdited&quot;:false,&quot;manualOverride&quot;:{&quot;isManuallyOverridden&quot;:false,&quot;citeprocText&quot;:&quot;(Bauer et al., 2023)&quot;,&quot;manualOverrideText&quot;:&quot;&quot;},&quot;citationTag&quot;:&quot;MENDELEY_CITATION_v3_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&quot;,&quot;citationItems&quot;:[{&quot;id&quot;:&quot;b7b6b59c-42b4-3a6a-b74a-407a8df91e3d&quot;,&quot;itemData&quot;:{&quot;type&quot;:&quot;article-journal&quot;,&quot;id&quot;:&quot;b7b6b59c-42b4-3a6a-b74a-407a8df91e3d&quot;,&quot;title&quot;:&quot;Putting team formations in association football into context&quot;,&quot;author&quot;:[{&quot;family&quot;:&quot;Bauer&quot;,&quot;given&quot;:&quot;Pascal&quot;,&quot;parse-names&quot;:false,&quot;dropping-particle&quot;:&quot;&quot;,&quot;non-dropping-particle&quot;:&quot;&quot;},{&quot;family&quot;:&quot;Anzer&quot;,&quot;given&quot;:&quot;Gabriel&quot;,&quot;parse-names&quot;:false,&quot;dropping-particle&quot;:&quot;&quot;,&quot;non-dropping-particle&quot;:&quot;&quot;},{&quot;family&quot;:&quot;Shaw&quot;,&quot;given&quot;:&quot;Laurie&quot;,&quot;parse-names&quot;:false,&quot;dropping-particle&quot;:&quot;&quot;,&quot;non-dropping-particle&quot;:&quot;&quot;}],&quot;container-title&quot;:&quot;Journal of Sports Analytics&quot;,&quot;DOI&quot;:&quot;10.3233/jsa-220620&quot;,&quot;ISSN&quot;:&quot;2215020X&quot;,&quot;issued&quot;:{&quot;date-parts&quot;:[[2023]]},&quot;abstract&quot;:&quot;Choosing the right formation is one of the coach’s most important decisions in football. Teams change formation dynamically throughout matches to achieve their immediate objective: to retain possession, progress the ball up-field and create (or prevent) goal-scoring opportunities. In this work we identify the unique formations used by teams in distinct phases of play in a large sample of tracking data. This we achieve in two steps: first, we train a convolutional neural network to decompose each game into non-overlapping segments and classify these segments into phases with an average F1-score of 0.76. We then measure and contextualize unique formations used in each distinct phase of play. While conventional discussion tends to reduce team formations over an entire match to a single three-digit code (e.g. 4-4-2; 4 defender, 4 midfielder, 2 striker), we provide an objective representation of team formations per phase of play. Using the most frequently occurring phases of play, mid-block, we identify and contextualize six unique formations. A long-term analysis in the German Bundesliga allows us to quantify the efficiency of each formation, and to present a helpful scouting tool to identify how well a coach’s preferred playing style is suited to a potential club.&quot;,&quot;issue&quot;:&quot;1&quot;,&quot;volume&quot;:&quot;9&quot;,&quot;container-title-short&quot;:&quot;&quot;},&quot;isTemporary&quot;:false}]},{&quot;citationID&quot;:&quot;MENDELEY_CITATION_fa3c527b-c534-4623-81fd-66bb0e508f17&quot;,&quot;properties&quot;:{&quot;noteIndex&quot;:0},&quot;isEdited&quot;:false,&quot;manualOverride&quot;:{&quot;isManuallyOverridden&quot;:false,&quot;citeprocText&quot;:&quot;(Bauer et al., 2023)&quot;,&quot;manualOverrideText&quot;:&quot;&quot;},&quot;citationTag&quot;:&quot;MENDELEY_CITATION_v3_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&quot;,&quot;citationItems&quot;:[{&quot;id&quot;:&quot;b7b6b59c-42b4-3a6a-b74a-407a8df91e3d&quot;,&quot;itemData&quot;:{&quot;type&quot;:&quot;article-journal&quot;,&quot;id&quot;:&quot;b7b6b59c-42b4-3a6a-b74a-407a8df91e3d&quot;,&quot;title&quot;:&quot;Putting team formations in association football into context&quot;,&quot;author&quot;:[{&quot;family&quot;:&quot;Bauer&quot;,&quot;given&quot;:&quot;Pascal&quot;,&quot;parse-names&quot;:false,&quot;dropping-particle&quot;:&quot;&quot;,&quot;non-dropping-particle&quot;:&quot;&quot;},{&quot;family&quot;:&quot;Anzer&quot;,&quot;given&quot;:&quot;Gabriel&quot;,&quot;parse-names&quot;:false,&quot;dropping-particle&quot;:&quot;&quot;,&quot;non-dropping-particle&quot;:&quot;&quot;},{&quot;family&quot;:&quot;Shaw&quot;,&quot;given&quot;:&quot;Laurie&quot;,&quot;parse-names&quot;:false,&quot;dropping-particle&quot;:&quot;&quot;,&quot;non-dropping-particle&quot;:&quot;&quot;}],&quot;container-title&quot;:&quot;Journal of Sports Analytics&quot;,&quot;DOI&quot;:&quot;10.3233/jsa-220620&quot;,&quot;ISSN&quot;:&quot;2215020X&quot;,&quot;issued&quot;:{&quot;date-parts&quot;:[[2023]]},&quot;abstract&quot;:&quot;Choosing the right formation is one of the coach’s most important decisions in football. Teams change formation dynamically throughout matches to achieve their immediate objective: to retain possession, progress the ball up-field and create (or prevent) goal-scoring opportunities. In this work we identify the unique formations used by teams in distinct phases of play in a large sample of tracking data. This we achieve in two steps: first, we train a convolutional neural network to decompose each game into non-overlapping segments and classify these segments into phases with an average F1-score of 0.76. We then measure and contextualize unique formations used in each distinct phase of play. While conventional discussion tends to reduce team formations over an entire match to a single three-digit code (e.g. 4-4-2; 4 defender, 4 midfielder, 2 striker), we provide an objective representation of team formations per phase of play. Using the most frequently occurring phases of play, mid-block, we identify and contextualize six unique formations. A long-term analysis in the German Bundesliga allows us to quantify the efficiency of each formation, and to present a helpful scouting tool to identify how well a coach’s preferred playing style is suited to a potential club.&quot;,&quot;issue&quot;:&quot;1&quot;,&quot;volume&quot;:&quot;9&quot;,&quot;container-title-short&quot;:&quot;&quot;},&quot;isTemporary&quot;:false,&quot;suppress-author&quot;:false,&quot;composite&quot;:false,&quot;author-only&quot;:false}]},{&quot;citationID&quot;:&quot;MENDELEY_CITATION_605b720b-6700-4d1d-9342-479b14bf7d4c&quot;,&quot;properties&quot;:{&quot;noteIndex&quot;:0},&quot;isEdited&quot;:false,&quot;manualOverride&quot;:{&quot;isManuallyOverridden&quot;:false,&quot;citeprocText&quot;:&quot;(Bauer et al., 2023)&quot;,&quot;manualOverrideText&quot;:&quot;&quot;},&quot;citationTag&quot;:&quot;MENDELEY_CITATION_v3_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&quot;,&quot;citationItems&quot;:[{&quot;id&quot;:&quot;b7b6b59c-42b4-3a6a-b74a-407a8df91e3d&quot;,&quot;itemData&quot;:{&quot;type&quot;:&quot;article-journal&quot;,&quot;id&quot;:&quot;b7b6b59c-42b4-3a6a-b74a-407a8df91e3d&quot;,&quot;title&quot;:&quot;Putting team formations in association football into context&quot;,&quot;author&quot;:[{&quot;family&quot;:&quot;Bauer&quot;,&quot;given&quot;:&quot;Pascal&quot;,&quot;parse-names&quot;:false,&quot;dropping-particle&quot;:&quot;&quot;,&quot;non-dropping-particle&quot;:&quot;&quot;},{&quot;family&quot;:&quot;Anzer&quot;,&quot;given&quot;:&quot;Gabriel&quot;,&quot;parse-names&quot;:false,&quot;dropping-particle&quot;:&quot;&quot;,&quot;non-dropping-particle&quot;:&quot;&quot;},{&quot;family&quot;:&quot;Shaw&quot;,&quot;given&quot;:&quot;Laurie&quot;,&quot;parse-names&quot;:false,&quot;dropping-particle&quot;:&quot;&quot;,&quot;non-dropping-particle&quot;:&quot;&quot;}],&quot;container-title&quot;:&quot;Journal of Sports Analytics&quot;,&quot;DOI&quot;:&quot;10.3233/jsa-220620&quot;,&quot;ISSN&quot;:&quot;2215020X&quot;,&quot;issued&quot;:{&quot;date-parts&quot;:[[2023]]},&quot;abstract&quot;:&quot;Choosing the right formation is one of the coach’s most important decisions in football. Teams change formation dynamically throughout matches to achieve their immediate objective: to retain possession, progress the ball up-field and create (or prevent) goal-scoring opportunities. In this work we identify the unique formations used by teams in distinct phases of play in a large sample of tracking data. This we achieve in two steps: first, we train a convolutional neural network to decompose each game into non-overlapping segments and classify these segments into phases with an average F1-score of 0.76. We then measure and contextualize unique formations used in each distinct phase of play. While conventional discussion tends to reduce team formations over an entire match to a single three-digit code (e.g. 4-4-2; 4 defender, 4 midfielder, 2 striker), we provide an objective representation of team formations per phase of play. Using the most frequently occurring phases of play, mid-block, we identify and contextualize six unique formations. A long-term analysis in the German Bundesliga allows us to quantify the efficiency of each formation, and to present a helpful scouting tool to identify how well a coach’s preferred playing style is suited to a potential club.&quot;,&quot;issue&quot;:&quot;1&quot;,&quot;volume&quot;:&quot;9&quot;,&quot;container-title-short&quot;:&quot;&quot;},&quot;isTemporary&quot;:false,&quot;suppress-author&quot;:false,&quot;composite&quot;:false,&quot;author-only&quot;:false}]},{&quot;citationID&quot;:&quot;MENDELEY_CITATION_4ab36020-461f-4628-b4ac-3d2e344a97ad&quot;,&quot;properties&quot;:{&quot;noteIndex&quot;:0},&quot;isEdited&quot;:false,&quot;manualOverride&quot;:{&quot;isManuallyOverridden&quot;:false,&quot;citeprocText&quot;:&quot;(Bauer et al., 2023)&quot;,&quot;manualOverrideText&quot;:&quot;&quot;},&quot;citationTag&quot;:&quot;MENDELEY_CITATION_v3_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&quot;,&quot;citationItems&quot;:[{&quot;id&quot;:&quot;b7b6b59c-42b4-3a6a-b74a-407a8df91e3d&quot;,&quot;itemData&quot;:{&quot;type&quot;:&quot;article-journal&quot;,&quot;id&quot;:&quot;b7b6b59c-42b4-3a6a-b74a-407a8df91e3d&quot;,&quot;title&quot;:&quot;Putting team formations in association football into context&quot;,&quot;author&quot;:[{&quot;family&quot;:&quot;Bauer&quot;,&quot;given&quot;:&quot;Pascal&quot;,&quot;parse-names&quot;:false,&quot;dropping-particle&quot;:&quot;&quot;,&quot;non-dropping-particle&quot;:&quot;&quot;},{&quot;family&quot;:&quot;Anzer&quot;,&quot;given&quot;:&quot;Gabriel&quot;,&quot;parse-names&quot;:false,&quot;dropping-particle&quot;:&quot;&quot;,&quot;non-dropping-particle&quot;:&quot;&quot;},{&quot;family&quot;:&quot;Shaw&quot;,&quot;given&quot;:&quot;Laurie&quot;,&quot;parse-names&quot;:false,&quot;dropping-particle&quot;:&quot;&quot;,&quot;non-dropping-particle&quot;:&quot;&quot;}],&quot;container-title&quot;:&quot;Journal of Sports Analytics&quot;,&quot;DOI&quot;:&quot;10.3233/jsa-220620&quot;,&quot;ISSN&quot;:&quot;2215020X&quot;,&quot;issued&quot;:{&quot;date-parts&quot;:[[2023]]},&quot;abstract&quot;:&quot;Choosing the right formation is one of the coach’s most important decisions in football. Teams change formation dynamically throughout matches to achieve their immediate objective: to retain possession, progress the ball up-field and create (or prevent) goal-scoring opportunities. In this work we identify the unique formations used by teams in distinct phases of play in a large sample of tracking data. This we achieve in two steps: first, we train a convolutional neural network to decompose each game into non-overlapping segments and classify these segments into phases with an average F1-score of 0.76. We then measure and contextualize unique formations used in each distinct phase of play. While conventional discussion tends to reduce team formations over an entire match to a single three-digit code (e.g. 4-4-2; 4 defender, 4 midfielder, 2 striker), we provide an objective representation of team formations per phase of play. Using the most frequently occurring phases of play, mid-block, we identify and contextualize six unique formations. A long-term analysis in the German Bundesliga allows us to quantify the efficiency of each formation, and to present a helpful scouting tool to identify how well a coach’s preferred playing style is suited to a potential club.&quot;,&quot;issue&quot;:&quot;1&quot;,&quot;volume&quot;:&quot;9&quot;,&quot;container-title-short&quot;:&quot;&quot;},&quot;isTemporary&quot;:false,&quot;suppress-author&quot;:false,&quot;composite&quot;:false,&quot;author-only&quot;:false}]},{&quot;citationID&quot;:&quot;MENDELEY_CITATION_c381efa9-9e5c-496d-82bc-7a1f52456799&quot;,&quot;properties&quot;:{&quot;noteIndex&quot;:0},&quot;isEdited&quot;:false,&quot;manualOverride&quot;:{&quot;isManuallyOverridden&quot;:false,&quot;citeprocText&quot;:&quot;(Link, 2018)&quot;,&quot;manualOverrideText&quot;:&quot;&quot;},&quot;citationTag&quot;:&quot;MENDELEY_CITATION_v3_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&quot;,&quot;citationItems&quot;:[{&quot;id&quot;:&quot;25322105-8ad2-3d8d-b274-3190b031b6ab&quot;,&quot;itemData&quot;:{&quot;type&quot;:&quot;article-journal&quot;,&quot;id&quot;:&quot;25322105-8ad2-3d8d-b274-3190b031b6ab&quot;,&quot;title&quot;:&quot;Data Analytics in Professional Soccer&quot;,&quot;author&quot;:[{&quot;family&quot;:&quot;Link&quot;,&quot;given&quot;:&quot;Daniel&quot;,&quot;parse-names&quot;:false,&quot;dropping-particle&quot;:&quot;&quot;,&quot;non-dropping-particle&quot;:&quot;&quot;}],&quot;container-title&quot;:&quot;Data Analytics in Professional Soccer&quot;,&quot;accessed&quot;:{&quot;date-parts&quot;:[[2024,3,5]]},&quot;DOI&quot;:&quot;10.1007/978-3-658-21177-6&quot;,&quot;issued&quot;:{&quot;date-parts&quot;:[[2018]]},&quot;abstract&quot;:&quot;Daniel Link explores how data analytics can be used for studying performance in soccer. Based on spatiotemporal data from the German Bundesliga, the six individual studies in this book present innovative mathematical approaches for game analysis and player assessment. The findings can support coaches and analysts to improve performance of their athletes and inspire other researchers to advance the research field of sports analytics.&quot;,&quot;publisher&quot;:&quot;Springer Fachmedien Wiesbaden&quot;,&quot;container-title-short&quot;:&quot;&quot;},&quot;isTemporary&quot;:false}]},{&quot;citationID&quot;:&quot;MENDELEY_CITATION_ce930156-d423-406f-88f4-a2917050c25e&quot;,&quot;properties&quot;:{&quot;noteIndex&quot;:0},&quot;isEdited&quot;:false,&quot;manualOverride&quot;:{&quot;isManuallyOverridden&quot;:false,&quot;citeprocText&quot;:&quot;(Morgan, 2018)&quot;,&quot;manualOverrideText&quot;:&quot;&quot;},&quot;citationTag&quot;:&quot;MENDELEY_CITATION_v3_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&quot;,&quot;citationItems&quot;:[{&quot;id&quot;:&quot;f8a7473a-8840-3911-88e7-c44e455384bc&quot;,&quot;itemData&quot;:{&quot;type&quot;:&quot;webpage&quot;,&quot;id&quot;:&quot;f8a7473a-8840-3911-88e7-c44e455384bc&quot;,&quot;title&quot;:&quot;How StatsBomb Data Helps Measure Counter-Pressing&quot;,&quot;author&quot;:[{&quot;family&quot;:&quot;Morgan&quot;,&quot;given&quot;:&quot;Will&quot;,&quot;parse-names&quot;:false,&quot;dropping-particle&quot;:&quot;&quot;,&quot;non-dropping-particle&quot;:&quot;&quot;}],&quot;container-title&quot;:&quot;StatsBomb&quot;,&quot;accessed&quot;:{&quot;date-parts&quot;:[[2024,3,13]]},&quot;URL&quot;:&quot;https://statsbomb.com/articles/soccer/how-statsbomb-data-helps-measure-counter-pressing/&quot;,&quot;issued&quot;:{&quot;date-parts&quot;:[[2018,5,21]]},&quot;container-title-short&quot;:&quot;&quot;},&quot;isTemporary&quot;:false}]},{&quot;citationID&quot;:&quot;MENDELEY_CITATION_a2877d2c-fbec-4207-be20-7427682d38a4&quot;,&quot;properties&quot;:{&quot;noteIndex&quot;:0},&quot;isEdited&quot;:false,&quot;manualOverride&quot;:{&quot;isManuallyOverridden&quot;:false,&quot;citeprocText&quot;:&quot;(Goes et al., 2021)&quot;,&quot;manualOverrideText&quot;:&quot;&quot;},&quot;citationTag&quot;:&quot;MENDELEY_CITATION_v3_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&quot;,&quot;citationItems&quot;:[{&quot;id&quot;:&quot;a62cbd26-08f3-3287-8b60-d6ccda829030&quot;,&quot;itemData&quot;:{&quot;type&quot;:&quot;article&quot;,&quot;id&quot;:&quot;a62cbd26-08f3-3287-8b60-d6ccda829030&quot;,&quot;title&quot;:&quot;Unlocking the potential of big data to support tactical performance analysis in professional soccer: A systematic review&quot;,&quot;author&quot;:[{&quot;family&quot;:&quot;Goes&quot;,&quot;given&quot;:&quot;F. R.&quot;,&quot;parse-names&quot;:false,&quot;dropping-particle&quot;:&quot;&quot;,&quot;non-dropping-particle&quot;:&quot;&quot;},{&quot;family&quot;:&quot;Meerhoff&quot;,&quot;given&quot;:&quot;L. A.&quot;,&quot;parse-names&quot;:false,&quot;dropping-particle&quot;:&quot;&quot;,&quot;non-dropping-particle&quot;:&quot;&quot;},{&quot;family&quot;:&quot;Bueno&quot;,&quot;given&quot;:&quot;M. J.O.&quot;,&quot;parse-names&quot;:false,&quot;dropping-particle&quot;:&quot;&quot;,&quot;non-dropping-particle&quot;:&quot;&quot;},{&quot;family&quot;:&quot;Rodrigues&quot;,&quot;given&quot;:&quot;D. M.&quot;,&quot;parse-names&quot;:false,&quot;dropping-particle&quot;:&quot;&quot;,&quot;non-dropping-particle&quot;:&quot;&quot;},{&quot;family&quot;:&quot;Moura&quot;,&quot;given&quot;:&quot;F. A.&quot;,&quot;parse-names&quot;:false,&quot;dropping-particle&quot;:&quot;&quot;,&quot;non-dropping-particle&quot;:&quot;&quot;},{&quot;family&quot;:&quot;Brink&quot;,&quot;given&quot;:&quot;M. S.&quot;,&quot;parse-names&quot;:false,&quot;dropping-particle&quot;:&quot;&quot;,&quot;non-dropping-particle&quot;:&quot;&quot;},{&quot;family&quot;:&quot;Elferink-Gemser&quot;,&quot;given&quot;:&quot;M. T.&quot;,&quot;parse-names&quot;:false,&quot;dropping-particle&quot;:&quot;&quot;,&quot;non-dropping-particle&quot;:&quot;&quot;},{&quot;family&quot;:&quot;Knobbe&quot;,&quot;given&quot;:&quot;A. J.&quot;,&quot;parse-names&quot;:false,&quot;dropping-particle&quot;:&quot;&quot;,&quot;non-dropping-particle&quot;:&quot;&quot;},{&quot;family&quot;:&quot;Cunha&quot;,&quot;given&quot;:&quot;S. A.&quot;,&quot;parse-names&quot;:false,&quot;dropping-particle&quot;:&quot;&quot;,&quot;non-dropping-particle&quot;:&quot;&quot;},{&quot;family&quot;:&quot;Torres&quot;,&quot;given&quot;:&quot;R. S.&quot;,&quot;parse-names&quot;:false,&quot;dropping-particle&quot;:&quot;&quot;,&quot;non-dropping-particle&quot;:&quot;&quot;},{&quot;family&quot;:&quot;Lemmink&quot;,&quot;given&quot;:&quot;K. A.P.M.&quot;,&quot;parse-names&quot;:false,&quot;dropping-particle&quot;:&quot;&quot;,&quot;non-dropping-particle&quot;:&quot;&quot;}],&quot;container-title&quot;:&quot;European Journal of Sport Science&quot;,&quot;container-title-short&quot;:&quot;Eur J Sport Sci&quot;,&quot;DOI&quot;:&quot;10.1080/17461391.2020.1747552&quot;,&quot;ISSN&quot;:&quot;15367290&quot;,&quot;issued&quot;:{&quot;date-parts&quot;:[[2021]]},&quot;abstract&quot;:&quot;In professional soccer, increasing amounts of data are collected that harness great potential when it comes to analysing tactical behaviour. Unlocking this potential is difficult as big data challenges the data management and analytics methods commonly employed in sports. By joining forces with computer science, solutions to these challenges could be achieved, helping sports science to find new insights, as is happening in other scientific domains. We aim to bring multiple domains together in the context of analysing tactical behaviour in soccer using position tracking data. A systematic literature search for studies employing position tracking data to study tactical behaviour in soccer was conducted in seven electronic databases, resulting in 2338 identified studies and finally the inclusion of 73 papers. Each domain clearly contributes to the analysis of tactical behaviour, albeit in–sometimes radically–different ways. Accordingly, we present a multidisciplinary framework where each domain’s contributions to feature construction, modelling and interpretation can be situated. We discuss a set of key challenges concerning the data analytics process, specifically feature construction, spatial and temporal aggregation. Moreover, we discuss how these challenges could be resolved through multidisciplinary collaboration, which is pivotal in unlocking the potential of position tracking data in sports analytics.&quot;,&quot;issue&quot;:&quot;4&quot;,&quot;volume&quot;:&quot;21&quot;},&quot;isTemporary&quot;:false,&quot;suppress-author&quot;:false,&quot;composite&quot;:false,&quot;author-only&quot;:false}]},{&quot;citationID&quot;:&quot;MENDELEY_CITATION_d8a73f93-c3c1-438f-8bf9-89b4097c3409&quot;,&quot;properties&quot;:{&quot;noteIndex&quot;:0},&quot;isEdited&quot;:false,&quot;manualOverride&quot;:{&quot;isManuallyOverridden&quot;:false,&quot;citeprocText&quot;:&quot;(Forcher et al., 2022)&quot;,&quot;manualOverrideText&quot;:&quot;&quot;},&quot;citationTag&quot;:&quot;MENDELEY_CITATION_v3_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&quot;,&quot;citationItems&quot;:[{&quot;id&quot;:&quot;a902256f-b04e-3935-85ca-472f35f4826c&quot;,&quot;itemData&quot;:{&quot;type&quot;:&quot;article&quot;,&quot;id&quot;:&quot;a902256f-b04e-3935-85ca-472f35f4826c&quot;,&quot;title&quot;:&quot;The use of player tracking data to analyze defensive play in professional soccer - A scoping review&quot;,&quot;author&quot;:[{&quot;family&quot;:&quot;Forcher&quot;,&quot;given&quot;:&quot;Leander&quot;,&quot;parse-names&quot;:false,&quot;dropping-particle&quot;:&quot;&quot;,&quot;non-dropping-particle&quot;:&quot;&quot;},{&quot;family&quot;:&quot;Altmann&quot;,&quot;given&quot;:&quot;Stefan&quot;,&quot;parse-names&quot;:false,&quot;dropping-particle&quot;:&quot;&quot;,&quot;non-dropping-particle&quot;:&quot;&quot;},{&quot;family&quot;:&quot;Forcher&quot;,&quot;given&quot;:&quot;Leon&quot;,&quot;parse-names&quot;:false,&quot;dropping-particle&quot;:&quot;&quot;,&quot;non-dropping-particle&quot;:&quot;&quot;},{&quot;family&quot;:&quot;Jekauc&quot;,&quot;given&quot;:&quot;Darko&quot;,&quot;parse-names&quot;:false,&quot;dropping-particle&quot;:&quot;&quot;,&quot;non-dropping-particle&quot;:&quot;&quot;},{&quot;family&quot;:&quot;Kempe&quot;,&quot;given&quot;:&quot;Matthias&quot;,&quot;parse-names&quot;:false,&quot;dropping-particle&quot;:&quot;&quot;,&quot;non-dropping-particle&quot;:&quot;&quot;}],&quot;container-title&quot;:&quot;International Journal of Sports Science and Coaching&quot;,&quot;container-title-short&quot;:&quot;Int J Sports Sci Coach&quot;,&quot;DOI&quot;:&quot;10.1177/17479541221075734&quot;,&quot;ISSN&quot;:&quot;2048397X&quot;,&quot;issued&quot;:{&quot;date-parts&quot;:[[2022]]},&quot;abstract&quot;:&quot;The analysis of tracking data in tactical game analysis is a topic of rising interest, as more detailed insights into performance structure in soccer can be obtained compared to traditional (e.g. notational) analyzes. Compared to the variety and detailed analyzes of offensive play, the number of studies analyzing the defensive play is low. However, in recent years, an increasing number of studies investigating defensive play have been published, so it seems useful to provide an overview of the current state of research in this area. Therefore, this study aims to identify the approaches that have been used to analyze the defensive play in professional soccer using player tracking data and to reveal the findings on successful defensive play. A systematic literature search of electronic databases (PubMed (n = 604), Web of Science (n = 593), and SPORTDiscuss (n = 872)) was conducted according to the PRISMA extension for Scoping Reviews (PRISMA-ScR). Studies that were included used tracking data of professional adult male soccer and analyzed defensive play. The result is a total of 23 studies that were analyzed in detail using the standardized quality assessment checklist for systematic reviews in sports science. The synthesis of results was carried out descriptively by organizing the results into different levels of tactical play (individual level, group level, team level). All included studies were of good methodological quality. The approaches to investigate defensive play using tracking data are highly heterogeneous (e.g. analysis of defensive pressure, analysis of synchronization, behavioral analyzes, ball recoveries). Successful defensive play is characterized by high pressure at the individual level, by high inter-team and intra-team synchronization and balanced defense at the group level, and by a compact coordinated organization at the team level. By summarizing the state of research on defensive play in soccer using sophisticated analysis approaches that showcase the possibilities of tracking data, this study provides an important foundation for future research in this area.&quot;,&quot;issue&quot;:&quot;6&quot;,&quot;volume&quot;:&quot;17&quot;},&quot;isTemporary&quot;:false}]},{&quot;citationID&quot;:&quot;MENDELEY_CITATION_8b057de0-3253-4617-b43e-b455b76f3c54&quot;,&quot;properties&quot;:{&quot;noteIndex&quot;:0},&quot;isEdited&quot;:false,&quot;manualOverride&quot;:{&quot;isManuallyOverridden&quot;:false,&quot;citeprocText&quot;:&quot;(Modric et al., 2023)&quot;,&quot;manualOverrideText&quot;:&quot;&quot;},&quot;citationTag&quot;:&quot;MENDELEY_CITATION_v3_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&quot;,&quot;citationItems&quot;:[{&quot;id&quot;:&quot;430b4320-82c9-3419-95e0-a17f417c2711&quot;,&quot;itemData&quot;:{&quot;type&quot;:&quot;article-journal&quot;,&quot;id&quot;:&quot;430b4320-82c9-3419-95e0-a17f417c2711&quot;,&quot;title&quot;:&quot;INFLUENCE OF TEAM PRESSING ON MATCH PERFORMANCE IN HIGHEST-LEVEL SOCCER; PRELIMINARY REPORT&quot;,&quot;author&quot;:[{&quot;family&quot;:&quot;Modric&quot;,&quot;given&quot;:&quot;Toni&quot;,&quot;parse-names&quot;:false,&quot;dropping-particle&quot;:&quot;&quot;,&quot;non-dropping-particle&quot;:&quot;&quot;},{&quot;family&quot;:&quot;Gabrilo&quot;,&quot;given&quot;:&quot;Goran&quot;,&quot;parse-names&quot;:false,&quot;dropping-particle&quot;:&quot;&quot;,&quot;non-dropping-particle&quot;:&quot;&quot;},{&quot;family&quot;:&quot;Sekulic&quot;,&quot;given&quot;:&quot;Damir&quot;,&quot;parse-names&quot;:false,&quot;dropping-particle&quot;:&quot;&quot;,&quot;non-dropping-particle&quot;:&quot;&quot;}],&quot;container-title&quot;:&quot;Kinesiologia Slovenica&quot;,&quot;DOI&quot;:&quot;10.52165/kinsi.29.1.138-148&quot;,&quot;ISSN&quot;:&quot;1318-2269&quot;,&quot;issued&quot;:{&quot;date-parts&quot;:[[2023]]},&quot;abstract&quot;:&quot;Considering lack of studies which investigated pressing behaviour in soccer, this study aimed to preliminary examine the influence of successful team pressing on team running performance (TRP) and team technical-tactical performance (TTP). All data were obtained from UEFA Champions League (UCL) matches (n=20) using optical system InStat Fitness. The TRP variables included total distance covered, low-intensity running (&lt;4 m/s), running (4–5.5 m/s), high speed running (5.5–7 m/s) and sprinting (&gt;7 m/s). The TTP variables included total actions shots on target, passes, key passes, crosses, dribbles, final third entries and penalty area entries. Results from linear mixed model indicated that (i) TRP was similar irrespective to number of successful pressings (t=-0.13 to 0.67, all p&gt;0.05, all trivial to small effects sizes), (ii) TTP tend to increase when higher rate of successful team pressings was utilized (t=2.33 to 5.18, all p&lt;0.05, all large effects sizes). These results show significant influence of team pressing on TTP and no influence of team pressing on TRP, suggesting that cooperative and well-organised interaction between players is more important factor of team pressing than pure physical performance. This study may help soccer coaches to better understand physical and technical-tactical profiles of teams that utilize pressing style of play.&quot;,&quot;issue&quot;:&quot;1&quot;,&quot;volume&quot;:&quot;29&quot;,&quot;container-title-short&quot;:&quot;&quot;},&quot;isTemporary&quot;:false}]},{&quot;citationID&quot;:&quot;MENDELEY_CITATION_9397e088-d729-4b21-8a5d-ab718fef0c01&quot;,&quot;properties&quot;:{&quot;noteIndex&quot;:0},&quot;isEdited&quot;:false,&quot;manualOverride&quot;:{&quot;isManuallyOverridden&quot;:false,&quot;citeprocText&quot;:&quot;(Rico-González et al., 2023)&quot;,&quot;manualOverrideText&quot;:&quot;&quot;},&quot;citationTag&quot;:&quot;MENDELEY_CITATION_v3_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&quot;,&quot;citationItems&quot;:[{&quot;id&quot;:&quot;0a1d4a6e-930f-31b7-8302-b9f4048cb8a5&quot;,&quot;itemData&quot;:{&quot;type&quot;:&quot;article-journal&quot;,&quot;id&quot;:&quot;0a1d4a6e-930f-31b7-8302-b9f4048cb8a5&quot;,&quot;title&quot;:&quot;Machine learning application in soccer: a systematic review&quot;,&quot;author&quot;:[{&quot;family&quot;:&quot;Rico-González&quot;,&quot;given&quot;:&quot;Markel&quot;,&quot;parse-names&quot;:false,&quot;dropping-particle&quot;:&quot;&quot;,&quot;non-dropping-particle&quot;:&quot;&quot;},{&quot;family&quot;:&quot;Pino-Ortega&quot;,&quot;given&quot;:&quot;José&quot;,&quot;parse-names&quot;:false,&quot;dropping-particle&quot;:&quot;&quot;,&quot;non-dropping-particle&quot;:&quot;&quot;},{&quot;family&quot;:&quot;Méndez&quot;,&quot;given&quot;:&quot;Amaia&quot;,&quot;parse-names&quot;:false,&quot;dropping-particle&quot;:&quot;&quot;,&quot;non-dropping-particle&quot;:&quot;&quot;},{&quot;family&quot;:&quot;Clemente&quot;,&quot;given&quot;:&quot;Filipe Manuel&quot;,&quot;parse-names&quot;:false,&quot;dropping-particle&quot;:&quot;&quot;,&quot;non-dropping-particle&quot;:&quot;&quot;},{&quot;family&quot;:&quot;Baca&quot;,&quot;given&quot;:&quot;Arnold&quot;,&quot;parse-names&quot;:false,&quot;dropping-particle&quot;:&quot;&quot;,&quot;non-dropping-particle&quot;:&quot;&quot;}],&quot;container-title&quot;:&quot;Biology of Sport&quot;,&quot;container-title-short&quot;:&quot;Biol Sport&quot;,&quot;DOI&quot;:&quot;10.5114/biolsport.2023.112970&quot;,&quot;ISSN&quot;:&quot;20831862&quot;,&quot;issued&quot;:{&quot;date-parts&quot;:[[2023]]},&quot;abstract&quot;:&quot;Due to the chaotic nature of soccer, the predictive statistical models have become in a current challenge to decision-making based on scientific evidence. The aim of the present study was to systematically identify original studies that applied machine learning (ML) to soccer data, highlighting current possibilities in ML and future applications. A systematic review of PubMed, SPORTDiscus, and FECYT (Web of Sciences, CCC, DIIDW, KJD, MEDLINE, RSCI, and SCIELO) was performed according to the Preferred Reporting Items for Systematic Reviews and Meta-Analyses (PRISMA) guidelines. From the 145 studies initially identified, 32 were fully reviewed, and their outcome measures were extracted and analyzed. In summary, all articles were clustered into three groups: injury (n = 7); performance (n = 21), which was classified in match/league outcomes forecasting, physical/physiological forecasting, and technical/tactical forecasting; and the last group was about talent forecasting (n = 5). The development of technology, and subsequently the large amount of data available, has become ML in an important strategy to help team staff members in decision-making predicting dose-response relationship reducing the chaotic nature of this team sport. However, since ML models depend upon the amount of dataset, further studies should analyze the amount of data input needed make to a relevant predictive attempt which makes accurate predicting available.&quot;,&quot;issue&quot;:&quot;1&quot;,&quot;volume&quot;:&quot;40&quot;},&quot;isTemporary&quot;:false}]},{&quot;citationID&quot;:&quot;MENDELEY_CITATION_ea952697-34ba-4f69-84b5-dc509c8af389&quot;,&quot;properties&quot;:{&quot;noteIndex&quot;:0},&quot;isEdited&quot;:false,&quot;manualOverride&quot;:{&quot;isManuallyOverridden&quot;:false,&quot;citeprocText&quot;:&quot;(Goes et al., 2021)&quot;,&quot;manualOverrideText&quot;:&quot;&quot;},&quot;citationTag&quot;:&quot;MENDELEY_CITATION_v3_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&quot;,&quot;citationItems&quot;:[{&quot;id&quot;:&quot;a62cbd26-08f3-3287-8b60-d6ccda829030&quot;,&quot;itemData&quot;:{&quot;type&quot;:&quot;article&quot;,&quot;id&quot;:&quot;a62cbd26-08f3-3287-8b60-d6ccda829030&quot;,&quot;title&quot;:&quot;Unlocking the potential of big data to support tactical performance analysis in professional soccer: A systematic review&quot;,&quot;author&quot;:[{&quot;family&quot;:&quot;Goes&quot;,&quot;given&quot;:&quot;F. R.&quot;,&quot;parse-names&quot;:false,&quot;dropping-particle&quot;:&quot;&quot;,&quot;non-dropping-particle&quot;:&quot;&quot;},{&quot;family&quot;:&quot;Meerhoff&quot;,&quot;given&quot;:&quot;L. A.&quot;,&quot;parse-names&quot;:false,&quot;dropping-particle&quot;:&quot;&quot;,&quot;non-dropping-particle&quot;:&quot;&quot;},{&quot;family&quot;:&quot;Bueno&quot;,&quot;given&quot;:&quot;M. J.O.&quot;,&quot;parse-names&quot;:false,&quot;dropping-particle&quot;:&quot;&quot;,&quot;non-dropping-particle&quot;:&quot;&quot;},{&quot;family&quot;:&quot;Rodrigues&quot;,&quot;given&quot;:&quot;D. M.&quot;,&quot;parse-names&quot;:false,&quot;dropping-particle&quot;:&quot;&quot;,&quot;non-dropping-particle&quot;:&quot;&quot;},{&quot;family&quot;:&quot;Moura&quot;,&quot;given&quot;:&quot;F. A.&quot;,&quot;parse-names&quot;:false,&quot;dropping-particle&quot;:&quot;&quot;,&quot;non-dropping-particle&quot;:&quot;&quot;},{&quot;family&quot;:&quot;Brink&quot;,&quot;given&quot;:&quot;M. S.&quot;,&quot;parse-names&quot;:false,&quot;dropping-particle&quot;:&quot;&quot;,&quot;non-dropping-particle&quot;:&quot;&quot;},{&quot;family&quot;:&quot;Elferink-Gemser&quot;,&quot;given&quot;:&quot;M. T.&quot;,&quot;parse-names&quot;:false,&quot;dropping-particle&quot;:&quot;&quot;,&quot;non-dropping-particle&quot;:&quot;&quot;},{&quot;family&quot;:&quot;Knobbe&quot;,&quot;given&quot;:&quot;A. J.&quot;,&quot;parse-names&quot;:false,&quot;dropping-particle&quot;:&quot;&quot;,&quot;non-dropping-particle&quot;:&quot;&quot;},{&quot;family&quot;:&quot;Cunha&quot;,&quot;given&quot;:&quot;S. A.&quot;,&quot;parse-names&quot;:false,&quot;dropping-particle&quot;:&quot;&quot;,&quot;non-dropping-particle&quot;:&quot;&quot;},{&quot;family&quot;:&quot;Torres&quot;,&quot;given&quot;:&quot;R. S.&quot;,&quot;parse-names&quot;:false,&quot;dropping-particle&quot;:&quot;&quot;,&quot;non-dropping-particle&quot;:&quot;&quot;},{&quot;family&quot;:&quot;Lemmink&quot;,&quot;given&quot;:&quot;K. A.P.M.&quot;,&quot;parse-names&quot;:false,&quot;dropping-particle&quot;:&quot;&quot;,&quot;non-dropping-particle&quot;:&quot;&quot;}],&quot;container-title&quot;:&quot;European Journal of Sport Science&quot;,&quot;container-title-short&quot;:&quot;Eur J Sport Sci&quot;,&quot;DOI&quot;:&quot;10.1080/17461391.2020.1747552&quot;,&quot;ISSN&quot;:&quot;15367290&quot;,&quot;issued&quot;:{&quot;date-parts&quot;:[[2021]]},&quot;abstract&quot;:&quot;In professional soccer, increasing amounts of data are collected that harness great potential when it comes to analysing tactical behaviour. Unlocking this potential is difficult as big data challenges the data management and analytics methods commonly employed in sports. By joining forces with computer science, solutions to these challenges could be achieved, helping sports science to find new insights, as is happening in other scientific domains. We aim to bring multiple domains together in the context of analysing tactical behaviour in soccer using position tracking data. A systematic literature search for studies employing position tracking data to study tactical behaviour in soccer was conducted in seven electronic databases, resulting in 2338 identified studies and finally the inclusion of 73 papers. Each domain clearly contributes to the analysis of tactical behaviour, albeit in–sometimes radically–different ways. Accordingly, we present a multidisciplinary framework where each domain’s contributions to feature construction, modelling and interpretation can be situated. We discuss a set of key challenges concerning the data analytics process, specifically feature construction, spatial and temporal aggregation. Moreover, we discuss how these challenges could be resolved through multidisciplinary collaboration, which is pivotal in unlocking the potential of position tracking data in sports analytics.&quot;,&quot;issue&quot;:&quot;4&quot;,&quot;volume&quot;:&quot;21&quot;},&quot;isTemporary&quot;:false}]},{&quot;citationID&quot;:&quot;MENDELEY_CITATION_b2cfb9f3-ffa9-409e-898f-1103da4afad7&quot;,&quot;properties&quot;:{&quot;noteIndex&quot;:0},&quot;isEdited&quot;:false,&quot;manualOverride&quot;:{&quot;isManuallyOverridden&quot;:false,&quot;citeprocText&quot;:&quot;(Forcher et al., 2022)&quot;,&quot;manualOverrideText&quot;:&quot;&quot;},&quot;citationTag&quot;:&quot;MENDELEY_CITATION_v3_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&quot;,&quot;citationItems&quot;:[{&quot;id&quot;:&quot;a902256f-b04e-3935-85ca-472f35f4826c&quot;,&quot;itemData&quot;:{&quot;type&quot;:&quot;article&quot;,&quot;id&quot;:&quot;a902256f-b04e-3935-85ca-472f35f4826c&quot;,&quot;title&quot;:&quot;The use of player tracking data to analyze defensive play in professional soccer - A scoping review&quot;,&quot;author&quot;:[{&quot;family&quot;:&quot;Forcher&quot;,&quot;given&quot;:&quot;Leander&quot;,&quot;parse-names&quot;:false,&quot;dropping-particle&quot;:&quot;&quot;,&quot;non-dropping-particle&quot;:&quot;&quot;},{&quot;family&quot;:&quot;Altmann&quot;,&quot;given&quot;:&quot;Stefan&quot;,&quot;parse-names&quot;:false,&quot;dropping-particle&quot;:&quot;&quot;,&quot;non-dropping-particle&quot;:&quot;&quot;},{&quot;family&quot;:&quot;Forcher&quot;,&quot;given&quot;:&quot;Leon&quot;,&quot;parse-names&quot;:false,&quot;dropping-particle&quot;:&quot;&quot;,&quot;non-dropping-particle&quot;:&quot;&quot;},{&quot;family&quot;:&quot;Jekauc&quot;,&quot;given&quot;:&quot;Darko&quot;,&quot;parse-names&quot;:false,&quot;dropping-particle&quot;:&quot;&quot;,&quot;non-dropping-particle&quot;:&quot;&quot;},{&quot;family&quot;:&quot;Kempe&quot;,&quot;given&quot;:&quot;Matthias&quot;,&quot;parse-names&quot;:false,&quot;dropping-particle&quot;:&quot;&quot;,&quot;non-dropping-particle&quot;:&quot;&quot;}],&quot;container-title&quot;:&quot;International Journal of Sports Science and Coaching&quot;,&quot;container-title-short&quot;:&quot;Int J Sports Sci Coach&quot;,&quot;DOI&quot;:&quot;10.1177/17479541221075734&quot;,&quot;ISSN&quot;:&quot;2048397X&quot;,&quot;issued&quot;:{&quot;date-parts&quot;:[[2022]]},&quot;abstract&quot;:&quot;The analysis of tracking data in tactical game analysis is a topic of rising interest, as more detailed insights into performance structure in soccer can be obtained compared to traditional (e.g. notational) analyzes. Compared to the variety and detailed analyzes of offensive play, the number of studies analyzing the defensive play is low. However, in recent years, an increasing number of studies investigating defensive play have been published, so it seems useful to provide an overview of the current state of research in this area. Therefore, this study aims to identify the approaches that have been used to analyze the defensive play in professional soccer using player tracking data and to reveal the findings on successful defensive play. A systematic literature search of electronic databases (PubMed (n = 604), Web of Science (n = 593), and SPORTDiscuss (n = 872)) was conducted according to the PRISMA extension for Scoping Reviews (PRISMA-ScR). Studies that were included used tracking data of professional adult male soccer and analyzed defensive play. The result is a total of 23 studies that were analyzed in detail using the standardized quality assessment checklist for systematic reviews in sports science. The synthesis of results was carried out descriptively by organizing the results into different levels of tactical play (individual level, group level, team level). All included studies were of good methodological quality. The approaches to investigate defensive play using tracking data are highly heterogeneous (e.g. analysis of defensive pressure, analysis of synchronization, behavioral analyzes, ball recoveries). Successful defensive play is characterized by high pressure at the individual level, by high inter-team and intra-team synchronization and balanced defense at the group level, and by a compact coordinated organization at the team level. By summarizing the state of research on defensive play in soccer using sophisticated analysis approaches that showcase the possibilities of tracking data, this study provides an important foundation for future research in this area.&quot;,&quot;issue&quot;:&quot;6&quot;,&quot;volume&quot;:&quot;17&quot;},&quot;isTemporary&quot;:false}]},{&quot;citationID&quot;:&quot;MENDELEY_CITATION_50e53d61-c73d-47e3-bb52-49588e82e1e0&quot;,&quot;properties&quot;:{&quot;noteIndex&quot;:0},&quot;isEdited&quot;:false,&quot;manualOverride&quot;:{&quot;isManuallyOverridden&quot;:false,&quot;citeprocText&quot;:&quot;(Merhej et al., 2021)&quot;,&quot;manualOverrideText&quot;:&quot;&quot;},&quot;citationTag&quot;:&quot;MENDELEY_CITATION_v3_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&quot;,&quot;citationItems&quot;:[{&quot;id&quot;:&quot;afeb729e-054d-3791-8829-28d4ea6d1f8b&quot;,&quot;itemData&quot;:{&quot;type&quot;:&quot;paper-conference&quot;,&quot;id&quot;:&quot;afeb729e-054d-3791-8829-28d4ea6d1f8b&quot;,&quot;title&quot;:&quot;What Happened Next? Using Deep Learning to Value Defensive Actions in Football Event-Data&quot;,&quot;author&quot;:[{&quot;family&quot;:&quot;Merhej&quot;,&quot;given&quot;:&quot;Charbel&quot;,&quot;parse-names&quot;:false,&quot;dropping-particle&quot;:&quot;&quot;,&quot;non-dropping-particle&quot;:&quot;&quot;},{&quot;family&quot;:&quot;Beal&quot;,&quot;given&quot;:&quot;Ryan J.&quot;,&quot;parse-names&quot;:false,&quot;dropping-particle&quot;:&quot;&quot;,&quot;non-dropping-particle&quot;:&quot;&quot;},{&quot;family&quot;:&quot;Matthews&quot;,&quot;given&quot;:&quot;Tim&quot;,&quot;parse-names&quot;:false,&quot;dropping-particle&quot;:&quot;&quot;,&quot;non-dropping-particle&quot;:&quot;&quot;},{&quot;family&quot;:&quot;Ramchurn&quot;,&quot;given&quot;:&quot;Sarvapali&quot;,&quot;parse-names&quot;:false,&quot;dropping-particle&quot;:&quot;&quot;,&quot;non-dropping-particle&quot;:&quot;&quot;}],&quot;container-title&quot;:&quot;Proceedings of the ACM SIGKDD International Conference on Knowledge Discovery and Data Mining&quot;,&quot;DOI&quot;:&quot;10.1145/3447548.3467090&quot;,&quot;issued&quot;:{&quot;date-parts&quot;:[[2021]]},&quot;abstract&quot;:&quot;Objectively quantifying the value of player actions in football (soccer) is a challenging problem. To date, studies in football analytics have mainly focused on the attacking side of the game, while there has been less work on event-driven metrics for valuing defensive actions (e.g., tackles and interceptions). Therefore in this paper, we use deep learning techniques to define a novel metric that values such defensive actions by studying the threat of passages of play that preceded them. By doing so, we are able to value defensive actions based on what they prevented from happening in the game. Our Defensive Action Expected Threat (DAxT) model has been validated using real-world event-data from the 2017/2018 and 2018/2019 English Premier League seasons, and we combine our model outputs with additional features to derive an overall rating of defensive ability for players. Overall, we find that our model is able to predict the impact of defensive actions allowing us to better value defenders using event-data.&quot;,&quot;container-title-short&quot;:&quot;&quot;},&quot;isTemporary&quot;:false}]},{&quot;citationID&quot;:&quot;MENDELEY_CITATION_ed9c1456-d544-4ead-8194-28a2f39fa1b6&quot;,&quot;properties&quot;:{&quot;noteIndex&quot;:0},&quot;isEdited&quot;:false,&quot;manualOverride&quot;:{&quot;isManuallyOverridden&quot;:false,&quot;citeprocText&quot;:&quot;(&lt;i&gt;StatsBomb Privacy Policy&lt;/i&gt;, 2022)&quot;,&quot;manualOverrideText&quot;:&quot;&quot;},&quot;citationTag&quot;:&quot;MENDELEY_CITATION_v3_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&quot;,&quot;citationItems&quot;:[{&quot;id&quot;:&quot;1036101a-4fce-3beb-8573-1162858edcc6&quot;,&quot;itemData&quot;:{&quot;type&quot;:&quot;webpage&quot;,&quot;id&quot;:&quot;1036101a-4fce-3beb-8573-1162858edcc6&quot;,&quot;title&quot;:&quot;StatsBomb Privacy Policy&quot;,&quot;container-title&quot;:&quot;StatsBomb&quot;,&quot;accessed&quot;:{&quot;date-parts&quot;:[[2024,3,13]]},&quot;URL&quot;:&quot;https://statsbomb.com/privacy-policy/&quot;,&quot;issued&quot;:{&quot;date-parts&quot;:[[2022,11]]},&quot;container-title-short&quot;:&quot;&quot;},&quot;isTemporary&quot;:false}]},{&quot;citationID&quot;:&quot;MENDELEY_CITATION_7c7f9097-908b-472c-a06d-2b41388cf0d2&quot;,&quot;properties&quot;:{&quot;noteIndex&quot;:0},&quot;isEdited&quot;:false,&quot;manualOverride&quot;:{&quot;isManuallyOverridden&quot;:false,&quot;citeprocText&quot;:&quot;(&lt;i&gt;StatsBomb Privacy Policy&lt;/i&gt;, 2022)&quot;,&quot;manualOverrideText&quot;:&quot;&quot;},&quot;citationTag&quot;:&quot;MENDELEY_CITATION_v3_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&quot;,&quot;citationItems&quot;:[{&quot;id&quot;:&quot;1036101a-4fce-3beb-8573-1162858edcc6&quot;,&quot;itemData&quot;:{&quot;type&quot;:&quot;webpage&quot;,&quot;id&quot;:&quot;1036101a-4fce-3beb-8573-1162858edcc6&quot;,&quot;title&quot;:&quot;StatsBomb Privacy Policy&quot;,&quot;container-title&quot;:&quot;StatsBomb&quot;,&quot;accessed&quot;:{&quot;date-parts&quot;:[[2024,3,13]]},&quot;URL&quot;:&quot;https://statsbomb.com/privacy-policy/&quot;,&quot;issued&quot;:{&quot;date-parts&quot;:[[2022,11]]},&quot;container-title-short&quot;:&quot;&quot;},&quot;isTemporary&quot;:false,&quot;suppress-author&quot;:false,&quot;composite&quot;:false,&quot;author-only&quot;:false}]},{&quot;citationID&quot;:&quot;MENDELEY_CITATION_857d827c-b5a8-4049-8f1d-4d230b2f6e66&quot;,&quot;properties&quot;:{&quot;noteIndex&quot;:0},&quot;isEdited&quot;:false,&quot;manualOverride&quot;:{&quot;isManuallyOverridden&quot;:false,&quot;citeprocText&quot;:&quot;(&lt;i&gt;StatsBomb Privacy Policy&lt;/i&gt;, 2022)&quot;,&quot;manualOverrideText&quot;:&quot;&quot;},&quot;citationTag&quot;:&quot;MENDELEY_CITATION_v3_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&quot;,&quot;citationItems&quot;:[{&quot;id&quot;:&quot;1036101a-4fce-3beb-8573-1162858edcc6&quot;,&quot;itemData&quot;:{&quot;type&quot;:&quot;webpage&quot;,&quot;id&quot;:&quot;1036101a-4fce-3beb-8573-1162858edcc6&quot;,&quot;title&quot;:&quot;StatsBomb Privacy Policy&quot;,&quot;container-title&quot;:&quot;StatsBomb&quot;,&quot;accessed&quot;:{&quot;date-parts&quot;:[[2024,3,13]]},&quot;URL&quot;:&quot;https://statsbomb.com/privacy-policy/&quot;,&quot;issued&quot;:{&quot;date-parts&quot;:[[2022,11]]},&quot;container-title-short&quot;:&quo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50736A4CF5D134CA47FF3AFA92D55BD" ma:contentTypeVersion="4" ma:contentTypeDescription="Create a new document." ma:contentTypeScope="" ma:versionID="2926743e2d6be4a51afb8f4efe4cc7f0">
  <xsd:schema xmlns:xsd="http://www.w3.org/2001/XMLSchema" xmlns:xs="http://www.w3.org/2001/XMLSchema" xmlns:p="http://schemas.microsoft.com/office/2006/metadata/properties" xmlns:ns2="e0500f85-798b-456b-97e8-77280120d8d4" targetNamespace="http://schemas.microsoft.com/office/2006/metadata/properties" ma:root="true" ma:fieldsID="9473c0ffe885e223e3c7ad333b28ade7" ns2:_="">
    <xsd:import namespace="e0500f85-798b-456b-97e8-77280120d8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00f85-798b-456b-97e8-77280120d8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CD981-E426-49AD-95A7-34626D1505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F668E8-448E-43B9-BD67-D842F03804E3}">
  <ds:schemaRefs>
    <ds:schemaRef ds:uri="http://schemas.microsoft.com/sharepoint/v3/contenttype/forms"/>
  </ds:schemaRefs>
</ds:datastoreItem>
</file>

<file path=customXml/itemProps3.xml><?xml version="1.0" encoding="utf-8"?>
<ds:datastoreItem xmlns:ds="http://schemas.openxmlformats.org/officeDocument/2006/customXml" ds:itemID="{6811F7A6-B593-4624-AA6B-9DA2F3247193}">
  <ds:schemaRefs>
    <ds:schemaRef ds:uri="http://schemas.openxmlformats.org/officeDocument/2006/bibliography"/>
  </ds:schemaRefs>
</ds:datastoreItem>
</file>

<file path=customXml/itemProps4.xml><?xml version="1.0" encoding="utf-8"?>
<ds:datastoreItem xmlns:ds="http://schemas.openxmlformats.org/officeDocument/2006/customXml" ds:itemID="{2741D491-56ED-427B-BE49-B24925675D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00f85-798b-456b-97e8-77280120d8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Neil Watson</lastModifiedBy>
  <revision>4</revision>
  <lastPrinted>2024-05-24T08:33:00.0000000Z</lastPrinted>
  <dcterms:created xsi:type="dcterms:W3CDTF">2024-05-24T12:20:00.0000000Z</dcterms:created>
  <dcterms:modified xsi:type="dcterms:W3CDTF">2024-05-24T12:24:47.8835805Z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2024-03-17T00:00:00Z</vt:filetime>
  </property>
  <property fmtid="{D5CDD505-2E9C-101B-9397-08002B2CF9AE}" pid="3" name="Creator">
    <vt:lpwstr>TeX</vt:lpwstr>
  </property>
  <property fmtid="{D5CDD505-2E9C-101B-9397-08002B2CF9AE}" pid="4" name="LastSaved">
    <vt:filetime>2024-03-25T00:00:00Z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ContentTypeId">
    <vt:lpwstr>0x010100C50736A4CF5D134CA47FF3AFA92D55BD</vt:lpwstr>
  </property>
</Properties>
</file>